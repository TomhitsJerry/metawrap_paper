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0EB16" w14:textId="77777777" w:rsidR="00C05D08" w:rsidRPr="00561943" w:rsidRDefault="00C05D08" w:rsidP="00446299">
      <w:pPr>
        <w:spacing w:line="480" w:lineRule="auto"/>
        <w:jc w:val="center"/>
        <w:outlineLvl w:val="0"/>
        <w:rPr>
          <w:rFonts w:asciiTheme="minorHAnsi" w:hAnsiTheme="minorHAnsi"/>
        </w:rPr>
        <w:pPrChange w:id="0" w:author="German Uritskiy" w:date="2018-06-12T15:46:00Z">
          <w:pPr>
            <w:jc w:val="center"/>
            <w:outlineLvl w:val="0"/>
          </w:pPr>
        </w:pPrChange>
      </w:pPr>
    </w:p>
    <w:p w14:paraId="0F9F323C" w14:textId="77777777" w:rsidR="00BA5569" w:rsidRPr="00561943" w:rsidRDefault="00BA5569" w:rsidP="00446299">
      <w:pPr>
        <w:spacing w:line="480" w:lineRule="auto"/>
        <w:jc w:val="center"/>
        <w:outlineLvl w:val="0"/>
        <w:rPr>
          <w:rFonts w:asciiTheme="minorHAnsi" w:hAnsiTheme="minorHAnsi"/>
        </w:rPr>
        <w:pPrChange w:id="1" w:author="German Uritskiy" w:date="2018-06-12T15:46:00Z">
          <w:pPr>
            <w:jc w:val="center"/>
            <w:outlineLvl w:val="0"/>
          </w:pPr>
        </w:pPrChange>
      </w:pPr>
    </w:p>
    <w:p w14:paraId="3FA8BD0C" w14:textId="77777777" w:rsidR="00BA5569" w:rsidRPr="00561943" w:rsidRDefault="00BA5569" w:rsidP="00446299">
      <w:pPr>
        <w:spacing w:line="480" w:lineRule="auto"/>
        <w:jc w:val="center"/>
        <w:outlineLvl w:val="0"/>
        <w:rPr>
          <w:rFonts w:asciiTheme="minorHAnsi" w:hAnsiTheme="minorHAnsi"/>
        </w:rPr>
        <w:pPrChange w:id="2" w:author="German Uritskiy" w:date="2018-06-12T15:46:00Z">
          <w:pPr>
            <w:jc w:val="center"/>
            <w:outlineLvl w:val="0"/>
          </w:pPr>
        </w:pPrChange>
      </w:pPr>
    </w:p>
    <w:p w14:paraId="13AA288B" w14:textId="77777777" w:rsidR="00BA5569" w:rsidRPr="00561943" w:rsidRDefault="00BA5569" w:rsidP="00446299">
      <w:pPr>
        <w:spacing w:line="480" w:lineRule="auto"/>
        <w:jc w:val="center"/>
        <w:outlineLvl w:val="0"/>
        <w:rPr>
          <w:rFonts w:asciiTheme="minorHAnsi" w:hAnsiTheme="minorHAnsi"/>
        </w:rPr>
        <w:pPrChange w:id="3" w:author="German Uritskiy" w:date="2018-06-12T15:46:00Z">
          <w:pPr>
            <w:jc w:val="center"/>
            <w:outlineLvl w:val="0"/>
          </w:pPr>
        </w:pPrChange>
      </w:pPr>
    </w:p>
    <w:p w14:paraId="5B76CE18" w14:textId="77777777" w:rsidR="00C05D08" w:rsidRPr="00561943" w:rsidRDefault="00C05D08" w:rsidP="00446299">
      <w:pPr>
        <w:spacing w:line="480" w:lineRule="auto"/>
        <w:jc w:val="center"/>
        <w:outlineLvl w:val="0"/>
        <w:rPr>
          <w:rFonts w:asciiTheme="minorHAnsi" w:hAnsiTheme="minorHAnsi"/>
        </w:rPr>
        <w:pPrChange w:id="4" w:author="German Uritskiy" w:date="2018-06-12T15:46:00Z">
          <w:pPr>
            <w:jc w:val="center"/>
            <w:outlineLvl w:val="0"/>
          </w:pPr>
        </w:pPrChange>
      </w:pPr>
    </w:p>
    <w:p w14:paraId="4FB34EBC" w14:textId="028F2D16" w:rsidR="005935DB" w:rsidRPr="00561943" w:rsidRDefault="005935DB" w:rsidP="00446299">
      <w:pPr>
        <w:spacing w:line="480" w:lineRule="auto"/>
        <w:jc w:val="center"/>
        <w:outlineLvl w:val="0"/>
        <w:rPr>
          <w:rFonts w:asciiTheme="minorHAnsi" w:hAnsiTheme="minorHAnsi"/>
          <w:sz w:val="36"/>
          <w:szCs w:val="36"/>
        </w:rPr>
        <w:pPrChange w:id="5" w:author="German Uritskiy" w:date="2018-06-12T15:46:00Z">
          <w:pPr>
            <w:jc w:val="center"/>
            <w:outlineLvl w:val="0"/>
          </w:pPr>
        </w:pPrChange>
      </w:pPr>
      <w:r w:rsidRPr="00561943">
        <w:rPr>
          <w:rFonts w:asciiTheme="minorHAnsi" w:hAnsiTheme="minorHAnsi"/>
          <w:sz w:val="36"/>
          <w:szCs w:val="36"/>
        </w:rPr>
        <w:t xml:space="preserve">MetaWRAP - a </w:t>
      </w:r>
      <w:r w:rsidR="00715104" w:rsidRPr="00561943">
        <w:rPr>
          <w:rFonts w:asciiTheme="minorHAnsi" w:hAnsiTheme="minorHAnsi"/>
          <w:sz w:val="36"/>
          <w:szCs w:val="36"/>
        </w:rPr>
        <w:t>flexible</w:t>
      </w:r>
      <w:r w:rsidRPr="00561943">
        <w:rPr>
          <w:rFonts w:asciiTheme="minorHAnsi" w:hAnsiTheme="minorHAnsi"/>
          <w:sz w:val="36"/>
          <w:szCs w:val="36"/>
        </w:rPr>
        <w:t xml:space="preserve"> pipeline for </w:t>
      </w:r>
      <w:r w:rsidR="007A5A68" w:rsidRPr="00561943">
        <w:rPr>
          <w:rFonts w:asciiTheme="minorHAnsi" w:hAnsiTheme="minorHAnsi"/>
          <w:sz w:val="36"/>
          <w:szCs w:val="36"/>
        </w:rPr>
        <w:t>genome-resolved metagenomic data analysis</w:t>
      </w:r>
    </w:p>
    <w:p w14:paraId="1DF265AB" w14:textId="77777777" w:rsidR="00B02ABA" w:rsidRPr="00561943" w:rsidRDefault="00B02ABA" w:rsidP="00446299">
      <w:pPr>
        <w:spacing w:line="480" w:lineRule="auto"/>
        <w:ind w:left="360"/>
        <w:outlineLvl w:val="0"/>
        <w:rPr>
          <w:rFonts w:asciiTheme="minorHAnsi" w:hAnsiTheme="minorHAnsi"/>
        </w:rPr>
        <w:pPrChange w:id="6" w:author="German Uritskiy" w:date="2018-06-12T15:46:00Z">
          <w:pPr>
            <w:ind w:left="360"/>
            <w:outlineLvl w:val="0"/>
          </w:pPr>
        </w:pPrChange>
      </w:pPr>
    </w:p>
    <w:p w14:paraId="346B7A47" w14:textId="14BFCF14" w:rsidR="000F1FD4" w:rsidRPr="00561943" w:rsidRDefault="000F1FD4" w:rsidP="00446299">
      <w:pPr>
        <w:spacing w:line="480" w:lineRule="auto"/>
        <w:ind w:left="360"/>
        <w:jc w:val="center"/>
        <w:outlineLvl w:val="0"/>
        <w:rPr>
          <w:rFonts w:asciiTheme="minorHAnsi" w:hAnsiTheme="minorHAnsi"/>
        </w:rPr>
        <w:pPrChange w:id="7" w:author="German Uritskiy" w:date="2018-06-12T15:46:00Z">
          <w:pPr>
            <w:ind w:left="360"/>
            <w:jc w:val="center"/>
            <w:outlineLvl w:val="0"/>
          </w:pPr>
        </w:pPrChange>
      </w:pPr>
      <w:r w:rsidRPr="00561943">
        <w:rPr>
          <w:rFonts w:asciiTheme="minorHAnsi" w:hAnsiTheme="minorHAnsi"/>
        </w:rPr>
        <w:t>Gherman V Uritskiy</w:t>
      </w:r>
      <w:r w:rsidR="00B02ABA" w:rsidRPr="00561943">
        <w:rPr>
          <w:rFonts w:asciiTheme="minorHAnsi" w:hAnsiTheme="minorHAnsi"/>
          <w:vertAlign w:val="superscript"/>
        </w:rPr>
        <w:t>1</w:t>
      </w:r>
      <w:r w:rsidRPr="00561943">
        <w:rPr>
          <w:rFonts w:asciiTheme="minorHAnsi" w:hAnsiTheme="minorHAnsi"/>
        </w:rPr>
        <w:t xml:space="preserve"> </w:t>
      </w:r>
      <w:r w:rsidR="008C5C3D" w:rsidRPr="00561943">
        <w:rPr>
          <w:rPrChange w:id="8"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9" w:author="German Uritskiy" w:date="2018-06-07T14:04:00Z">
            <w:rPr/>
          </w:rPrChange>
        </w:rPr>
        <w:instrText xml:space="preserve"> HYPERLINK "mailto:guritsk1@jhu.edu" </w:instrText>
      </w:r>
      <w:r w:rsidR="008C5C3D" w:rsidRPr="00561943">
        <w:rPr>
          <w:rPrChange w:id="10" w:author="German Uritskiy" w:date="2018-06-07T14:04:00Z">
            <w:rPr>
              <w:rStyle w:val="Hyperlink"/>
              <w:rFonts w:asciiTheme="minorHAnsi" w:hAnsiTheme="minorHAnsi"/>
            </w:rPr>
          </w:rPrChange>
        </w:rPr>
        <w:fldChar w:fldCharType="separate"/>
      </w:r>
      <w:r w:rsidR="00B02ABA" w:rsidRPr="00561943">
        <w:rPr>
          <w:rStyle w:val="Hyperlink"/>
          <w:rFonts w:asciiTheme="minorHAnsi" w:hAnsiTheme="minorHAnsi"/>
        </w:rPr>
        <w:t>guritsk1@jhu.edu</w:t>
      </w:r>
      <w:r w:rsidR="008C5C3D" w:rsidRPr="00561943">
        <w:rPr>
          <w:rStyle w:val="Hyperlink"/>
          <w:rFonts w:asciiTheme="minorHAnsi" w:hAnsiTheme="minorHAnsi"/>
        </w:rPr>
        <w:fldChar w:fldCharType="end"/>
      </w:r>
    </w:p>
    <w:p w14:paraId="03A56F37" w14:textId="14B4BB22" w:rsidR="000F1FD4" w:rsidRPr="00561943" w:rsidRDefault="000F1FD4" w:rsidP="00446299">
      <w:pPr>
        <w:spacing w:line="480" w:lineRule="auto"/>
        <w:ind w:left="360"/>
        <w:jc w:val="center"/>
        <w:outlineLvl w:val="0"/>
        <w:rPr>
          <w:rFonts w:asciiTheme="minorHAnsi" w:hAnsiTheme="minorHAnsi"/>
        </w:rPr>
        <w:pPrChange w:id="11" w:author="German Uritskiy" w:date="2018-06-12T15:46:00Z">
          <w:pPr>
            <w:ind w:left="360"/>
            <w:jc w:val="center"/>
            <w:outlineLvl w:val="0"/>
          </w:pPr>
        </w:pPrChange>
      </w:pPr>
      <w:r w:rsidRPr="00561943">
        <w:rPr>
          <w:rFonts w:asciiTheme="minorHAnsi" w:hAnsiTheme="minorHAnsi"/>
        </w:rPr>
        <w:t>Jocelyne DiRuggiero</w:t>
      </w:r>
      <w:r w:rsidR="00B02ABA" w:rsidRPr="00561943">
        <w:rPr>
          <w:rFonts w:asciiTheme="minorHAnsi" w:hAnsiTheme="minorHAnsi"/>
          <w:vertAlign w:val="superscript"/>
        </w:rPr>
        <w:t>1</w:t>
      </w:r>
      <w:r w:rsidR="00B02ABA" w:rsidRPr="00561943">
        <w:rPr>
          <w:rFonts w:asciiTheme="minorHAnsi" w:hAnsiTheme="minorHAnsi"/>
        </w:rPr>
        <w:t>*</w:t>
      </w:r>
      <w:r w:rsidRPr="00561943">
        <w:rPr>
          <w:rFonts w:asciiTheme="minorHAnsi" w:hAnsiTheme="minorHAnsi"/>
        </w:rPr>
        <w:t xml:space="preserve"> </w:t>
      </w:r>
      <w:r w:rsidR="008C5C3D" w:rsidRPr="00561943">
        <w:rPr>
          <w:rPrChange w:id="12"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13" w:author="German Uritskiy" w:date="2018-06-07T14:04:00Z">
            <w:rPr/>
          </w:rPrChange>
        </w:rPr>
        <w:instrText xml:space="preserve"> HYPERLINK "mailto:jdiruggiero@jhu.edu" </w:instrText>
      </w:r>
      <w:r w:rsidR="008C5C3D" w:rsidRPr="00561943">
        <w:rPr>
          <w:rPrChange w:id="14" w:author="German Uritskiy" w:date="2018-06-07T14:04:00Z">
            <w:rPr>
              <w:rStyle w:val="Hyperlink"/>
              <w:rFonts w:asciiTheme="minorHAnsi" w:hAnsiTheme="minorHAnsi"/>
            </w:rPr>
          </w:rPrChange>
        </w:rPr>
        <w:fldChar w:fldCharType="separate"/>
      </w:r>
      <w:r w:rsidR="00B02ABA" w:rsidRPr="00561943">
        <w:rPr>
          <w:rStyle w:val="Hyperlink"/>
          <w:rFonts w:asciiTheme="minorHAnsi" w:hAnsiTheme="minorHAnsi"/>
        </w:rPr>
        <w:t>jdiruggiero@jhu.edu</w:t>
      </w:r>
      <w:r w:rsidR="008C5C3D" w:rsidRPr="00561943">
        <w:rPr>
          <w:rStyle w:val="Hyperlink"/>
          <w:rFonts w:asciiTheme="minorHAnsi" w:hAnsiTheme="minorHAnsi"/>
        </w:rPr>
        <w:fldChar w:fldCharType="end"/>
      </w:r>
    </w:p>
    <w:p w14:paraId="4DED1C17" w14:textId="4B8734B8" w:rsidR="000F1FD4" w:rsidRPr="00561943" w:rsidRDefault="000F1FD4" w:rsidP="00446299">
      <w:pPr>
        <w:spacing w:line="480" w:lineRule="auto"/>
        <w:ind w:left="360"/>
        <w:jc w:val="center"/>
        <w:outlineLvl w:val="0"/>
        <w:rPr>
          <w:rFonts w:asciiTheme="minorHAnsi" w:hAnsiTheme="minorHAnsi"/>
        </w:rPr>
        <w:pPrChange w:id="15" w:author="German Uritskiy" w:date="2018-06-12T15:46:00Z">
          <w:pPr>
            <w:ind w:left="360"/>
            <w:jc w:val="center"/>
            <w:outlineLvl w:val="0"/>
          </w:pPr>
        </w:pPrChange>
      </w:pPr>
      <w:r w:rsidRPr="00561943">
        <w:rPr>
          <w:rFonts w:asciiTheme="minorHAnsi" w:hAnsiTheme="minorHAnsi"/>
        </w:rPr>
        <w:t>James Taylor</w:t>
      </w:r>
      <w:r w:rsidR="00B02ABA" w:rsidRPr="00561943">
        <w:rPr>
          <w:rFonts w:asciiTheme="minorHAnsi" w:hAnsiTheme="minorHAnsi"/>
          <w:vertAlign w:val="superscript"/>
        </w:rPr>
        <w:t>1</w:t>
      </w:r>
      <w:r w:rsidR="00B02ABA" w:rsidRPr="00561943">
        <w:rPr>
          <w:rFonts w:asciiTheme="minorHAnsi" w:hAnsiTheme="minorHAnsi"/>
        </w:rPr>
        <w:t>*</w:t>
      </w:r>
      <w:r w:rsidRPr="00561943">
        <w:rPr>
          <w:rFonts w:asciiTheme="minorHAnsi" w:hAnsiTheme="minorHAnsi"/>
        </w:rPr>
        <w:t xml:space="preserve"> </w:t>
      </w:r>
      <w:r w:rsidR="008C5C3D" w:rsidRPr="00561943">
        <w:rPr>
          <w:rPrChange w:id="16"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17" w:author="German Uritskiy" w:date="2018-06-07T14:04:00Z">
            <w:rPr/>
          </w:rPrChange>
        </w:rPr>
        <w:instrText xml:space="preserve"> HYPERLINK "mailto:james@taylorlab.org" </w:instrText>
      </w:r>
      <w:r w:rsidR="008C5C3D" w:rsidRPr="00561943">
        <w:rPr>
          <w:rPrChange w:id="18" w:author="German Uritskiy" w:date="2018-06-07T14:04:00Z">
            <w:rPr>
              <w:rStyle w:val="Hyperlink"/>
              <w:rFonts w:asciiTheme="minorHAnsi" w:hAnsiTheme="minorHAnsi"/>
            </w:rPr>
          </w:rPrChange>
        </w:rPr>
        <w:fldChar w:fldCharType="separate"/>
      </w:r>
      <w:r w:rsidR="00B02ABA" w:rsidRPr="00561943">
        <w:rPr>
          <w:rStyle w:val="Hyperlink"/>
          <w:rFonts w:asciiTheme="minorHAnsi" w:hAnsiTheme="minorHAnsi"/>
        </w:rPr>
        <w:t>james@taylorlab.org</w:t>
      </w:r>
      <w:r w:rsidR="008C5C3D" w:rsidRPr="00561943">
        <w:rPr>
          <w:rStyle w:val="Hyperlink"/>
          <w:rFonts w:asciiTheme="minorHAnsi" w:hAnsiTheme="minorHAnsi"/>
        </w:rPr>
        <w:fldChar w:fldCharType="end"/>
      </w:r>
    </w:p>
    <w:p w14:paraId="75B98D5E" w14:textId="77777777" w:rsidR="00465DCF" w:rsidRPr="00561943" w:rsidRDefault="00465DCF" w:rsidP="00446299">
      <w:pPr>
        <w:spacing w:line="480" w:lineRule="auto"/>
        <w:outlineLvl w:val="0"/>
        <w:rPr>
          <w:rFonts w:asciiTheme="minorHAnsi" w:hAnsiTheme="minorHAnsi"/>
        </w:rPr>
        <w:pPrChange w:id="19" w:author="German Uritskiy" w:date="2018-06-12T15:46:00Z">
          <w:pPr>
            <w:outlineLvl w:val="0"/>
          </w:pPr>
        </w:pPrChange>
      </w:pPr>
    </w:p>
    <w:p w14:paraId="4C69C2FF" w14:textId="77777777" w:rsidR="00C05D08" w:rsidRPr="00561943" w:rsidRDefault="00C05D08" w:rsidP="00446299">
      <w:pPr>
        <w:spacing w:line="480" w:lineRule="auto"/>
        <w:outlineLvl w:val="0"/>
        <w:rPr>
          <w:rFonts w:asciiTheme="minorHAnsi" w:hAnsiTheme="minorHAnsi"/>
        </w:rPr>
        <w:pPrChange w:id="20" w:author="German Uritskiy" w:date="2018-06-12T15:46:00Z">
          <w:pPr>
            <w:outlineLvl w:val="0"/>
          </w:pPr>
        </w:pPrChange>
      </w:pPr>
    </w:p>
    <w:p w14:paraId="77C317F9" w14:textId="77777777" w:rsidR="00C05D08" w:rsidRPr="00561943" w:rsidRDefault="00C05D08" w:rsidP="00446299">
      <w:pPr>
        <w:spacing w:line="480" w:lineRule="auto"/>
        <w:outlineLvl w:val="0"/>
        <w:rPr>
          <w:rFonts w:asciiTheme="minorHAnsi" w:hAnsiTheme="minorHAnsi"/>
        </w:rPr>
        <w:pPrChange w:id="21" w:author="German Uritskiy" w:date="2018-06-12T15:46:00Z">
          <w:pPr>
            <w:outlineLvl w:val="0"/>
          </w:pPr>
        </w:pPrChange>
      </w:pPr>
    </w:p>
    <w:p w14:paraId="290C4694" w14:textId="77777777" w:rsidR="008A391E" w:rsidRPr="00561943" w:rsidRDefault="008A391E" w:rsidP="00446299">
      <w:pPr>
        <w:spacing w:line="480" w:lineRule="auto"/>
        <w:outlineLvl w:val="0"/>
        <w:rPr>
          <w:rFonts w:asciiTheme="minorHAnsi" w:hAnsiTheme="minorHAnsi"/>
        </w:rPr>
        <w:pPrChange w:id="22" w:author="German Uritskiy" w:date="2018-06-12T15:46:00Z">
          <w:pPr>
            <w:outlineLvl w:val="0"/>
          </w:pPr>
        </w:pPrChange>
      </w:pPr>
    </w:p>
    <w:p w14:paraId="4AB9EB48" w14:textId="77777777" w:rsidR="008A391E" w:rsidRPr="00561943" w:rsidRDefault="008A391E" w:rsidP="00446299">
      <w:pPr>
        <w:spacing w:line="480" w:lineRule="auto"/>
        <w:outlineLvl w:val="0"/>
        <w:rPr>
          <w:rFonts w:asciiTheme="minorHAnsi" w:hAnsiTheme="minorHAnsi"/>
        </w:rPr>
        <w:pPrChange w:id="23" w:author="German Uritskiy" w:date="2018-06-12T15:46:00Z">
          <w:pPr>
            <w:outlineLvl w:val="0"/>
          </w:pPr>
        </w:pPrChange>
      </w:pPr>
      <w:bookmarkStart w:id="24" w:name="_GoBack"/>
      <w:bookmarkEnd w:id="24"/>
    </w:p>
    <w:p w14:paraId="30DEE376" w14:textId="77777777" w:rsidR="00C05D08" w:rsidRDefault="00C05D08" w:rsidP="00446299">
      <w:pPr>
        <w:spacing w:line="480" w:lineRule="auto"/>
        <w:outlineLvl w:val="0"/>
        <w:rPr>
          <w:ins w:id="25" w:author="German Uritskiy" w:date="2018-06-12T12:30:00Z"/>
          <w:rFonts w:asciiTheme="minorHAnsi" w:hAnsiTheme="minorHAnsi"/>
        </w:rPr>
        <w:pPrChange w:id="26" w:author="German Uritskiy" w:date="2018-06-12T15:46:00Z">
          <w:pPr>
            <w:outlineLvl w:val="0"/>
          </w:pPr>
        </w:pPrChange>
      </w:pPr>
    </w:p>
    <w:p w14:paraId="6A3D40F3" w14:textId="77777777" w:rsidR="009E0DF8" w:rsidRDefault="009E0DF8" w:rsidP="00446299">
      <w:pPr>
        <w:spacing w:line="480" w:lineRule="auto"/>
        <w:outlineLvl w:val="0"/>
        <w:rPr>
          <w:ins w:id="27" w:author="German Uritskiy" w:date="2018-06-12T12:30:00Z"/>
          <w:rFonts w:asciiTheme="minorHAnsi" w:hAnsiTheme="minorHAnsi"/>
        </w:rPr>
        <w:pPrChange w:id="28" w:author="German Uritskiy" w:date="2018-06-12T15:46:00Z">
          <w:pPr>
            <w:outlineLvl w:val="0"/>
          </w:pPr>
        </w:pPrChange>
      </w:pPr>
    </w:p>
    <w:p w14:paraId="5FA1FDB9" w14:textId="77777777" w:rsidR="009E0DF8" w:rsidRPr="00561943" w:rsidRDefault="009E0DF8" w:rsidP="00446299">
      <w:pPr>
        <w:spacing w:line="480" w:lineRule="auto"/>
        <w:outlineLvl w:val="0"/>
        <w:rPr>
          <w:rFonts w:asciiTheme="minorHAnsi" w:hAnsiTheme="minorHAnsi"/>
        </w:rPr>
        <w:pPrChange w:id="29" w:author="German Uritskiy" w:date="2018-06-12T15:46:00Z">
          <w:pPr>
            <w:outlineLvl w:val="0"/>
          </w:pPr>
        </w:pPrChange>
      </w:pPr>
    </w:p>
    <w:p w14:paraId="0A8C918D" w14:textId="403B42BB" w:rsidR="00B02ABA" w:rsidRPr="00561943" w:rsidRDefault="00E474E8" w:rsidP="00446299">
      <w:pPr>
        <w:spacing w:line="480" w:lineRule="auto"/>
        <w:outlineLvl w:val="0"/>
        <w:rPr>
          <w:rFonts w:asciiTheme="minorHAnsi" w:hAnsiTheme="minorHAnsi"/>
        </w:rPr>
        <w:pPrChange w:id="30" w:author="German Uritskiy" w:date="2018-06-12T15:46:00Z">
          <w:pPr>
            <w:outlineLvl w:val="0"/>
          </w:pPr>
        </w:pPrChange>
      </w:pPr>
      <w:r w:rsidRPr="00561943">
        <w:rPr>
          <w:rFonts w:asciiTheme="minorHAnsi" w:hAnsiTheme="minorHAnsi"/>
        </w:rPr>
        <w:t>* - Corresponding authors</w:t>
      </w:r>
    </w:p>
    <w:p w14:paraId="46273CFB" w14:textId="685D856C" w:rsidR="00B02ABA" w:rsidRPr="00561943" w:rsidDel="009E0DF8" w:rsidRDefault="00B02ABA" w:rsidP="00446299">
      <w:pPr>
        <w:spacing w:line="480" w:lineRule="auto"/>
        <w:outlineLvl w:val="0"/>
        <w:rPr>
          <w:del w:id="31" w:author="German Uritskiy" w:date="2018-06-12T12:30:00Z"/>
          <w:rFonts w:asciiTheme="minorHAnsi" w:hAnsiTheme="minorHAnsi"/>
        </w:rPr>
        <w:pPrChange w:id="32" w:author="German Uritskiy" w:date="2018-06-12T15:46:00Z">
          <w:pPr>
            <w:outlineLvl w:val="0"/>
          </w:pPr>
        </w:pPrChange>
      </w:pPr>
      <w:r w:rsidRPr="00561943">
        <w:rPr>
          <w:rFonts w:asciiTheme="minorHAnsi" w:hAnsiTheme="minorHAnsi"/>
          <w:vertAlign w:val="superscript"/>
        </w:rPr>
        <w:t>1</w:t>
      </w:r>
      <w:r w:rsidR="00E0199A" w:rsidRPr="00561943">
        <w:rPr>
          <w:rFonts w:asciiTheme="minorHAnsi" w:hAnsiTheme="minorHAnsi"/>
        </w:rPr>
        <w:t>Department of Biology,</w:t>
      </w:r>
      <w:r w:rsidRPr="00561943">
        <w:rPr>
          <w:rFonts w:asciiTheme="minorHAnsi" w:hAnsiTheme="minorHAnsi"/>
        </w:rPr>
        <w:t xml:space="preserve"> Johns Hopkins University 3400 N Charles St, Baltimore MD 21218, USA </w:t>
      </w:r>
    </w:p>
    <w:p w14:paraId="5AB1680A" w14:textId="77777777" w:rsidR="000616AD" w:rsidRPr="00561943" w:rsidDel="009E0DF8" w:rsidRDefault="000616AD" w:rsidP="00446299">
      <w:pPr>
        <w:spacing w:line="480" w:lineRule="auto"/>
        <w:outlineLvl w:val="0"/>
        <w:rPr>
          <w:del w:id="33" w:author="German Uritskiy" w:date="2018-06-12T12:30:00Z"/>
          <w:rFonts w:asciiTheme="minorHAnsi" w:hAnsiTheme="minorHAnsi"/>
        </w:rPr>
        <w:pPrChange w:id="34" w:author="German Uritskiy" w:date="2018-06-12T15:46:00Z">
          <w:pPr>
            <w:outlineLvl w:val="0"/>
          </w:pPr>
        </w:pPrChange>
      </w:pPr>
    </w:p>
    <w:p w14:paraId="50385732" w14:textId="77777777" w:rsidR="00BA5569" w:rsidRPr="00561943" w:rsidRDefault="00BA5569" w:rsidP="00446299">
      <w:pPr>
        <w:spacing w:line="480" w:lineRule="auto"/>
        <w:outlineLvl w:val="0"/>
        <w:rPr>
          <w:rFonts w:asciiTheme="minorHAnsi" w:hAnsiTheme="minorHAnsi"/>
        </w:rPr>
        <w:pPrChange w:id="35" w:author="German Uritskiy" w:date="2018-06-12T15:46:00Z">
          <w:pPr>
            <w:spacing w:after="80"/>
          </w:pPr>
        </w:pPrChange>
      </w:pPr>
      <w:del w:id="36" w:author="German Uritskiy" w:date="2018-06-12T12:30:00Z">
        <w:r w:rsidRPr="00561943" w:rsidDel="009E0DF8">
          <w:rPr>
            <w:rFonts w:asciiTheme="minorHAnsi" w:hAnsiTheme="minorHAnsi"/>
          </w:rPr>
          <w:br w:type="page"/>
        </w:r>
      </w:del>
    </w:p>
    <w:p w14:paraId="097E6FAE" w14:textId="65F056A1" w:rsidR="00E112A9" w:rsidRPr="00561943" w:rsidRDefault="00E112A9" w:rsidP="00446299">
      <w:pPr>
        <w:spacing w:line="480" w:lineRule="auto"/>
        <w:outlineLvl w:val="0"/>
        <w:rPr>
          <w:rFonts w:asciiTheme="minorHAnsi" w:hAnsiTheme="minorHAnsi"/>
        </w:rPr>
        <w:pPrChange w:id="37" w:author="German Uritskiy" w:date="2018-06-12T15:46:00Z">
          <w:pPr>
            <w:outlineLvl w:val="0"/>
          </w:pPr>
        </w:pPrChange>
      </w:pPr>
      <w:r w:rsidRPr="00561943">
        <w:rPr>
          <w:rFonts w:asciiTheme="minorHAnsi" w:hAnsiTheme="minorHAnsi"/>
        </w:rPr>
        <w:lastRenderedPageBreak/>
        <w:t>ABSTRACT</w:t>
      </w:r>
    </w:p>
    <w:p w14:paraId="528F162A" w14:textId="77777777" w:rsidR="00E112A9" w:rsidRPr="00561943" w:rsidRDefault="00E112A9" w:rsidP="00446299">
      <w:pPr>
        <w:spacing w:line="480" w:lineRule="auto"/>
        <w:outlineLvl w:val="0"/>
        <w:rPr>
          <w:rFonts w:asciiTheme="minorHAnsi" w:hAnsiTheme="minorHAnsi"/>
          <w:b/>
        </w:rPr>
        <w:pPrChange w:id="38" w:author="German Uritskiy" w:date="2018-06-12T15:46:00Z">
          <w:pPr>
            <w:outlineLvl w:val="0"/>
          </w:pPr>
        </w:pPrChange>
      </w:pPr>
      <w:r w:rsidRPr="00561943">
        <w:rPr>
          <w:rFonts w:asciiTheme="minorHAnsi" w:hAnsiTheme="minorHAnsi"/>
          <w:b/>
        </w:rPr>
        <w:t>Background</w:t>
      </w:r>
    </w:p>
    <w:p w14:paraId="676D96D3" w14:textId="5470B32B" w:rsidR="00B02ABA" w:rsidRPr="00561943" w:rsidRDefault="00E112A9" w:rsidP="00446299">
      <w:pPr>
        <w:spacing w:line="480" w:lineRule="auto"/>
        <w:rPr>
          <w:rFonts w:asciiTheme="minorHAnsi" w:hAnsiTheme="minorHAnsi"/>
        </w:rPr>
        <w:pPrChange w:id="39" w:author="German Uritskiy" w:date="2018-06-12T15:46:00Z">
          <w:pPr/>
        </w:pPrChange>
      </w:pPr>
      <w:r w:rsidRPr="00561943">
        <w:rPr>
          <w:rFonts w:asciiTheme="minorHAnsi" w:hAnsiTheme="minorHAnsi"/>
        </w:rPr>
        <w:tab/>
      </w:r>
      <w:r w:rsidR="00F531D3" w:rsidRPr="00561943">
        <w:rPr>
          <w:rFonts w:asciiTheme="minorHAnsi" w:hAnsiTheme="minorHAnsi"/>
        </w:rPr>
        <w:t xml:space="preserve">The study of microbiomes </w:t>
      </w:r>
      <w:r w:rsidR="00CA562C" w:rsidRPr="00561943">
        <w:rPr>
          <w:rFonts w:asciiTheme="minorHAnsi" w:hAnsiTheme="minorHAnsi"/>
        </w:rPr>
        <w:t xml:space="preserve">using </w:t>
      </w:r>
      <w:r w:rsidR="00EC140F" w:rsidRPr="00561943">
        <w:rPr>
          <w:rFonts w:asciiTheme="minorHAnsi" w:hAnsiTheme="minorHAnsi"/>
        </w:rPr>
        <w:t>whole-metagenome</w:t>
      </w:r>
      <w:r w:rsidR="002F5A52" w:rsidRPr="00561943">
        <w:rPr>
          <w:rFonts w:asciiTheme="minorHAnsi" w:hAnsiTheme="minorHAnsi"/>
        </w:rPr>
        <w:t xml:space="preserve"> shotgun sequencing</w:t>
      </w:r>
      <w:r w:rsidRPr="00561943">
        <w:rPr>
          <w:rFonts w:asciiTheme="minorHAnsi" w:hAnsiTheme="minorHAnsi"/>
        </w:rPr>
        <w:t xml:space="preserve"> </w:t>
      </w:r>
      <w:r w:rsidR="004D28AB" w:rsidRPr="00561943">
        <w:rPr>
          <w:rFonts w:asciiTheme="minorHAnsi" w:hAnsiTheme="minorHAnsi"/>
        </w:rPr>
        <w:t xml:space="preserve">enables </w:t>
      </w:r>
      <w:r w:rsidR="00CA562C" w:rsidRPr="00561943">
        <w:rPr>
          <w:rFonts w:asciiTheme="minorHAnsi" w:hAnsiTheme="minorHAnsi"/>
        </w:rPr>
        <w:t xml:space="preserve">the </w:t>
      </w:r>
      <w:r w:rsidRPr="00561943">
        <w:rPr>
          <w:rFonts w:asciiTheme="minorHAnsi" w:hAnsiTheme="minorHAnsi"/>
        </w:rPr>
        <w:t xml:space="preserve">analysis of uncultivated microbial populations that may have important roles </w:t>
      </w:r>
      <w:r w:rsidR="00E25C52" w:rsidRPr="00561943">
        <w:rPr>
          <w:rFonts w:asciiTheme="minorHAnsi" w:hAnsiTheme="minorHAnsi"/>
        </w:rPr>
        <w:t xml:space="preserve">in </w:t>
      </w:r>
      <w:r w:rsidR="00A07FA6" w:rsidRPr="00561943">
        <w:rPr>
          <w:rFonts w:asciiTheme="minorHAnsi" w:hAnsiTheme="minorHAnsi"/>
        </w:rPr>
        <w:t>their</w:t>
      </w:r>
      <w:r w:rsidR="00F531D3" w:rsidRPr="00561943">
        <w:rPr>
          <w:rFonts w:asciiTheme="minorHAnsi" w:hAnsiTheme="minorHAnsi"/>
        </w:rPr>
        <w:t xml:space="preserve"> environments</w:t>
      </w:r>
      <w:r w:rsidR="00FD6818" w:rsidRPr="00561943">
        <w:rPr>
          <w:rFonts w:asciiTheme="minorHAnsi" w:hAnsiTheme="minorHAnsi"/>
        </w:rPr>
        <w:t>.</w:t>
      </w:r>
      <w:r w:rsidR="00F531D3" w:rsidRPr="00561943">
        <w:rPr>
          <w:rFonts w:asciiTheme="minorHAnsi" w:hAnsiTheme="minorHAnsi"/>
        </w:rPr>
        <w:t xml:space="preserve"> </w:t>
      </w:r>
      <w:r w:rsidR="004D28AB" w:rsidRPr="00561943">
        <w:rPr>
          <w:rFonts w:asciiTheme="minorHAnsi" w:hAnsiTheme="minorHAnsi"/>
        </w:rPr>
        <w:t>E</w:t>
      </w:r>
      <w:r w:rsidR="00D34F9B" w:rsidRPr="00561943">
        <w:rPr>
          <w:rFonts w:asciiTheme="minorHAnsi" w:hAnsiTheme="minorHAnsi"/>
        </w:rPr>
        <w:t>xtracting individual</w:t>
      </w:r>
      <w:r w:rsidR="00F531D3" w:rsidRPr="00561943">
        <w:rPr>
          <w:rFonts w:asciiTheme="minorHAnsi" w:hAnsiTheme="minorHAnsi"/>
        </w:rPr>
        <w:t xml:space="preserve"> draft genomes (bins)</w:t>
      </w:r>
      <w:r w:rsidR="00D651CE" w:rsidRPr="00561943">
        <w:rPr>
          <w:rFonts w:asciiTheme="minorHAnsi" w:hAnsiTheme="minorHAnsi"/>
        </w:rPr>
        <w:t xml:space="preserve"> </w:t>
      </w:r>
      <w:r w:rsidR="004D28AB" w:rsidRPr="00561943">
        <w:rPr>
          <w:rFonts w:asciiTheme="minorHAnsi" w:hAnsiTheme="minorHAnsi"/>
        </w:rPr>
        <w:t xml:space="preserve">facilitates </w:t>
      </w:r>
      <w:r w:rsidR="00D651CE" w:rsidRPr="00561943">
        <w:rPr>
          <w:rFonts w:asciiTheme="minorHAnsi" w:hAnsiTheme="minorHAnsi"/>
        </w:rPr>
        <w:t xml:space="preserve">metagenomic analysis at the single genome </w:t>
      </w:r>
      <w:r w:rsidR="004D28AB" w:rsidRPr="00561943">
        <w:rPr>
          <w:rFonts w:asciiTheme="minorHAnsi" w:hAnsiTheme="minorHAnsi"/>
        </w:rPr>
        <w:t>level</w:t>
      </w:r>
      <w:r w:rsidR="00F531D3" w:rsidRPr="00561943">
        <w:rPr>
          <w:rFonts w:asciiTheme="minorHAnsi" w:hAnsiTheme="minorHAnsi"/>
        </w:rPr>
        <w:t xml:space="preserve">. </w:t>
      </w:r>
      <w:r w:rsidR="004D28AB" w:rsidRPr="00561943">
        <w:rPr>
          <w:rFonts w:asciiTheme="minorHAnsi" w:hAnsiTheme="minorHAnsi"/>
        </w:rPr>
        <w:t>S</w:t>
      </w:r>
      <w:r w:rsidR="00FD6818" w:rsidRPr="00561943">
        <w:rPr>
          <w:rFonts w:asciiTheme="minorHAnsi" w:hAnsiTheme="minorHAnsi"/>
        </w:rPr>
        <w:t>oftware</w:t>
      </w:r>
      <w:r w:rsidRPr="00561943">
        <w:rPr>
          <w:rFonts w:asciiTheme="minorHAnsi" w:hAnsiTheme="minorHAnsi"/>
        </w:rPr>
        <w:t xml:space="preserve"> and pipelines for such analysis </w:t>
      </w:r>
      <w:r w:rsidR="004D28AB" w:rsidRPr="00561943">
        <w:rPr>
          <w:rFonts w:asciiTheme="minorHAnsi" w:hAnsiTheme="minorHAnsi"/>
        </w:rPr>
        <w:t>have become</w:t>
      </w:r>
      <w:r w:rsidRPr="00561943">
        <w:rPr>
          <w:rFonts w:asciiTheme="minorHAnsi" w:hAnsiTheme="minorHAnsi"/>
        </w:rPr>
        <w:t xml:space="preserve"> diverse and sophisticated, </w:t>
      </w:r>
      <w:r w:rsidR="00E0199A" w:rsidRPr="00561943">
        <w:rPr>
          <w:rFonts w:asciiTheme="minorHAnsi" w:hAnsiTheme="minorHAnsi"/>
        </w:rPr>
        <w:t xml:space="preserve">resulting in </w:t>
      </w:r>
      <w:r w:rsidR="004D28AB" w:rsidRPr="00561943">
        <w:rPr>
          <w:rFonts w:asciiTheme="minorHAnsi" w:hAnsiTheme="minorHAnsi"/>
        </w:rPr>
        <w:t>a significant burden</w:t>
      </w:r>
      <w:r w:rsidRPr="00561943">
        <w:rPr>
          <w:rFonts w:asciiTheme="minorHAnsi" w:hAnsiTheme="minorHAnsi"/>
        </w:rPr>
        <w:t xml:space="preserve"> </w:t>
      </w:r>
      <w:r w:rsidR="00ED770C" w:rsidRPr="00561943">
        <w:rPr>
          <w:rFonts w:asciiTheme="minorHAnsi" w:hAnsiTheme="minorHAnsi"/>
        </w:rPr>
        <w:t>for</w:t>
      </w:r>
      <w:r w:rsidRPr="00561943">
        <w:rPr>
          <w:rFonts w:asciiTheme="minorHAnsi" w:hAnsiTheme="minorHAnsi"/>
        </w:rPr>
        <w:t xml:space="preserve"> biologists to access and use</w:t>
      </w:r>
      <w:r w:rsidR="004D28AB" w:rsidRPr="00561943">
        <w:rPr>
          <w:rFonts w:asciiTheme="minorHAnsi" w:hAnsiTheme="minorHAnsi"/>
        </w:rPr>
        <w:t xml:space="preserve"> them</w:t>
      </w:r>
      <w:r w:rsidRPr="00561943">
        <w:rPr>
          <w:rFonts w:asciiTheme="minorHAnsi" w:hAnsiTheme="minorHAnsi"/>
        </w:rPr>
        <w:t xml:space="preserve">. </w:t>
      </w:r>
      <w:r w:rsidR="004D28AB" w:rsidRPr="00561943">
        <w:rPr>
          <w:rFonts w:asciiTheme="minorHAnsi" w:hAnsiTheme="minorHAnsi"/>
        </w:rPr>
        <w:t>Further</w:t>
      </w:r>
      <w:r w:rsidR="00EC140F" w:rsidRPr="00561943">
        <w:rPr>
          <w:rFonts w:asciiTheme="minorHAnsi" w:hAnsiTheme="minorHAnsi"/>
        </w:rPr>
        <w:t>more</w:t>
      </w:r>
      <w:r w:rsidR="00F405A2" w:rsidRPr="00561943">
        <w:rPr>
          <w:rFonts w:asciiTheme="minorHAnsi" w:hAnsiTheme="minorHAnsi"/>
        </w:rPr>
        <w:t>,</w:t>
      </w:r>
      <w:r w:rsidR="005F1281" w:rsidRPr="00561943">
        <w:rPr>
          <w:rFonts w:asciiTheme="minorHAnsi" w:hAnsiTheme="minorHAnsi"/>
        </w:rPr>
        <w:t xml:space="preserve"> </w:t>
      </w:r>
      <w:r w:rsidR="00980FFB" w:rsidRPr="00561943">
        <w:rPr>
          <w:rFonts w:asciiTheme="minorHAnsi" w:hAnsiTheme="minorHAnsi"/>
        </w:rPr>
        <w:t>while bin extraction algorithms are rapidly improving, ther</w:t>
      </w:r>
      <w:r w:rsidR="005F1281" w:rsidRPr="00561943">
        <w:rPr>
          <w:rFonts w:asciiTheme="minorHAnsi" w:hAnsiTheme="minorHAnsi"/>
        </w:rPr>
        <w:t xml:space="preserve">e is still a lack of tools for </w:t>
      </w:r>
      <w:r w:rsidR="00980FFB" w:rsidRPr="00561943">
        <w:rPr>
          <w:rFonts w:asciiTheme="minorHAnsi" w:hAnsiTheme="minorHAnsi"/>
        </w:rPr>
        <w:t xml:space="preserve">their </w:t>
      </w:r>
      <w:r w:rsidR="00CA562C" w:rsidRPr="00561943">
        <w:rPr>
          <w:rFonts w:asciiTheme="minorHAnsi" w:hAnsiTheme="minorHAnsi"/>
        </w:rPr>
        <w:t xml:space="preserve">evaluation </w:t>
      </w:r>
      <w:r w:rsidR="00980FFB" w:rsidRPr="00561943">
        <w:rPr>
          <w:rFonts w:asciiTheme="minorHAnsi" w:hAnsiTheme="minorHAnsi"/>
        </w:rPr>
        <w:t>and visualization</w:t>
      </w:r>
      <w:r w:rsidR="005F1281" w:rsidRPr="00561943">
        <w:rPr>
          <w:rFonts w:asciiTheme="minorHAnsi" w:hAnsiTheme="minorHAnsi"/>
        </w:rPr>
        <w:t>.</w:t>
      </w:r>
    </w:p>
    <w:p w14:paraId="29893734" w14:textId="77777777" w:rsidR="00E112A9" w:rsidRPr="00561943" w:rsidRDefault="00E112A9" w:rsidP="00446299">
      <w:pPr>
        <w:spacing w:line="480" w:lineRule="auto"/>
        <w:outlineLvl w:val="0"/>
        <w:rPr>
          <w:rFonts w:asciiTheme="minorHAnsi" w:hAnsiTheme="minorHAnsi"/>
          <w:b/>
        </w:rPr>
        <w:pPrChange w:id="40" w:author="German Uritskiy" w:date="2018-06-12T15:46:00Z">
          <w:pPr>
            <w:outlineLvl w:val="0"/>
          </w:pPr>
        </w:pPrChange>
      </w:pPr>
      <w:r w:rsidRPr="00561943">
        <w:rPr>
          <w:rFonts w:asciiTheme="minorHAnsi" w:hAnsiTheme="minorHAnsi"/>
          <w:b/>
        </w:rPr>
        <w:t>Results</w:t>
      </w:r>
    </w:p>
    <w:p w14:paraId="1783DB53" w14:textId="49F8AFED" w:rsidR="00B02ABA" w:rsidRPr="00561943" w:rsidRDefault="00E112A9" w:rsidP="00446299">
      <w:pPr>
        <w:spacing w:line="480" w:lineRule="auto"/>
        <w:rPr>
          <w:rFonts w:asciiTheme="minorHAnsi" w:hAnsiTheme="minorHAnsi"/>
        </w:rPr>
        <w:pPrChange w:id="41" w:author="German Uritskiy" w:date="2018-06-12T15:46:00Z">
          <w:pPr/>
        </w:pPrChange>
      </w:pPr>
      <w:r w:rsidRPr="00561943">
        <w:rPr>
          <w:rFonts w:asciiTheme="minorHAnsi" w:hAnsiTheme="minorHAnsi"/>
        </w:rPr>
        <w:tab/>
      </w:r>
      <w:r w:rsidR="00A07FA6" w:rsidRPr="00561943">
        <w:rPr>
          <w:rFonts w:asciiTheme="minorHAnsi" w:hAnsiTheme="minorHAnsi"/>
        </w:rPr>
        <w:t xml:space="preserve">To address these </w:t>
      </w:r>
      <w:r w:rsidR="00742415" w:rsidRPr="00561943">
        <w:rPr>
          <w:rFonts w:asciiTheme="minorHAnsi" w:hAnsiTheme="minorHAnsi"/>
        </w:rPr>
        <w:t>challenges,</w:t>
      </w:r>
      <w:r w:rsidR="00A07FA6" w:rsidRPr="00561943">
        <w:rPr>
          <w:rFonts w:asciiTheme="minorHAnsi" w:hAnsiTheme="minorHAnsi"/>
        </w:rPr>
        <w:t xml:space="preserve"> w</w:t>
      </w:r>
      <w:r w:rsidRPr="00561943">
        <w:rPr>
          <w:rFonts w:asciiTheme="minorHAnsi" w:hAnsiTheme="minorHAnsi"/>
        </w:rPr>
        <w:t xml:space="preserve">e </w:t>
      </w:r>
      <w:r w:rsidR="004D28AB" w:rsidRPr="00561943">
        <w:rPr>
          <w:rFonts w:asciiTheme="minorHAnsi" w:hAnsiTheme="minorHAnsi"/>
        </w:rPr>
        <w:t xml:space="preserve">present </w:t>
      </w:r>
      <w:r w:rsidR="00CF581B" w:rsidRPr="00561943">
        <w:rPr>
          <w:rFonts w:asciiTheme="minorHAnsi" w:hAnsiTheme="minorHAnsi"/>
        </w:rPr>
        <w:t>m</w:t>
      </w:r>
      <w:r w:rsidRPr="00561943">
        <w:rPr>
          <w:rFonts w:asciiTheme="minorHAnsi" w:hAnsiTheme="minorHAnsi"/>
        </w:rPr>
        <w:t>etaWRA</w:t>
      </w:r>
      <w:r w:rsidR="00D34F9B" w:rsidRPr="00561943">
        <w:rPr>
          <w:rFonts w:asciiTheme="minorHAnsi" w:hAnsiTheme="minorHAnsi"/>
        </w:rPr>
        <w:t xml:space="preserve">P, a </w:t>
      </w:r>
      <w:r w:rsidRPr="00561943">
        <w:rPr>
          <w:rFonts w:asciiTheme="minorHAnsi" w:hAnsiTheme="minorHAnsi"/>
        </w:rPr>
        <w:t xml:space="preserve">modular pipeline </w:t>
      </w:r>
      <w:r w:rsidR="00A07FA6" w:rsidRPr="00561943">
        <w:rPr>
          <w:rFonts w:asciiTheme="minorHAnsi" w:hAnsiTheme="minorHAnsi"/>
        </w:rPr>
        <w:t>software</w:t>
      </w:r>
      <w:r w:rsidR="00CF581B" w:rsidRPr="00561943">
        <w:rPr>
          <w:rFonts w:asciiTheme="minorHAnsi" w:hAnsiTheme="minorHAnsi"/>
        </w:rPr>
        <w:t xml:space="preserve"> for </w:t>
      </w:r>
      <w:r w:rsidR="00EE3FFE" w:rsidRPr="00561943">
        <w:rPr>
          <w:rFonts w:asciiTheme="minorHAnsi" w:hAnsiTheme="minorHAnsi"/>
        </w:rPr>
        <w:t>shotgun metagenomic</w:t>
      </w:r>
      <w:r w:rsidR="00F531D3" w:rsidRPr="00561943">
        <w:rPr>
          <w:rFonts w:asciiTheme="minorHAnsi" w:hAnsiTheme="minorHAnsi"/>
        </w:rPr>
        <w:t xml:space="preserve"> data </w:t>
      </w:r>
      <w:r w:rsidR="00CF581B" w:rsidRPr="00561943">
        <w:rPr>
          <w:rFonts w:asciiTheme="minorHAnsi" w:hAnsiTheme="minorHAnsi"/>
        </w:rPr>
        <w:t>analysis.</w:t>
      </w:r>
      <w:r w:rsidR="00A07FA6" w:rsidRPr="00561943">
        <w:rPr>
          <w:rFonts w:asciiTheme="minorHAnsi" w:hAnsiTheme="minorHAnsi"/>
        </w:rPr>
        <w:t xml:space="preserve"> </w:t>
      </w:r>
      <w:r w:rsidR="00CF581B" w:rsidRPr="00561943">
        <w:rPr>
          <w:rFonts w:asciiTheme="minorHAnsi" w:hAnsiTheme="minorHAnsi"/>
        </w:rPr>
        <w:t xml:space="preserve">MetaWRAP </w:t>
      </w:r>
      <w:r w:rsidR="00A07FA6" w:rsidRPr="00561943">
        <w:rPr>
          <w:rFonts w:asciiTheme="minorHAnsi" w:hAnsiTheme="minorHAnsi"/>
        </w:rPr>
        <w:t xml:space="preserve">deploys state-of-the-art software </w:t>
      </w:r>
      <w:r w:rsidR="00CF581B" w:rsidRPr="00561943">
        <w:rPr>
          <w:rFonts w:asciiTheme="minorHAnsi" w:hAnsiTheme="minorHAnsi"/>
        </w:rPr>
        <w:t>to</w:t>
      </w:r>
      <w:r w:rsidR="00A07FA6" w:rsidRPr="00561943">
        <w:rPr>
          <w:rFonts w:asciiTheme="minorHAnsi" w:hAnsiTheme="minorHAnsi"/>
        </w:rPr>
        <w:t xml:space="preserve"> </w:t>
      </w:r>
      <w:r w:rsidRPr="00561943">
        <w:rPr>
          <w:rFonts w:asciiTheme="minorHAnsi" w:hAnsiTheme="minorHAnsi"/>
        </w:rPr>
        <w:t xml:space="preserve">handle </w:t>
      </w:r>
      <w:r w:rsidR="00EE3FFE" w:rsidRPr="00561943">
        <w:rPr>
          <w:rFonts w:asciiTheme="minorHAnsi" w:hAnsiTheme="minorHAnsi"/>
        </w:rPr>
        <w:t>metagenomic</w:t>
      </w:r>
      <w:r w:rsidRPr="00561943">
        <w:rPr>
          <w:rFonts w:asciiTheme="minorHAnsi" w:hAnsiTheme="minorHAnsi"/>
        </w:rPr>
        <w:t xml:space="preserve"> data processing starting from raw sequencing reads and ending in metagenomic bins and their analysis.</w:t>
      </w:r>
      <w:r w:rsidR="00D34F9B" w:rsidRPr="00561943">
        <w:rPr>
          <w:rFonts w:asciiTheme="minorHAnsi" w:hAnsiTheme="minorHAnsi"/>
        </w:rPr>
        <w:t xml:space="preserve"> MetaWRAP is flexible enough to give investigators control over the analysis, while still being easy-to-install and easy-to-use. </w:t>
      </w:r>
      <w:r w:rsidR="004D28AB" w:rsidRPr="00561943">
        <w:rPr>
          <w:rFonts w:asciiTheme="minorHAnsi" w:hAnsiTheme="minorHAnsi"/>
        </w:rPr>
        <w:t>I</w:t>
      </w:r>
      <w:r w:rsidR="00D34F9B" w:rsidRPr="00561943">
        <w:rPr>
          <w:rFonts w:asciiTheme="minorHAnsi" w:hAnsiTheme="minorHAnsi"/>
        </w:rPr>
        <w:t xml:space="preserve">t includes hybrid algorithms that leverage the strengths of </w:t>
      </w:r>
      <w:r w:rsidR="004D28AB" w:rsidRPr="00561943">
        <w:rPr>
          <w:rFonts w:asciiTheme="minorHAnsi" w:hAnsiTheme="minorHAnsi"/>
        </w:rPr>
        <w:t xml:space="preserve">a variety of </w:t>
      </w:r>
      <w:r w:rsidR="00EC140F" w:rsidRPr="00561943">
        <w:rPr>
          <w:rFonts w:asciiTheme="minorHAnsi" w:hAnsiTheme="minorHAnsi"/>
        </w:rPr>
        <w:t>software</w:t>
      </w:r>
      <w:r w:rsidR="00D34F9B" w:rsidRPr="00561943">
        <w:rPr>
          <w:rFonts w:asciiTheme="minorHAnsi" w:hAnsiTheme="minorHAnsi"/>
        </w:rPr>
        <w:t xml:space="preserve"> to extract </w:t>
      </w:r>
      <w:r w:rsidR="00665CF5" w:rsidRPr="00561943">
        <w:rPr>
          <w:rFonts w:asciiTheme="minorHAnsi" w:hAnsiTheme="minorHAnsi"/>
        </w:rPr>
        <w:t xml:space="preserve">and refine </w:t>
      </w:r>
      <w:r w:rsidR="00D34F9B" w:rsidRPr="00561943">
        <w:rPr>
          <w:rFonts w:asciiTheme="minorHAnsi" w:hAnsiTheme="minorHAnsi"/>
        </w:rPr>
        <w:t xml:space="preserve">high-quality </w:t>
      </w:r>
      <w:r w:rsidR="00665CF5" w:rsidRPr="00561943">
        <w:rPr>
          <w:rFonts w:asciiTheme="minorHAnsi" w:hAnsiTheme="minorHAnsi"/>
        </w:rPr>
        <w:t xml:space="preserve">bins </w:t>
      </w:r>
      <w:r w:rsidR="00D34F9B" w:rsidRPr="00561943">
        <w:rPr>
          <w:rFonts w:asciiTheme="minorHAnsi" w:hAnsiTheme="minorHAnsi"/>
        </w:rPr>
        <w:t xml:space="preserve">from </w:t>
      </w:r>
      <w:r w:rsidR="00EE3FFE" w:rsidRPr="00561943">
        <w:rPr>
          <w:rFonts w:asciiTheme="minorHAnsi" w:hAnsiTheme="minorHAnsi"/>
        </w:rPr>
        <w:t>metagenomic</w:t>
      </w:r>
      <w:r w:rsidR="00D34F9B" w:rsidRPr="00561943">
        <w:rPr>
          <w:rFonts w:asciiTheme="minorHAnsi" w:hAnsiTheme="minorHAnsi"/>
        </w:rPr>
        <w:t xml:space="preserve"> data</w:t>
      </w:r>
      <w:r w:rsidR="00665CF5" w:rsidRPr="00561943">
        <w:rPr>
          <w:rFonts w:asciiTheme="minorHAnsi" w:hAnsiTheme="minorHAnsi"/>
        </w:rPr>
        <w:t xml:space="preserve"> through bin consolidation and reassembly</w:t>
      </w:r>
      <w:r w:rsidR="00D34F9B" w:rsidRPr="00561943">
        <w:rPr>
          <w:rFonts w:asciiTheme="minorHAnsi" w:hAnsiTheme="minorHAnsi"/>
        </w:rPr>
        <w:t xml:space="preserve">. </w:t>
      </w:r>
      <w:proofErr w:type="spellStart"/>
      <w:r w:rsidR="00665CF5" w:rsidRPr="00561943">
        <w:rPr>
          <w:rFonts w:asciiTheme="minorHAnsi" w:hAnsiTheme="minorHAnsi"/>
        </w:rPr>
        <w:t>MetaWRAP’s</w:t>
      </w:r>
      <w:proofErr w:type="spellEnd"/>
      <w:r w:rsidR="00665CF5" w:rsidRPr="00561943">
        <w:rPr>
          <w:rFonts w:asciiTheme="minorHAnsi" w:hAnsiTheme="minorHAnsi"/>
        </w:rPr>
        <w:t xml:space="preserve"> hybrid bin extraction</w:t>
      </w:r>
      <w:r w:rsidR="00EC140F" w:rsidRPr="00561943">
        <w:rPr>
          <w:rFonts w:asciiTheme="minorHAnsi" w:hAnsiTheme="minorHAnsi"/>
        </w:rPr>
        <w:t xml:space="preserve"> algorithm</w:t>
      </w:r>
      <w:r w:rsidR="00665CF5" w:rsidRPr="00561943">
        <w:rPr>
          <w:rFonts w:asciiTheme="minorHAnsi" w:hAnsiTheme="minorHAnsi"/>
        </w:rPr>
        <w:t xml:space="preserve"> outperforms</w:t>
      </w:r>
      <w:r w:rsidRPr="00561943">
        <w:rPr>
          <w:rFonts w:asciiTheme="minorHAnsi" w:hAnsiTheme="minorHAnsi"/>
        </w:rPr>
        <w:t xml:space="preserve"> individual binning approaches</w:t>
      </w:r>
      <w:r w:rsidR="00CA562C" w:rsidRPr="00561943">
        <w:rPr>
          <w:rFonts w:asciiTheme="minorHAnsi" w:hAnsiTheme="minorHAnsi"/>
        </w:rPr>
        <w:t xml:space="preserve"> and</w:t>
      </w:r>
      <w:r w:rsidRPr="00561943">
        <w:rPr>
          <w:rFonts w:asciiTheme="minorHAnsi" w:hAnsiTheme="minorHAnsi"/>
        </w:rPr>
        <w:t xml:space="preserve"> other bin consolidation programs in both synthetic and real datasets. Finally, metaWRAP </w:t>
      </w:r>
      <w:r w:rsidR="00D34F9B" w:rsidRPr="00561943">
        <w:rPr>
          <w:rFonts w:asciiTheme="minorHAnsi" w:hAnsiTheme="minorHAnsi"/>
        </w:rPr>
        <w:t>comes with</w:t>
      </w:r>
      <w:r w:rsidR="00A07FA6" w:rsidRPr="00561943">
        <w:rPr>
          <w:rFonts w:asciiTheme="minorHAnsi" w:hAnsiTheme="minorHAnsi"/>
        </w:rPr>
        <w:t xml:space="preserve"> </w:t>
      </w:r>
      <w:r w:rsidR="00D34F9B" w:rsidRPr="00561943">
        <w:rPr>
          <w:rFonts w:asciiTheme="minorHAnsi" w:hAnsiTheme="minorHAnsi"/>
        </w:rPr>
        <w:t xml:space="preserve">numerous modules for </w:t>
      </w:r>
      <w:r w:rsidR="00A07FA6" w:rsidRPr="00561943">
        <w:rPr>
          <w:rFonts w:asciiTheme="minorHAnsi" w:hAnsiTheme="minorHAnsi"/>
        </w:rPr>
        <w:t xml:space="preserve">the analysis of </w:t>
      </w:r>
      <w:r w:rsidRPr="00561943">
        <w:rPr>
          <w:rFonts w:asciiTheme="minorHAnsi" w:hAnsiTheme="minorHAnsi"/>
        </w:rPr>
        <w:t xml:space="preserve">metagenomic bins, including taxonomy </w:t>
      </w:r>
      <w:r w:rsidR="00A07FA6" w:rsidRPr="00561943">
        <w:rPr>
          <w:rFonts w:asciiTheme="minorHAnsi" w:hAnsiTheme="minorHAnsi"/>
        </w:rPr>
        <w:t xml:space="preserve">assignment, </w:t>
      </w:r>
      <w:r w:rsidRPr="00561943">
        <w:rPr>
          <w:rFonts w:asciiTheme="minorHAnsi" w:hAnsiTheme="minorHAnsi"/>
        </w:rPr>
        <w:t xml:space="preserve">abundance estimation, </w:t>
      </w:r>
      <w:r w:rsidR="00A07FA6" w:rsidRPr="00561943">
        <w:rPr>
          <w:rFonts w:asciiTheme="minorHAnsi" w:hAnsiTheme="minorHAnsi"/>
        </w:rPr>
        <w:t xml:space="preserve">functional annotation, </w:t>
      </w:r>
      <w:r w:rsidRPr="00561943">
        <w:rPr>
          <w:rFonts w:asciiTheme="minorHAnsi" w:hAnsiTheme="minorHAnsi"/>
        </w:rPr>
        <w:t>and visualization.</w:t>
      </w:r>
    </w:p>
    <w:p w14:paraId="70F68D0A" w14:textId="77777777" w:rsidR="00E112A9" w:rsidRPr="00561943" w:rsidRDefault="00E112A9" w:rsidP="00446299">
      <w:pPr>
        <w:spacing w:line="480" w:lineRule="auto"/>
        <w:outlineLvl w:val="0"/>
        <w:rPr>
          <w:rFonts w:asciiTheme="minorHAnsi" w:hAnsiTheme="minorHAnsi"/>
          <w:b/>
        </w:rPr>
        <w:pPrChange w:id="42" w:author="German Uritskiy" w:date="2018-06-12T15:46:00Z">
          <w:pPr>
            <w:outlineLvl w:val="0"/>
          </w:pPr>
        </w:pPrChange>
      </w:pPr>
      <w:r w:rsidRPr="00561943">
        <w:rPr>
          <w:rFonts w:asciiTheme="minorHAnsi" w:hAnsiTheme="minorHAnsi"/>
          <w:b/>
        </w:rPr>
        <w:t xml:space="preserve">Conclusions </w:t>
      </w:r>
    </w:p>
    <w:p w14:paraId="30818319" w14:textId="6481E732" w:rsidR="00B02ABA" w:rsidRPr="00561943" w:rsidRDefault="00E112A9" w:rsidP="00446299">
      <w:pPr>
        <w:spacing w:line="480" w:lineRule="auto"/>
        <w:rPr>
          <w:rFonts w:asciiTheme="minorHAnsi" w:hAnsiTheme="minorHAnsi"/>
        </w:rPr>
        <w:pPrChange w:id="43" w:author="German Uritskiy" w:date="2018-06-12T15:46:00Z">
          <w:pPr/>
        </w:pPrChange>
      </w:pPr>
      <w:r w:rsidRPr="00561943">
        <w:rPr>
          <w:rFonts w:asciiTheme="minorHAnsi" w:hAnsiTheme="minorHAnsi"/>
        </w:rPr>
        <w:lastRenderedPageBreak/>
        <w:tab/>
      </w:r>
      <w:r w:rsidR="004D28AB" w:rsidRPr="00561943">
        <w:rPr>
          <w:rFonts w:asciiTheme="minorHAnsi" w:hAnsiTheme="minorHAnsi"/>
        </w:rPr>
        <w:t>M</w:t>
      </w:r>
      <w:r w:rsidRPr="00561943">
        <w:rPr>
          <w:rFonts w:asciiTheme="minorHAnsi" w:hAnsiTheme="minorHAnsi"/>
        </w:rPr>
        <w:t xml:space="preserve">etaWRAP </w:t>
      </w:r>
      <w:r w:rsidR="004D28AB" w:rsidRPr="00561943">
        <w:rPr>
          <w:rFonts w:asciiTheme="minorHAnsi" w:hAnsiTheme="minorHAnsi"/>
        </w:rPr>
        <w:t>is</w:t>
      </w:r>
      <w:r w:rsidRPr="00561943">
        <w:rPr>
          <w:rFonts w:asciiTheme="minorHAnsi" w:hAnsiTheme="minorHAnsi"/>
        </w:rPr>
        <w:t xml:space="preserve"> an easy-to-use modular </w:t>
      </w:r>
      <w:r w:rsidR="00A07FA6" w:rsidRPr="00561943">
        <w:rPr>
          <w:rFonts w:asciiTheme="minorHAnsi" w:hAnsiTheme="minorHAnsi"/>
        </w:rPr>
        <w:t>pipeline</w:t>
      </w:r>
      <w:r w:rsidRPr="00561943">
        <w:rPr>
          <w:rFonts w:asciiTheme="minorHAnsi" w:hAnsiTheme="minorHAnsi"/>
        </w:rPr>
        <w:t xml:space="preserve"> that </w:t>
      </w:r>
      <w:r w:rsidR="004D28AB" w:rsidRPr="00561943">
        <w:rPr>
          <w:rFonts w:asciiTheme="minorHAnsi" w:hAnsiTheme="minorHAnsi"/>
        </w:rPr>
        <w:t xml:space="preserve">automates </w:t>
      </w:r>
      <w:r w:rsidRPr="00561943">
        <w:rPr>
          <w:rFonts w:asciiTheme="minorHAnsi" w:hAnsiTheme="minorHAnsi"/>
        </w:rPr>
        <w:t xml:space="preserve">the </w:t>
      </w:r>
      <w:r w:rsidR="00A07FA6" w:rsidRPr="00561943">
        <w:rPr>
          <w:rFonts w:asciiTheme="minorHAnsi" w:hAnsiTheme="minorHAnsi"/>
        </w:rPr>
        <w:t>core</w:t>
      </w:r>
      <w:r w:rsidRPr="00561943">
        <w:rPr>
          <w:rFonts w:asciiTheme="minorHAnsi" w:hAnsiTheme="minorHAnsi"/>
        </w:rPr>
        <w:t xml:space="preserve"> tasks in metagenomic analysis, while contributing significant improvements to the </w:t>
      </w:r>
      <w:r w:rsidR="00EC140F" w:rsidRPr="00561943">
        <w:rPr>
          <w:rFonts w:asciiTheme="minorHAnsi" w:hAnsiTheme="minorHAnsi"/>
        </w:rPr>
        <w:t>extraction</w:t>
      </w:r>
      <w:r w:rsidR="004D28AB" w:rsidRPr="00561943">
        <w:rPr>
          <w:rFonts w:asciiTheme="minorHAnsi" w:hAnsiTheme="minorHAnsi"/>
        </w:rPr>
        <w:t xml:space="preserve"> </w:t>
      </w:r>
      <w:r w:rsidR="00D651CE" w:rsidRPr="00561943">
        <w:rPr>
          <w:rFonts w:asciiTheme="minorHAnsi" w:hAnsiTheme="minorHAnsi"/>
        </w:rPr>
        <w:t xml:space="preserve">and interpretation </w:t>
      </w:r>
      <w:r w:rsidRPr="00561943">
        <w:rPr>
          <w:rFonts w:asciiTheme="minorHAnsi" w:hAnsiTheme="minorHAnsi"/>
        </w:rPr>
        <w:t xml:space="preserve">of high-quality metagenomic bins. The bin refinement and reassembly modules of metaWRAP consistently outperform other binning approaches. Each module of metaWRAP is also a standalone component, making it a flexible and versatile tool for tackling </w:t>
      </w:r>
      <w:r w:rsidR="00EE3FFE" w:rsidRPr="00561943">
        <w:rPr>
          <w:rFonts w:asciiTheme="minorHAnsi" w:hAnsiTheme="minorHAnsi"/>
        </w:rPr>
        <w:t>metagenomic</w:t>
      </w:r>
      <w:r w:rsidR="002F5A52" w:rsidRPr="00561943">
        <w:rPr>
          <w:rFonts w:asciiTheme="minorHAnsi" w:hAnsiTheme="minorHAnsi"/>
        </w:rPr>
        <w:t xml:space="preserve"> </w:t>
      </w:r>
      <w:r w:rsidR="00EE3FFE" w:rsidRPr="00561943">
        <w:rPr>
          <w:rFonts w:asciiTheme="minorHAnsi" w:hAnsiTheme="minorHAnsi"/>
        </w:rPr>
        <w:t xml:space="preserve">shotgun </w:t>
      </w:r>
      <w:r w:rsidR="00A07FA6" w:rsidRPr="00561943">
        <w:rPr>
          <w:rFonts w:asciiTheme="minorHAnsi" w:hAnsiTheme="minorHAnsi"/>
        </w:rPr>
        <w:t xml:space="preserve">sequencing </w:t>
      </w:r>
      <w:r w:rsidRPr="00561943">
        <w:rPr>
          <w:rFonts w:asciiTheme="minorHAnsi" w:hAnsiTheme="minorHAnsi"/>
        </w:rPr>
        <w:t>data.</w:t>
      </w:r>
      <w:r w:rsidR="00A66A1C" w:rsidRPr="00561943">
        <w:rPr>
          <w:rFonts w:asciiTheme="minorHAnsi" w:hAnsiTheme="minorHAnsi"/>
        </w:rPr>
        <w:t xml:space="preserve"> MetaWRAP is </w:t>
      </w:r>
      <w:r w:rsidR="004D28AB" w:rsidRPr="00561943">
        <w:rPr>
          <w:rFonts w:asciiTheme="minorHAnsi" w:hAnsiTheme="minorHAnsi"/>
        </w:rPr>
        <w:t xml:space="preserve">open-source software </w:t>
      </w:r>
      <w:r w:rsidR="00A66A1C" w:rsidRPr="00561943">
        <w:rPr>
          <w:rFonts w:asciiTheme="minorHAnsi" w:hAnsiTheme="minorHAnsi"/>
        </w:rPr>
        <w:t xml:space="preserve">available at </w:t>
      </w:r>
      <w:r w:rsidR="008C5C3D" w:rsidRPr="00561943">
        <w:rPr>
          <w:rPrChange w:id="44"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45" w:author="German Uritskiy" w:date="2018-06-07T14:04:00Z">
            <w:rPr/>
          </w:rPrChange>
        </w:rPr>
        <w:instrText xml:space="preserve"> HYPERLINK "https://github.com/ursky/metaWRAP" </w:instrText>
      </w:r>
      <w:r w:rsidR="008C5C3D" w:rsidRPr="00561943">
        <w:rPr>
          <w:rPrChange w:id="46" w:author="German Uritskiy" w:date="2018-06-07T14:04:00Z">
            <w:rPr>
              <w:rStyle w:val="Hyperlink"/>
              <w:rFonts w:asciiTheme="minorHAnsi" w:hAnsiTheme="minorHAnsi"/>
            </w:rPr>
          </w:rPrChange>
        </w:rPr>
        <w:fldChar w:fldCharType="separate"/>
      </w:r>
      <w:r w:rsidR="00A66A1C" w:rsidRPr="00561943">
        <w:rPr>
          <w:rStyle w:val="Hyperlink"/>
          <w:rFonts w:asciiTheme="minorHAnsi" w:hAnsiTheme="minorHAnsi"/>
        </w:rPr>
        <w:t>https://github.com/</w:t>
      </w:r>
      <w:r w:rsidR="003E4357" w:rsidRPr="00561943">
        <w:rPr>
          <w:rStyle w:val="Hyperlink"/>
          <w:rFonts w:asciiTheme="minorHAnsi" w:hAnsiTheme="minorHAnsi"/>
        </w:rPr>
        <w:t>bxlab</w:t>
      </w:r>
      <w:r w:rsidR="00A66A1C" w:rsidRPr="00561943">
        <w:rPr>
          <w:rStyle w:val="Hyperlink"/>
          <w:rFonts w:asciiTheme="minorHAnsi" w:hAnsiTheme="minorHAnsi"/>
        </w:rPr>
        <w:t>/metaWRAP</w:t>
      </w:r>
      <w:r w:rsidR="008C5C3D" w:rsidRPr="00561943">
        <w:rPr>
          <w:rStyle w:val="Hyperlink"/>
          <w:rFonts w:asciiTheme="minorHAnsi" w:hAnsiTheme="minorHAnsi"/>
        </w:rPr>
        <w:fldChar w:fldCharType="end"/>
      </w:r>
      <w:r w:rsidR="00A66A1C" w:rsidRPr="00561943">
        <w:rPr>
          <w:rFonts w:asciiTheme="minorHAnsi" w:hAnsiTheme="minorHAnsi"/>
        </w:rPr>
        <w:t>.</w:t>
      </w:r>
    </w:p>
    <w:p w14:paraId="741466AC" w14:textId="7C157229" w:rsidR="00B02ABA" w:rsidRPr="00561943" w:rsidRDefault="00B02ABA" w:rsidP="00446299">
      <w:pPr>
        <w:spacing w:line="480" w:lineRule="auto"/>
        <w:rPr>
          <w:rFonts w:asciiTheme="minorHAnsi" w:hAnsiTheme="minorHAnsi"/>
          <w:b/>
        </w:rPr>
        <w:pPrChange w:id="47" w:author="German Uritskiy" w:date="2018-06-12T15:46:00Z">
          <w:pPr/>
        </w:pPrChange>
      </w:pPr>
      <w:r w:rsidRPr="00561943">
        <w:rPr>
          <w:rFonts w:asciiTheme="minorHAnsi" w:hAnsiTheme="minorHAnsi"/>
          <w:b/>
        </w:rPr>
        <w:t>Keywords</w:t>
      </w:r>
    </w:p>
    <w:p w14:paraId="40861009" w14:textId="4AA7BEBC" w:rsidR="00D44953" w:rsidRPr="00561943" w:rsidRDefault="00B02ABA" w:rsidP="00446299">
      <w:pPr>
        <w:spacing w:line="480" w:lineRule="auto"/>
        <w:rPr>
          <w:rFonts w:asciiTheme="minorHAnsi" w:hAnsiTheme="minorHAnsi"/>
        </w:rPr>
        <w:pPrChange w:id="48" w:author="German Uritskiy" w:date="2018-06-12T15:46:00Z">
          <w:pPr/>
        </w:pPrChange>
      </w:pPr>
      <w:r w:rsidRPr="00561943">
        <w:rPr>
          <w:rFonts w:asciiTheme="minorHAnsi" w:hAnsiTheme="minorHAnsi"/>
        </w:rPr>
        <w:tab/>
        <w:t xml:space="preserve">Metagenomics, </w:t>
      </w:r>
      <w:r w:rsidR="007B4A44" w:rsidRPr="00561943">
        <w:rPr>
          <w:rFonts w:asciiTheme="minorHAnsi" w:hAnsiTheme="minorHAnsi"/>
        </w:rPr>
        <w:t>WGS</w:t>
      </w:r>
      <w:r w:rsidRPr="00561943">
        <w:rPr>
          <w:rFonts w:asciiTheme="minorHAnsi" w:hAnsiTheme="minorHAnsi"/>
        </w:rPr>
        <w:t>, metagenome, binning, bin, draft genome, pipeline, reassembly</w:t>
      </w:r>
    </w:p>
    <w:p w14:paraId="4521DA5F" w14:textId="77777777" w:rsidR="00B02ABA" w:rsidRPr="00561943" w:rsidRDefault="00B02ABA" w:rsidP="00446299">
      <w:pPr>
        <w:spacing w:line="480" w:lineRule="auto"/>
        <w:rPr>
          <w:rFonts w:asciiTheme="minorHAnsi" w:hAnsiTheme="minorHAnsi"/>
        </w:rPr>
        <w:pPrChange w:id="49" w:author="German Uritskiy" w:date="2018-06-12T15:46:00Z">
          <w:pPr/>
        </w:pPrChange>
      </w:pPr>
    </w:p>
    <w:p w14:paraId="19A479BB" w14:textId="77777777" w:rsidR="00A471F0" w:rsidRPr="00561943" w:rsidRDefault="00A471F0" w:rsidP="00446299">
      <w:pPr>
        <w:spacing w:after="80" w:line="480" w:lineRule="auto"/>
        <w:rPr>
          <w:rFonts w:asciiTheme="minorHAnsi" w:hAnsiTheme="minorHAnsi"/>
        </w:rPr>
        <w:pPrChange w:id="50" w:author="German Uritskiy" w:date="2018-06-12T15:46:00Z">
          <w:pPr>
            <w:spacing w:after="80"/>
          </w:pPr>
        </w:pPrChange>
      </w:pPr>
      <w:r w:rsidRPr="00561943">
        <w:rPr>
          <w:rFonts w:asciiTheme="minorHAnsi" w:hAnsiTheme="minorHAnsi"/>
        </w:rPr>
        <w:br w:type="page"/>
      </w:r>
    </w:p>
    <w:p w14:paraId="4E49926F" w14:textId="6695BDEF" w:rsidR="00A07FA6" w:rsidRPr="00561943" w:rsidRDefault="00E112A9" w:rsidP="00446299">
      <w:pPr>
        <w:spacing w:line="480" w:lineRule="auto"/>
        <w:outlineLvl w:val="0"/>
        <w:rPr>
          <w:rFonts w:asciiTheme="minorHAnsi" w:hAnsiTheme="minorHAnsi"/>
        </w:rPr>
        <w:pPrChange w:id="51" w:author="German Uritskiy" w:date="2018-06-12T15:46:00Z">
          <w:pPr>
            <w:outlineLvl w:val="0"/>
          </w:pPr>
        </w:pPrChange>
      </w:pPr>
      <w:r w:rsidRPr="00561943">
        <w:rPr>
          <w:rFonts w:asciiTheme="minorHAnsi" w:hAnsiTheme="minorHAnsi"/>
        </w:rPr>
        <w:lastRenderedPageBreak/>
        <w:t>BACKGROUND</w:t>
      </w:r>
      <w:r w:rsidR="00ED770C" w:rsidRPr="00561943">
        <w:rPr>
          <w:rFonts w:asciiTheme="minorHAnsi" w:hAnsiTheme="minorHAnsi"/>
        </w:rPr>
        <w:t xml:space="preserve"> </w:t>
      </w:r>
    </w:p>
    <w:p w14:paraId="59369898" w14:textId="0166394E" w:rsidR="004D0DF7" w:rsidRPr="00561943" w:rsidRDefault="00A6680E" w:rsidP="00446299">
      <w:pPr>
        <w:spacing w:line="480" w:lineRule="auto"/>
        <w:rPr>
          <w:rFonts w:asciiTheme="minorHAnsi" w:hAnsiTheme="minorHAnsi"/>
        </w:rPr>
        <w:pPrChange w:id="52" w:author="German Uritskiy" w:date="2018-06-12T15:46:00Z">
          <w:pPr/>
        </w:pPrChange>
      </w:pPr>
      <w:r w:rsidRPr="00561943">
        <w:rPr>
          <w:rFonts w:asciiTheme="minorHAnsi" w:hAnsiTheme="minorHAnsi"/>
        </w:rPr>
        <w:t>The</w:t>
      </w:r>
      <w:r w:rsidR="00E112A9" w:rsidRPr="00561943">
        <w:rPr>
          <w:rFonts w:asciiTheme="minorHAnsi" w:hAnsiTheme="minorHAnsi"/>
        </w:rPr>
        <w:t xml:space="preserve"> study of microbial comm</w:t>
      </w:r>
      <w:r w:rsidR="004D0DF7" w:rsidRPr="00561943">
        <w:rPr>
          <w:rFonts w:asciiTheme="minorHAnsi" w:hAnsiTheme="minorHAnsi"/>
        </w:rPr>
        <w:t>unities through whole metagenomic</w:t>
      </w:r>
      <w:r w:rsidR="00E112A9" w:rsidRPr="00561943">
        <w:rPr>
          <w:rFonts w:asciiTheme="minorHAnsi" w:hAnsiTheme="minorHAnsi"/>
        </w:rPr>
        <w:t xml:space="preserve"> (WMG) </w:t>
      </w:r>
      <w:r w:rsidR="002F5A52" w:rsidRPr="00561943">
        <w:rPr>
          <w:rFonts w:asciiTheme="minorHAnsi" w:hAnsiTheme="minorHAnsi"/>
        </w:rPr>
        <w:t xml:space="preserve">shotgun </w:t>
      </w:r>
      <w:r w:rsidR="00E112A9" w:rsidRPr="00561943">
        <w:rPr>
          <w:rFonts w:asciiTheme="minorHAnsi" w:hAnsiTheme="minorHAnsi"/>
        </w:rPr>
        <w:t xml:space="preserve">sequencing opens new </w:t>
      </w:r>
      <w:r w:rsidR="004D0DF7" w:rsidRPr="00561943">
        <w:rPr>
          <w:rFonts w:asciiTheme="minorHAnsi" w:hAnsiTheme="minorHAnsi"/>
        </w:rPr>
        <w:t>avenues for</w:t>
      </w:r>
      <w:r w:rsidR="00E112A9" w:rsidRPr="00561943">
        <w:rPr>
          <w:rFonts w:asciiTheme="minorHAnsi" w:hAnsiTheme="minorHAnsi"/>
        </w:rPr>
        <w:t xml:space="preserve"> </w:t>
      </w:r>
      <w:r w:rsidR="004D0DF7" w:rsidRPr="00561943">
        <w:rPr>
          <w:rFonts w:asciiTheme="minorHAnsi" w:hAnsiTheme="minorHAnsi"/>
        </w:rPr>
        <w:t xml:space="preserve">the investigation of </w:t>
      </w:r>
      <w:r w:rsidR="00E112A9" w:rsidRPr="00561943">
        <w:rPr>
          <w:rFonts w:asciiTheme="minorHAnsi" w:hAnsiTheme="minorHAnsi"/>
        </w:rPr>
        <w:t xml:space="preserve">the </w:t>
      </w:r>
      <w:r w:rsidRPr="00561943">
        <w:rPr>
          <w:rFonts w:asciiTheme="minorHAnsi" w:hAnsiTheme="minorHAnsi"/>
        </w:rPr>
        <w:t xml:space="preserve">metabolic potentials of microbiomes, in addition to their </w:t>
      </w:r>
      <w:r w:rsidR="00E112A9" w:rsidRPr="00561943">
        <w:rPr>
          <w:rFonts w:asciiTheme="minorHAnsi" w:hAnsiTheme="minorHAnsi"/>
        </w:rPr>
        <w:t xml:space="preserve">taxonomic composition </w:t>
      </w:r>
      <w:r w:rsidR="00E84F72" w:rsidRPr="00561943">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[1-3]</w:t>
      </w:r>
      <w:r w:rsidR="00E84F72" w:rsidRPr="00561943">
        <w:rPr>
          <w:rFonts w:asciiTheme="minorHAnsi" w:hAnsiTheme="minorHAnsi"/>
        </w:rPr>
        <w:fldChar w:fldCharType="end"/>
      </w:r>
      <w:r w:rsidR="003B3804" w:rsidRPr="00561943">
        <w:rPr>
          <w:rFonts w:asciiTheme="minorHAnsi" w:hAnsiTheme="minorHAnsi"/>
        </w:rPr>
        <w:t>.</w:t>
      </w:r>
      <w:r w:rsidR="004D28AB" w:rsidRPr="00561943">
        <w:rPr>
          <w:rFonts w:asciiTheme="minorHAnsi" w:hAnsiTheme="minorHAnsi"/>
        </w:rPr>
        <w:t xml:space="preserve"> </w:t>
      </w:r>
      <w:r w:rsidR="007D7E37" w:rsidRPr="00561943">
        <w:rPr>
          <w:rFonts w:asciiTheme="minorHAnsi" w:hAnsiTheme="minorHAnsi"/>
        </w:rPr>
        <w:t xml:space="preserve">This greatly improves </w:t>
      </w:r>
      <w:r w:rsidR="004D28AB" w:rsidRPr="00561943">
        <w:rPr>
          <w:rFonts w:asciiTheme="minorHAnsi" w:hAnsiTheme="minorHAnsi"/>
        </w:rPr>
        <w:t xml:space="preserve">the </w:t>
      </w:r>
      <w:r w:rsidR="007D7E37" w:rsidRPr="00561943">
        <w:rPr>
          <w:rFonts w:asciiTheme="minorHAnsi" w:hAnsiTheme="minorHAnsi"/>
        </w:rPr>
        <w:t xml:space="preserve">ability to </w:t>
      </w:r>
      <w:r w:rsidR="004D0DF7" w:rsidRPr="00561943">
        <w:rPr>
          <w:rFonts w:asciiTheme="minorHAnsi" w:hAnsiTheme="minorHAnsi"/>
        </w:rPr>
        <w:t xml:space="preserve">interpret and </w:t>
      </w:r>
      <w:r w:rsidR="00E255E7" w:rsidRPr="00561943">
        <w:rPr>
          <w:rFonts w:asciiTheme="minorHAnsi" w:hAnsiTheme="minorHAnsi"/>
        </w:rPr>
        <w:t>predict</w:t>
      </w:r>
      <w:r w:rsidR="007D7E37" w:rsidRPr="00561943">
        <w:rPr>
          <w:rFonts w:asciiTheme="minorHAnsi" w:hAnsiTheme="minorHAnsi"/>
        </w:rPr>
        <w:t xml:space="preserve"> </w:t>
      </w:r>
      <w:r w:rsidR="00833238" w:rsidRPr="00561943">
        <w:rPr>
          <w:rFonts w:asciiTheme="minorHAnsi" w:hAnsiTheme="minorHAnsi"/>
        </w:rPr>
        <w:t xml:space="preserve">functional interactions, antibiotic resistance, and population </w:t>
      </w:r>
      <w:r w:rsidR="007D7E37" w:rsidRPr="00561943">
        <w:rPr>
          <w:rFonts w:asciiTheme="minorHAnsi" w:hAnsiTheme="minorHAnsi"/>
        </w:rPr>
        <w:t>d</w:t>
      </w:r>
      <w:r w:rsidR="00E255E7" w:rsidRPr="00561943">
        <w:rPr>
          <w:rFonts w:asciiTheme="minorHAnsi" w:hAnsiTheme="minorHAnsi"/>
        </w:rPr>
        <w:t xml:space="preserve">ynamics of microbiomes, </w:t>
      </w:r>
      <w:r w:rsidR="009F75A2" w:rsidRPr="00561943">
        <w:rPr>
          <w:rFonts w:asciiTheme="minorHAnsi" w:hAnsiTheme="minorHAnsi"/>
        </w:rPr>
        <w:t>with</w:t>
      </w:r>
      <w:r w:rsidR="00E255E7" w:rsidRPr="00561943">
        <w:rPr>
          <w:rFonts w:asciiTheme="minorHAnsi" w:hAnsiTheme="minorHAnsi"/>
        </w:rPr>
        <w:t xml:space="preserve"> applications in human health, waste treatment, agriculture, and </w:t>
      </w:r>
      <w:r w:rsidR="009F75A2" w:rsidRPr="00561943">
        <w:rPr>
          <w:rFonts w:asciiTheme="minorHAnsi" w:hAnsiTheme="minorHAnsi"/>
        </w:rPr>
        <w:t xml:space="preserve">environmental stewardship  </w:t>
      </w:r>
      <w:r w:rsidR="00E84F72" w:rsidRPr="00561943">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[4-6]</w:t>
      </w:r>
      <w:r w:rsidR="00E84F72" w:rsidRPr="00561943">
        <w:rPr>
          <w:rFonts w:asciiTheme="minorHAnsi" w:hAnsiTheme="minorHAnsi"/>
        </w:rPr>
        <w:fldChar w:fldCharType="end"/>
      </w:r>
      <w:r w:rsidR="00833238" w:rsidRPr="00561943">
        <w:rPr>
          <w:rFonts w:asciiTheme="minorHAnsi" w:hAnsiTheme="minorHAnsi"/>
        </w:rPr>
        <w:t>.</w:t>
      </w:r>
      <w:r w:rsidR="006F4CE4" w:rsidRPr="00561943">
        <w:rPr>
          <w:rFonts w:asciiTheme="minorHAnsi" w:hAnsiTheme="minorHAnsi"/>
        </w:rPr>
        <w:t xml:space="preserve"> </w:t>
      </w:r>
      <w:r w:rsidR="004D0DF7" w:rsidRPr="00561943">
        <w:rPr>
          <w:rFonts w:asciiTheme="minorHAnsi" w:hAnsiTheme="minorHAnsi"/>
        </w:rPr>
        <w:t xml:space="preserve">WMG </w:t>
      </w:r>
      <w:r w:rsidR="002F5A52" w:rsidRPr="00561943">
        <w:rPr>
          <w:rFonts w:asciiTheme="minorHAnsi" w:hAnsiTheme="minorHAnsi"/>
        </w:rPr>
        <w:t xml:space="preserve">shotgun </w:t>
      </w:r>
      <w:r w:rsidR="004D0DF7" w:rsidRPr="00561943">
        <w:rPr>
          <w:rFonts w:asciiTheme="minorHAnsi" w:hAnsiTheme="minorHAnsi"/>
        </w:rPr>
        <w:t xml:space="preserve">sequencing reads from hundreds </w:t>
      </w:r>
      <w:r w:rsidR="00030929" w:rsidRPr="00561943">
        <w:rPr>
          <w:rFonts w:asciiTheme="minorHAnsi" w:hAnsiTheme="minorHAnsi"/>
        </w:rPr>
        <w:t>to</w:t>
      </w:r>
      <w:r w:rsidR="004D0DF7" w:rsidRPr="00561943">
        <w:rPr>
          <w:rFonts w:asciiTheme="minorHAnsi" w:hAnsiTheme="minorHAnsi"/>
        </w:rPr>
        <w:t xml:space="preserve"> thousands of community members </w:t>
      </w:r>
      <w:r w:rsidR="006138E3" w:rsidRPr="00561943">
        <w:rPr>
          <w:rFonts w:asciiTheme="minorHAnsi" w:hAnsiTheme="minorHAnsi"/>
        </w:rPr>
        <w:t>generates</w:t>
      </w:r>
      <w:r w:rsidR="004D0DF7" w:rsidRPr="00561943">
        <w:rPr>
          <w:rFonts w:asciiTheme="minorHAnsi" w:hAnsiTheme="minorHAnsi"/>
        </w:rPr>
        <w:t xml:space="preserve"> unique </w:t>
      </w:r>
      <w:r w:rsidR="006138E3" w:rsidRPr="00561943">
        <w:rPr>
          <w:rFonts w:asciiTheme="minorHAnsi" w:hAnsiTheme="minorHAnsi"/>
        </w:rPr>
        <w:t>challenges for data</w:t>
      </w:r>
      <w:r w:rsidR="004D0DF7" w:rsidRPr="00561943">
        <w:rPr>
          <w:rFonts w:asciiTheme="minorHAnsi" w:hAnsiTheme="minorHAnsi"/>
        </w:rPr>
        <w:t xml:space="preserve"> </w:t>
      </w:r>
      <w:r w:rsidR="004D28AB" w:rsidRPr="00561943">
        <w:rPr>
          <w:rFonts w:asciiTheme="minorHAnsi" w:hAnsiTheme="minorHAnsi"/>
        </w:rPr>
        <w:t xml:space="preserve">analysis and interpretation </w:t>
      </w:r>
      <w:r w:rsidR="00E84F72" w:rsidRPr="00561943">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[3, 7]</w:t>
      </w:r>
      <w:r w:rsidR="00E84F72" w:rsidRPr="00561943">
        <w:rPr>
          <w:rFonts w:asciiTheme="minorHAnsi" w:hAnsiTheme="minorHAnsi"/>
        </w:rPr>
        <w:fldChar w:fldCharType="end"/>
      </w:r>
      <w:r w:rsidR="004D0DF7" w:rsidRPr="00561943">
        <w:rPr>
          <w:rFonts w:asciiTheme="minorHAnsi" w:hAnsiTheme="minorHAnsi"/>
        </w:rPr>
        <w:t xml:space="preserve">. </w:t>
      </w:r>
      <w:r w:rsidR="004D28AB" w:rsidRPr="00561943">
        <w:rPr>
          <w:rFonts w:asciiTheme="minorHAnsi" w:hAnsiTheme="minorHAnsi"/>
        </w:rPr>
        <w:t>S</w:t>
      </w:r>
      <w:r w:rsidR="009A22F8" w:rsidRPr="00561943">
        <w:rPr>
          <w:rFonts w:asciiTheme="minorHAnsi" w:hAnsiTheme="minorHAnsi"/>
        </w:rPr>
        <w:t xml:space="preserve">oftware for </w:t>
      </w:r>
      <w:r w:rsidR="004D0DF7" w:rsidRPr="00561943">
        <w:rPr>
          <w:rFonts w:asciiTheme="minorHAnsi" w:hAnsiTheme="minorHAnsi"/>
        </w:rPr>
        <w:t xml:space="preserve">WMG data </w:t>
      </w:r>
      <w:r w:rsidR="009A22F8" w:rsidRPr="00561943">
        <w:rPr>
          <w:rFonts w:asciiTheme="minorHAnsi" w:hAnsiTheme="minorHAnsi"/>
        </w:rPr>
        <w:t xml:space="preserve">analysis </w:t>
      </w:r>
      <w:r w:rsidR="0081604B" w:rsidRPr="00561943">
        <w:rPr>
          <w:rFonts w:asciiTheme="minorHAnsi" w:hAnsiTheme="minorHAnsi"/>
        </w:rPr>
        <w:t xml:space="preserve">have </w:t>
      </w:r>
      <w:r w:rsidR="004D28AB" w:rsidRPr="00561943">
        <w:rPr>
          <w:rFonts w:asciiTheme="minorHAnsi" w:hAnsiTheme="minorHAnsi"/>
        </w:rPr>
        <w:t>grown</w:t>
      </w:r>
      <w:r w:rsidR="004D0DF7" w:rsidRPr="00561943">
        <w:rPr>
          <w:rFonts w:asciiTheme="minorHAnsi" w:hAnsiTheme="minorHAnsi"/>
        </w:rPr>
        <w:t xml:space="preserve"> </w:t>
      </w:r>
      <w:r w:rsidR="009A22F8" w:rsidRPr="00561943">
        <w:rPr>
          <w:rFonts w:asciiTheme="minorHAnsi" w:hAnsiTheme="minorHAnsi"/>
        </w:rPr>
        <w:t>in number and complexity</w:t>
      </w:r>
      <w:r w:rsidR="004D0DF7" w:rsidRPr="00561943">
        <w:rPr>
          <w:rFonts w:asciiTheme="minorHAnsi" w:hAnsiTheme="minorHAnsi"/>
        </w:rPr>
        <w:t>, improving our ability to</w:t>
      </w:r>
      <w:r w:rsidR="00486E43" w:rsidRPr="00561943">
        <w:rPr>
          <w:rFonts w:asciiTheme="minorHAnsi" w:hAnsiTheme="minorHAnsi"/>
        </w:rPr>
        <w:t xml:space="preserve"> process, analyze, and interpret</w:t>
      </w:r>
      <w:r w:rsidR="004D0DF7" w:rsidRPr="00561943">
        <w:rPr>
          <w:rFonts w:asciiTheme="minorHAnsi" w:hAnsiTheme="minorHAnsi"/>
        </w:rPr>
        <w:t xml:space="preserve"> </w:t>
      </w:r>
      <w:r w:rsidR="00486E43" w:rsidRPr="00561943">
        <w:rPr>
          <w:rFonts w:asciiTheme="minorHAnsi" w:hAnsiTheme="minorHAnsi"/>
        </w:rPr>
        <w:t xml:space="preserve">such </w:t>
      </w:r>
      <w:r w:rsidR="004D0DF7" w:rsidRPr="00561943">
        <w:rPr>
          <w:rFonts w:asciiTheme="minorHAnsi" w:hAnsiTheme="minorHAnsi"/>
        </w:rPr>
        <w:t>data</w:t>
      </w:r>
      <w:r w:rsidR="0081604B"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[8-12]</w:t>
      </w:r>
      <w:r w:rsidR="00E84F72" w:rsidRPr="00561943">
        <w:rPr>
          <w:rFonts w:asciiTheme="minorHAnsi" w:hAnsiTheme="minorHAnsi"/>
        </w:rPr>
        <w:fldChar w:fldCharType="end"/>
      </w:r>
      <w:r w:rsidR="009A22F8" w:rsidRPr="00561943">
        <w:rPr>
          <w:rFonts w:asciiTheme="minorHAnsi" w:hAnsiTheme="minorHAnsi"/>
        </w:rPr>
        <w:t xml:space="preserve">. </w:t>
      </w:r>
      <w:r w:rsidR="004D28AB" w:rsidRPr="00561943">
        <w:rPr>
          <w:rFonts w:asciiTheme="minorHAnsi" w:hAnsiTheme="minorHAnsi"/>
        </w:rPr>
        <w:t>H</w:t>
      </w:r>
      <w:r w:rsidR="007B6082" w:rsidRPr="00561943">
        <w:rPr>
          <w:rFonts w:asciiTheme="minorHAnsi" w:hAnsiTheme="minorHAnsi"/>
        </w:rPr>
        <w:t xml:space="preserve">owever, these tools are </w:t>
      </w:r>
      <w:r w:rsidR="004D0DF7" w:rsidRPr="00561943">
        <w:rPr>
          <w:rFonts w:asciiTheme="minorHAnsi" w:hAnsiTheme="minorHAnsi"/>
        </w:rPr>
        <w:t xml:space="preserve">burdensome for biologists to </w:t>
      </w:r>
      <w:r w:rsidR="007B6082" w:rsidRPr="00561943">
        <w:rPr>
          <w:rFonts w:asciiTheme="minorHAnsi" w:hAnsiTheme="minorHAnsi"/>
        </w:rPr>
        <w:t xml:space="preserve">work with. As the field of WMG expands, </w:t>
      </w:r>
      <w:r w:rsidR="004767AE" w:rsidRPr="00561943">
        <w:rPr>
          <w:rFonts w:asciiTheme="minorHAnsi" w:hAnsiTheme="minorHAnsi"/>
        </w:rPr>
        <w:t xml:space="preserve">comprehensive and accessible software for </w:t>
      </w:r>
      <w:r w:rsidR="009A22F8" w:rsidRPr="00561943">
        <w:rPr>
          <w:rFonts w:asciiTheme="minorHAnsi" w:hAnsiTheme="minorHAnsi"/>
        </w:rPr>
        <w:t xml:space="preserve">unified </w:t>
      </w:r>
      <w:r w:rsidR="007B6082" w:rsidRPr="00561943">
        <w:rPr>
          <w:rFonts w:asciiTheme="minorHAnsi" w:hAnsiTheme="minorHAnsi"/>
        </w:rPr>
        <w:t xml:space="preserve">analysis of metagenomic data </w:t>
      </w:r>
      <w:r w:rsidR="004767AE" w:rsidRPr="00561943">
        <w:rPr>
          <w:rFonts w:asciiTheme="minorHAnsi" w:hAnsiTheme="minorHAnsi"/>
        </w:rPr>
        <w:t xml:space="preserve">is </w:t>
      </w:r>
      <w:r w:rsidR="004D28AB" w:rsidRPr="00561943">
        <w:rPr>
          <w:rFonts w:asciiTheme="minorHAnsi" w:hAnsiTheme="minorHAnsi"/>
        </w:rPr>
        <w:t>needed</w:t>
      </w:r>
      <w:r w:rsidR="00102A10"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[7, 11]</w:t>
      </w:r>
      <w:r w:rsidR="00E84F72" w:rsidRPr="00561943">
        <w:rPr>
          <w:rFonts w:asciiTheme="minorHAnsi" w:hAnsiTheme="minorHAnsi"/>
        </w:rPr>
        <w:fldChar w:fldCharType="end"/>
      </w:r>
      <w:r w:rsidR="006F2CEA" w:rsidRPr="00561943">
        <w:rPr>
          <w:rFonts w:asciiTheme="minorHAnsi" w:hAnsiTheme="minorHAnsi"/>
        </w:rPr>
        <w:t xml:space="preserve">. </w:t>
      </w:r>
    </w:p>
    <w:p w14:paraId="4D2B06B8" w14:textId="67E3EFBA" w:rsidR="00102A10" w:rsidRPr="00561943" w:rsidRDefault="009A22F8" w:rsidP="00446299">
      <w:pPr>
        <w:spacing w:line="480" w:lineRule="auto"/>
        <w:rPr>
          <w:rFonts w:asciiTheme="minorHAnsi" w:hAnsiTheme="minorHAnsi"/>
        </w:rPr>
        <w:pPrChange w:id="53" w:author="German Uritskiy" w:date="2018-06-12T15:46:00Z">
          <w:pPr/>
        </w:pPrChange>
      </w:pPr>
      <w:r w:rsidRPr="00561943">
        <w:rPr>
          <w:rFonts w:asciiTheme="minorHAnsi" w:hAnsiTheme="minorHAnsi"/>
        </w:rPr>
        <w:tab/>
      </w:r>
      <w:r w:rsidR="002C00D0" w:rsidRPr="00561943">
        <w:rPr>
          <w:rFonts w:asciiTheme="minorHAnsi" w:hAnsiTheme="minorHAnsi"/>
        </w:rPr>
        <w:t xml:space="preserve">Running </w:t>
      </w:r>
      <w:r w:rsidR="004767AE" w:rsidRPr="00561943">
        <w:rPr>
          <w:rFonts w:asciiTheme="minorHAnsi" w:hAnsiTheme="minorHAnsi"/>
        </w:rPr>
        <w:t xml:space="preserve">a </w:t>
      </w:r>
      <w:r w:rsidRPr="00561943">
        <w:rPr>
          <w:rFonts w:asciiTheme="minorHAnsi" w:hAnsiTheme="minorHAnsi"/>
        </w:rPr>
        <w:t>WMG analysis</w:t>
      </w:r>
      <w:r w:rsidR="004767AE" w:rsidRPr="00561943">
        <w:rPr>
          <w:rFonts w:asciiTheme="minorHAnsi" w:hAnsiTheme="minorHAnsi"/>
        </w:rPr>
        <w:t xml:space="preserve"> </w:t>
      </w:r>
      <w:r w:rsidR="00B46F93" w:rsidRPr="00561943">
        <w:rPr>
          <w:rFonts w:asciiTheme="minorHAnsi" w:hAnsiTheme="minorHAnsi"/>
        </w:rPr>
        <w:t>re</w:t>
      </w:r>
      <w:r w:rsidR="00E81D2B" w:rsidRPr="00561943">
        <w:rPr>
          <w:rFonts w:asciiTheme="minorHAnsi" w:hAnsiTheme="minorHAnsi"/>
        </w:rPr>
        <w:t>q</w:t>
      </w:r>
      <w:r w:rsidR="00B46F93" w:rsidRPr="00561943">
        <w:rPr>
          <w:rFonts w:asciiTheme="minorHAnsi" w:hAnsiTheme="minorHAnsi"/>
        </w:rPr>
        <w:t xml:space="preserve">uires </w:t>
      </w:r>
      <w:r w:rsidR="004767AE" w:rsidRPr="00561943">
        <w:rPr>
          <w:rFonts w:asciiTheme="minorHAnsi" w:hAnsiTheme="minorHAnsi"/>
        </w:rPr>
        <w:t>investigator</w:t>
      </w:r>
      <w:r w:rsidRPr="00561943">
        <w:rPr>
          <w:rFonts w:asciiTheme="minorHAnsi" w:hAnsiTheme="minorHAnsi"/>
        </w:rPr>
        <w:t>s</w:t>
      </w:r>
      <w:r w:rsidR="004767AE" w:rsidRPr="00561943">
        <w:rPr>
          <w:rFonts w:asciiTheme="minorHAnsi" w:hAnsiTheme="minorHAnsi"/>
        </w:rPr>
        <w:t xml:space="preserve"> to find the best currently available tools, install and configure them</w:t>
      </w:r>
      <w:del w:id="54" w:author="German Uritskiy" w:date="2018-06-07T10:02:00Z">
        <w:r w:rsidR="004767AE" w:rsidRPr="00561943" w:rsidDel="00C17F33">
          <w:rPr>
            <w:rFonts w:asciiTheme="minorHAnsi" w:hAnsiTheme="minorHAnsi"/>
          </w:rPr>
          <w:delText xml:space="preserve"> on a cluster</w:delText>
        </w:r>
      </w:del>
      <w:r w:rsidR="004767AE" w:rsidRPr="00561943">
        <w:rPr>
          <w:rFonts w:asciiTheme="minorHAnsi" w:hAnsiTheme="minorHAnsi"/>
        </w:rPr>
        <w:t>,</w:t>
      </w:r>
      <w:r w:rsidRPr="00561943">
        <w:rPr>
          <w:rFonts w:asciiTheme="minorHAnsi" w:hAnsiTheme="minorHAnsi"/>
        </w:rPr>
        <w:t xml:space="preserve"> </w:t>
      </w:r>
      <w:r w:rsidR="004767AE" w:rsidRPr="00561943">
        <w:rPr>
          <w:rFonts w:asciiTheme="minorHAnsi" w:hAnsiTheme="minorHAnsi"/>
        </w:rPr>
        <w:t>address conflicting libraries and environment</w:t>
      </w:r>
      <w:del w:id="55" w:author="German Uritskiy" w:date="2018-06-07T09:16:00Z">
        <w:r w:rsidR="004767AE" w:rsidRPr="00561943" w:rsidDel="00D21E53">
          <w:rPr>
            <w:rFonts w:asciiTheme="minorHAnsi" w:hAnsiTheme="minorHAnsi"/>
          </w:rPr>
          <w:delText>al</w:delText>
        </w:r>
      </w:del>
      <w:r w:rsidR="004767AE" w:rsidRPr="00561943">
        <w:rPr>
          <w:rFonts w:asciiTheme="minorHAnsi" w:hAnsiTheme="minorHAnsi"/>
        </w:rPr>
        <w:t xml:space="preserve"> variables</w:t>
      </w:r>
      <w:r w:rsidR="00522279" w:rsidRPr="00561943">
        <w:rPr>
          <w:rFonts w:asciiTheme="minorHAnsi" w:hAnsiTheme="minorHAnsi"/>
        </w:rPr>
        <w:t>, and</w:t>
      </w:r>
      <w:r w:rsidR="002C00D0" w:rsidRPr="00561943">
        <w:rPr>
          <w:rFonts w:asciiTheme="minorHAnsi" w:hAnsiTheme="minorHAnsi"/>
        </w:rPr>
        <w:t xml:space="preserve"> </w:t>
      </w:r>
      <w:r w:rsidR="00522279" w:rsidRPr="00561943">
        <w:rPr>
          <w:rFonts w:asciiTheme="minorHAnsi" w:hAnsiTheme="minorHAnsi"/>
        </w:rPr>
        <w:t>write</w:t>
      </w:r>
      <w:r w:rsidRPr="00561943">
        <w:rPr>
          <w:rFonts w:asciiTheme="minorHAnsi" w:hAnsiTheme="minorHAnsi"/>
        </w:rPr>
        <w:t xml:space="preserve"> script</w:t>
      </w:r>
      <w:r w:rsidR="00522279" w:rsidRPr="00561943">
        <w:rPr>
          <w:rFonts w:asciiTheme="minorHAnsi" w:hAnsiTheme="minorHAnsi"/>
        </w:rPr>
        <w:t>s</w:t>
      </w:r>
      <w:r w:rsidRPr="00561943">
        <w:rPr>
          <w:rFonts w:asciiTheme="minorHAnsi" w:hAnsiTheme="minorHAnsi"/>
        </w:rPr>
        <w:t xml:space="preserve"> </w:t>
      </w:r>
      <w:r w:rsidR="00522279" w:rsidRPr="00561943">
        <w:rPr>
          <w:rFonts w:asciiTheme="minorHAnsi" w:hAnsiTheme="minorHAnsi"/>
        </w:rPr>
        <w:t xml:space="preserve">to convert outputs from one </w:t>
      </w:r>
      <w:r w:rsidR="004767AE" w:rsidRPr="00561943">
        <w:rPr>
          <w:rFonts w:asciiTheme="minorHAnsi" w:hAnsiTheme="minorHAnsi"/>
        </w:rPr>
        <w:t xml:space="preserve">tool into the correct format to input into the next </w:t>
      </w:r>
      <w:r w:rsidR="00522279" w:rsidRPr="00561943">
        <w:rPr>
          <w:rFonts w:asciiTheme="minorHAnsi" w:hAnsiTheme="minorHAnsi"/>
        </w:rPr>
        <w:t xml:space="preserve">tool </w:t>
      </w:r>
      <w:r w:rsidR="00E84F72" w:rsidRPr="00561943">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[13, 14]</w:t>
      </w:r>
      <w:r w:rsidR="00E84F72" w:rsidRPr="00561943">
        <w:rPr>
          <w:rFonts w:asciiTheme="minorHAnsi" w:hAnsiTheme="minorHAnsi"/>
        </w:rPr>
        <w:fldChar w:fldCharType="end"/>
      </w:r>
      <w:r w:rsidR="004767AE" w:rsidRPr="00561943">
        <w:rPr>
          <w:rFonts w:asciiTheme="minorHAnsi" w:hAnsiTheme="minorHAnsi"/>
        </w:rPr>
        <w:t xml:space="preserve">. These challenges present a major burden to anyone attempting metagenomic analysis, especially for investigators without </w:t>
      </w:r>
      <w:r w:rsidR="006F2CEA" w:rsidRPr="00561943">
        <w:rPr>
          <w:rFonts w:asciiTheme="minorHAnsi" w:hAnsiTheme="minorHAnsi"/>
        </w:rPr>
        <w:t>computational experience</w:t>
      </w:r>
      <w:r w:rsidR="00522279" w:rsidRPr="00561943">
        <w:rPr>
          <w:rFonts w:asciiTheme="minorHAnsi" w:hAnsiTheme="minorHAnsi"/>
        </w:rPr>
        <w:t xml:space="preserve">, hindering </w:t>
      </w:r>
      <w:r w:rsidR="006F2CEA" w:rsidRPr="00561943">
        <w:rPr>
          <w:rFonts w:asciiTheme="minorHAnsi" w:hAnsiTheme="minorHAnsi"/>
        </w:rPr>
        <w:t xml:space="preserve"> progress of </w:t>
      </w:r>
      <w:r w:rsidR="004767AE" w:rsidRPr="00561943">
        <w:rPr>
          <w:rFonts w:asciiTheme="minorHAnsi" w:hAnsiTheme="minorHAnsi"/>
        </w:rPr>
        <w:t>microbial genomics</w:t>
      </w:r>
      <w:r w:rsidR="006F2CEA" w:rsidRPr="00561943">
        <w:rPr>
          <w:rFonts w:asciiTheme="minorHAnsi" w:hAnsiTheme="minorHAnsi"/>
        </w:rPr>
        <w:t xml:space="preserve"> as a field</w:t>
      </w:r>
      <w:r w:rsidR="00522279"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&lt;EndNote&gt;&lt;Cite&gt;&lt;Author&gt;Kesh&lt;/Author&gt;&lt;Year&gt;2004&lt;/Year&gt;&lt;RecNum&gt;8434&lt;/RecNum&gt;&lt;DisplayText&gt;[15]&lt;/DisplayText&gt;&lt;record&gt;&lt;rec-number&gt;8434&lt;/rec-number&gt;&lt;foreign-keys&gt;&lt;key app="EN" db-id="vawrdvfvexr9z1e5pd0p92dt2dzpvp0ezpsr" timestamp="1518032965"&gt;8434&lt;/key&gt;&lt;/foreign-keys&gt;&lt;ref-type name="Journal Article"&gt;17&lt;/ref-type&gt;&lt;contributors&gt;&lt;authors&gt;&lt;author&gt;Kesh, S.&lt;/author&gt;&lt;author&gt;Raghupathi, W.&lt;/author&gt;&lt;/authors&gt;&lt;/contributors&gt;&lt;auth-address&gt;Computer Information Systems Department, Central Missouri State University, Warrensburg, Missouri, USA.&lt;/auth-address&gt;&lt;titles&gt;&lt;title&gt;Critical issues in bioinformatics and computing&lt;/title&gt;&lt;secondary-title&gt;Perspect Health Inf Manag&lt;/secondary-title&gt;&lt;/titles&gt;&lt;periodical&gt;&lt;full-title&gt;Perspect Health Inf Manag&lt;/full-title&gt;&lt;/periodical&gt;&lt;pages&gt;9&lt;/pages&gt;&lt;volume&gt;1&lt;/volume&gt;&lt;dates&gt;&lt;year&gt;2004&lt;/year&gt;&lt;pub-dates&gt;&lt;date&gt;Oct 11&lt;/date&gt;&lt;/pub-dates&gt;&lt;/dates&gt;&lt;isbn&gt;1559-4122 (Electronic)&amp;#xD;1559-4122 (Linking)&lt;/isbn&gt;&lt;accession-num&gt;18066389&lt;/accession-num&gt;&lt;urls&gt;&lt;related-urls&gt;&lt;url&gt;https://www.ncbi.nlm.nih.gov/pubmed/18066389&lt;/url&gt;&lt;/related-urls&gt;&lt;/urls&gt;&lt;custom2&gt;PMC2047326&lt;/custom2&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[15]</w:t>
      </w:r>
      <w:r w:rsidR="00E84F72" w:rsidRPr="00561943">
        <w:rPr>
          <w:rFonts w:asciiTheme="minorHAnsi" w:hAnsiTheme="minorHAnsi"/>
        </w:rPr>
        <w:fldChar w:fldCharType="end"/>
      </w:r>
      <w:r w:rsidR="004767AE" w:rsidRPr="00561943">
        <w:rPr>
          <w:rFonts w:asciiTheme="minorHAnsi" w:hAnsiTheme="minorHAnsi"/>
        </w:rPr>
        <w:t xml:space="preserve">. </w:t>
      </w:r>
      <w:r w:rsidR="008D3EB6" w:rsidRPr="00561943">
        <w:rPr>
          <w:rFonts w:asciiTheme="minorHAnsi" w:hAnsiTheme="minorHAnsi"/>
        </w:rPr>
        <w:t>Existing</w:t>
      </w:r>
      <w:r w:rsidR="000B09B3" w:rsidRPr="00561943">
        <w:rPr>
          <w:rFonts w:asciiTheme="minorHAnsi" w:hAnsiTheme="minorHAnsi"/>
        </w:rPr>
        <w:t xml:space="preserve"> automated pipelines and </w:t>
      </w:r>
      <w:r w:rsidR="00AB7DF8" w:rsidRPr="00561943">
        <w:rPr>
          <w:rFonts w:asciiTheme="minorHAnsi" w:hAnsiTheme="minorHAnsi"/>
        </w:rPr>
        <w:t>cloud</w:t>
      </w:r>
      <w:r w:rsidR="000B09B3" w:rsidRPr="00561943">
        <w:rPr>
          <w:rFonts w:asciiTheme="minorHAnsi" w:hAnsiTheme="minorHAnsi"/>
        </w:rPr>
        <w:t xml:space="preserve"> services</w:t>
      </w:r>
      <w:r w:rsidR="008D3EB6" w:rsidRPr="00561943">
        <w:rPr>
          <w:rFonts w:asciiTheme="minorHAnsi" w:hAnsiTheme="minorHAnsi"/>
        </w:rPr>
        <w:t xml:space="preserve"> </w:t>
      </w:r>
      <w:r w:rsidR="000B09B3" w:rsidRPr="00561943">
        <w:rPr>
          <w:rFonts w:asciiTheme="minorHAnsi" w:hAnsiTheme="minorHAnsi"/>
        </w:rPr>
        <w:t>lack m</w:t>
      </w:r>
      <w:r w:rsidR="008D3EB6" w:rsidRPr="00561943">
        <w:rPr>
          <w:rFonts w:asciiTheme="minorHAnsi" w:hAnsiTheme="minorHAnsi"/>
        </w:rPr>
        <w:t xml:space="preserve">odularity, do not give users control over the analysis, and </w:t>
      </w:r>
      <w:r w:rsidR="00522279" w:rsidRPr="00561943">
        <w:rPr>
          <w:rFonts w:asciiTheme="minorHAnsi" w:hAnsiTheme="minorHAnsi"/>
        </w:rPr>
        <w:t xml:space="preserve">often </w:t>
      </w:r>
      <w:r w:rsidR="008D3EB6" w:rsidRPr="00561943">
        <w:rPr>
          <w:rFonts w:asciiTheme="minorHAnsi" w:hAnsiTheme="minorHAnsi"/>
        </w:rPr>
        <w:t>lack functions for genome-resolved metagenomics</w:t>
      </w:r>
      <w:r w:rsidR="007D684C" w:rsidRPr="00561943">
        <w:rPr>
          <w:rFonts w:asciiTheme="minorHAnsi" w:hAnsiTheme="minorHAnsi"/>
        </w:rPr>
        <w:t xml:space="preserve">, </w:t>
      </w:r>
      <w:r w:rsidR="00D17C49" w:rsidRPr="00561943">
        <w:rPr>
          <w:rFonts w:asciiTheme="minorHAnsi" w:hAnsiTheme="minorHAnsi"/>
        </w:rPr>
        <w:t>the extraction of putative genomes (bins) through the binning of metagenomic assemblies</w:t>
      </w:r>
      <w:r w:rsidR="00522279"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PEVuZE5vdGU+PENpdGU+PEF1dGhvcj5LZWVnYW48L0F1dGhvcj48WWVhcj4yMDE2PC9ZZWFyPjxS
ZWNOdW0+ODI3ODwvUmVjTnVtPjxEaXNwbGF5VGV4dD5bMTQsIDE2LTE5XTwvRGlzcGxheVRleHQ+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bGVjdHJvbmljLXJlc291cmNlLW51bT48L3JlY29yZD48L0NpdGU+PENpdGU+PEF1dGhvcj5BbG5l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PEVuZE5vdGU+PENpdGU+PEF1dGhvcj5LZWVnYW48L0F1dGhvcj48WWVhcj4yMDE2PC9ZZWFyPjxS
ZWNOdW0+ODI3ODwvUmVjTnVtPjxEaXNwbGF5VGV4dD5bMTQsIDE2LTE5XTwvRGlzcGxheVRleHQ+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bGVjdHJvbmljLXJlc291cmNlLW51bT48L3JlY29yZD48L0NpdGU+PENpdGU+PEF1dGhvcj5BbG5l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[14, 16-19]</w:t>
      </w:r>
      <w:r w:rsidR="00E84F72" w:rsidRPr="00561943">
        <w:rPr>
          <w:rFonts w:asciiTheme="minorHAnsi" w:hAnsiTheme="minorHAnsi"/>
        </w:rPr>
        <w:fldChar w:fldCharType="end"/>
      </w:r>
      <w:r w:rsidRPr="00561943">
        <w:rPr>
          <w:rFonts w:asciiTheme="minorHAnsi" w:hAnsiTheme="minorHAnsi"/>
        </w:rPr>
        <w:t>.</w:t>
      </w:r>
      <w:r w:rsidR="007D684C" w:rsidRPr="00561943">
        <w:rPr>
          <w:rFonts w:asciiTheme="minorHAnsi" w:hAnsiTheme="minorHAnsi"/>
        </w:rPr>
        <w:t xml:space="preserve"> </w:t>
      </w:r>
    </w:p>
    <w:p w14:paraId="61C29AC4" w14:textId="3465A39C" w:rsidR="009A3F6D" w:rsidRPr="00561943" w:rsidRDefault="00102A10" w:rsidP="00446299">
      <w:pPr>
        <w:spacing w:line="480" w:lineRule="auto"/>
        <w:rPr>
          <w:rFonts w:asciiTheme="minorHAnsi" w:hAnsiTheme="minorHAnsi"/>
        </w:rPr>
        <w:pPrChange w:id="56" w:author="German Uritskiy" w:date="2018-06-12T15:46:00Z">
          <w:pPr/>
        </w:pPrChange>
      </w:pPr>
      <w:r w:rsidRPr="00561943">
        <w:rPr>
          <w:rFonts w:asciiTheme="minorHAnsi" w:hAnsiTheme="minorHAnsi"/>
        </w:rPr>
        <w:lastRenderedPageBreak/>
        <w:tab/>
      </w:r>
      <w:r w:rsidR="00E112A9" w:rsidRPr="00561943">
        <w:rPr>
          <w:rFonts w:asciiTheme="minorHAnsi" w:hAnsiTheme="minorHAnsi"/>
        </w:rPr>
        <w:t xml:space="preserve">Genome-resolved metagenomics allows </w:t>
      </w:r>
      <w:r w:rsidR="007944FC" w:rsidRPr="00561943">
        <w:rPr>
          <w:rFonts w:asciiTheme="minorHAnsi" w:hAnsiTheme="minorHAnsi"/>
        </w:rPr>
        <w:t xml:space="preserve">for </w:t>
      </w:r>
      <w:r w:rsidR="00FF6FDD" w:rsidRPr="00561943">
        <w:rPr>
          <w:rFonts w:asciiTheme="minorHAnsi" w:hAnsiTheme="minorHAnsi"/>
        </w:rPr>
        <w:t xml:space="preserve">metabolic reconstruction of </w:t>
      </w:r>
      <w:r w:rsidR="00E112A9" w:rsidRPr="00561943">
        <w:rPr>
          <w:rFonts w:asciiTheme="minorHAnsi" w:hAnsiTheme="minorHAnsi"/>
        </w:rPr>
        <w:t xml:space="preserve">individual </w:t>
      </w:r>
      <w:r w:rsidR="00C35F52" w:rsidRPr="00561943">
        <w:rPr>
          <w:rFonts w:asciiTheme="minorHAnsi" w:hAnsiTheme="minorHAnsi"/>
        </w:rPr>
        <w:t>taxa</w:t>
      </w:r>
      <w:r w:rsidR="00FF6FDD" w:rsidRPr="00561943">
        <w:rPr>
          <w:rFonts w:asciiTheme="minorHAnsi" w:hAnsiTheme="minorHAnsi"/>
        </w:rPr>
        <w:t xml:space="preserve"> and</w:t>
      </w:r>
      <w:r w:rsidR="00A85F18" w:rsidRPr="00561943">
        <w:rPr>
          <w:rFonts w:asciiTheme="minorHAnsi" w:hAnsiTheme="minorHAnsi"/>
        </w:rPr>
        <w:t xml:space="preserve"> </w:t>
      </w:r>
      <w:r w:rsidR="00FF6FDD" w:rsidRPr="00561943">
        <w:rPr>
          <w:rFonts w:asciiTheme="minorHAnsi" w:hAnsiTheme="minorHAnsi"/>
        </w:rPr>
        <w:t>microbiome</w:t>
      </w:r>
      <w:r w:rsidR="00E230BF" w:rsidRPr="00561943">
        <w:rPr>
          <w:rFonts w:asciiTheme="minorHAnsi" w:hAnsiTheme="minorHAnsi"/>
        </w:rPr>
        <w:t xml:space="preserve"> comparison at</w:t>
      </w:r>
      <w:r w:rsidR="00A85F18" w:rsidRPr="00561943">
        <w:rPr>
          <w:rFonts w:asciiTheme="minorHAnsi" w:hAnsiTheme="minorHAnsi"/>
        </w:rPr>
        <w:t xml:space="preserve"> </w:t>
      </w:r>
      <w:r w:rsidR="00486E43" w:rsidRPr="00561943">
        <w:rPr>
          <w:rFonts w:asciiTheme="minorHAnsi" w:hAnsiTheme="minorHAnsi"/>
        </w:rPr>
        <w:t xml:space="preserve">a finer </w:t>
      </w:r>
      <w:r w:rsidR="00A85F18" w:rsidRPr="00561943">
        <w:rPr>
          <w:rFonts w:asciiTheme="minorHAnsi" w:hAnsiTheme="minorHAnsi"/>
        </w:rPr>
        <w:t>scale</w:t>
      </w:r>
      <w:r w:rsidR="00C35F52" w:rsidRPr="00561943">
        <w:rPr>
          <w:rFonts w:asciiTheme="minorHAnsi" w:hAnsiTheme="minorHAnsi"/>
        </w:rPr>
        <w:t xml:space="preserve">. </w:t>
      </w:r>
      <w:r w:rsidR="00573DAF" w:rsidRPr="00561943">
        <w:rPr>
          <w:rFonts w:asciiTheme="minorHAnsi" w:hAnsiTheme="minorHAnsi"/>
        </w:rPr>
        <w:t>While a</w:t>
      </w:r>
      <w:r w:rsidR="00FF6FDD" w:rsidRPr="00561943">
        <w:rPr>
          <w:rFonts w:asciiTheme="minorHAnsi" w:hAnsiTheme="minorHAnsi"/>
        </w:rPr>
        <w:t xml:space="preserve"> number of</w:t>
      </w:r>
      <w:r w:rsidR="00E112A9" w:rsidRPr="00561943">
        <w:rPr>
          <w:rFonts w:asciiTheme="minorHAnsi" w:hAnsiTheme="minorHAnsi"/>
        </w:rPr>
        <w:t xml:space="preserve"> </w:t>
      </w:r>
      <w:r w:rsidR="00F427FA" w:rsidRPr="00561943">
        <w:rPr>
          <w:rFonts w:asciiTheme="minorHAnsi" w:hAnsiTheme="minorHAnsi"/>
        </w:rPr>
        <w:t xml:space="preserve">sophisticated </w:t>
      </w:r>
      <w:r w:rsidR="00E112A9" w:rsidRPr="00561943">
        <w:rPr>
          <w:rFonts w:asciiTheme="minorHAnsi" w:hAnsiTheme="minorHAnsi"/>
        </w:rPr>
        <w:t xml:space="preserve">tools </w:t>
      </w:r>
      <w:r w:rsidR="00F427FA" w:rsidRPr="00561943">
        <w:rPr>
          <w:rFonts w:asciiTheme="minorHAnsi" w:hAnsiTheme="minorHAnsi"/>
        </w:rPr>
        <w:t>such as CONCOCT</w:t>
      </w:r>
      <w:r w:rsidR="00796FA0" w:rsidRPr="00561943">
        <w:rPr>
          <w:rFonts w:asciiTheme="minorHAnsi" w:hAnsiTheme="minorHAnsi"/>
        </w:rPr>
        <w:t xml:space="preserve"> </w:t>
      </w:r>
      <w:r w:rsidR="00F427FA" w:rsidRPr="00561943">
        <w:rPr>
          <w:rFonts w:asciiTheme="minorHAnsi" w:hAnsiTheme="minorHAnsi"/>
        </w:rPr>
        <w:t xml:space="preserve">, </w:t>
      </w:r>
      <w:proofErr w:type="spellStart"/>
      <w:r w:rsidR="00F427FA" w:rsidRPr="00561943">
        <w:rPr>
          <w:rFonts w:asciiTheme="minorHAnsi" w:hAnsiTheme="minorHAnsi"/>
        </w:rPr>
        <w:t>MaxBin</w:t>
      </w:r>
      <w:proofErr w:type="spellEnd"/>
      <w:r w:rsidR="00F427FA" w:rsidRPr="00561943">
        <w:rPr>
          <w:rFonts w:asciiTheme="minorHAnsi" w:hAnsiTheme="minorHAnsi"/>
        </w:rPr>
        <w:t xml:space="preserve">, and </w:t>
      </w:r>
      <w:proofErr w:type="spellStart"/>
      <w:r w:rsidR="00F427FA" w:rsidRPr="00561943">
        <w:rPr>
          <w:rFonts w:asciiTheme="minorHAnsi" w:hAnsiTheme="minorHAnsi"/>
        </w:rPr>
        <w:t>metaBAT</w:t>
      </w:r>
      <w:proofErr w:type="spellEnd"/>
      <w:r w:rsidR="00F427FA" w:rsidRPr="00561943">
        <w:rPr>
          <w:rFonts w:asciiTheme="minorHAnsi" w:hAnsiTheme="minorHAnsi"/>
        </w:rPr>
        <w:t xml:space="preserve"> </w:t>
      </w:r>
      <w:r w:rsidR="00E112A9" w:rsidRPr="00561943">
        <w:rPr>
          <w:rFonts w:asciiTheme="minorHAnsi" w:hAnsiTheme="minorHAnsi"/>
        </w:rPr>
        <w:t xml:space="preserve">have been developed to </w:t>
      </w:r>
      <w:r w:rsidR="00573DAF" w:rsidRPr="00561943">
        <w:rPr>
          <w:rFonts w:asciiTheme="minorHAnsi" w:hAnsiTheme="minorHAnsi"/>
        </w:rPr>
        <w:t>address bin</w:t>
      </w:r>
      <w:r w:rsidR="009B7EC6" w:rsidRPr="00561943">
        <w:rPr>
          <w:rFonts w:asciiTheme="minorHAnsi" w:hAnsiTheme="minorHAnsi"/>
        </w:rPr>
        <w:t>n</w:t>
      </w:r>
      <w:r w:rsidR="00573DAF" w:rsidRPr="00561943">
        <w:rPr>
          <w:rFonts w:asciiTheme="minorHAnsi" w:hAnsiTheme="minorHAnsi"/>
        </w:rPr>
        <w:t>ing</w:t>
      </w:r>
      <w:r w:rsidR="00F427FA" w:rsidRPr="00561943">
        <w:rPr>
          <w:rFonts w:asciiTheme="minorHAnsi" w:hAnsiTheme="minorHAnsi"/>
        </w:rPr>
        <w:t>,</w:t>
      </w:r>
      <w:r w:rsidR="00C35F52" w:rsidRPr="00561943">
        <w:rPr>
          <w:rFonts w:asciiTheme="minorHAnsi" w:hAnsiTheme="minorHAnsi"/>
        </w:rPr>
        <w:t xml:space="preserve"> </w:t>
      </w:r>
      <w:r w:rsidR="00E230BF" w:rsidRPr="00561943">
        <w:rPr>
          <w:rFonts w:asciiTheme="minorHAnsi" w:hAnsiTheme="minorHAnsi"/>
        </w:rPr>
        <w:t>it</w:t>
      </w:r>
      <w:r w:rsidR="00C35F52" w:rsidRPr="00561943">
        <w:rPr>
          <w:rFonts w:asciiTheme="minorHAnsi" w:hAnsiTheme="minorHAnsi"/>
        </w:rPr>
        <w:t xml:space="preserve"> is still an actively improving field</w:t>
      </w:r>
      <w:r w:rsidR="00E230BF"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PEVuZE5vdGU+PENpdGU+PEF1dGhvcj5BbG5lYmVyZzwvQXV0aG9yPjxZZWFyPjIwMTQ8L1llYXI+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PFJlY051bT44NDQ5PC9SZWNOdW0+PERpc3BsYXlUZXh0Pls5LCAxOS0yMV08L0Rpc3BsYXlUZXh0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[9, 19-21]</w:t>
      </w:r>
      <w:r w:rsidR="00E84F72" w:rsidRPr="00561943">
        <w:rPr>
          <w:rFonts w:asciiTheme="minorHAnsi" w:hAnsiTheme="minorHAnsi"/>
        </w:rPr>
        <w:fldChar w:fldCharType="end"/>
      </w:r>
      <w:r w:rsidR="001F20ED" w:rsidRPr="00561943">
        <w:rPr>
          <w:rFonts w:asciiTheme="minorHAnsi" w:hAnsiTheme="minorHAnsi"/>
        </w:rPr>
        <w:t xml:space="preserve">. </w:t>
      </w:r>
      <w:r w:rsidR="009A3F6D" w:rsidRPr="00561943">
        <w:rPr>
          <w:rFonts w:asciiTheme="minorHAnsi" w:hAnsiTheme="minorHAnsi"/>
        </w:rPr>
        <w:t xml:space="preserve">Qualities of a metagenomic bin are (1) completion, the level of coverage of a </w:t>
      </w:r>
      <w:r w:rsidR="0057568E" w:rsidRPr="00561943">
        <w:rPr>
          <w:rFonts w:asciiTheme="minorHAnsi" w:hAnsiTheme="minorHAnsi"/>
        </w:rPr>
        <w:t>population</w:t>
      </w:r>
      <w:r w:rsidR="009A3F6D" w:rsidRPr="00561943">
        <w:rPr>
          <w:rFonts w:asciiTheme="minorHAnsi" w:hAnsiTheme="minorHAnsi"/>
        </w:rPr>
        <w:t xml:space="preserve"> genome, and (2) contamination the amount of sequence </w:t>
      </w:r>
      <w:r w:rsidR="0057568E" w:rsidRPr="00561943">
        <w:rPr>
          <w:rFonts w:asciiTheme="minorHAnsi" w:hAnsiTheme="minorHAnsi"/>
        </w:rPr>
        <w:t>that do not belong to this population</w:t>
      </w:r>
      <w:r w:rsidR="009A3F6D" w:rsidRPr="00561943">
        <w:rPr>
          <w:rFonts w:asciiTheme="minorHAnsi" w:hAnsiTheme="minorHAnsi"/>
        </w:rPr>
        <w:t xml:space="preserve"> from another genome. </w:t>
      </w:r>
      <w:r w:rsidRPr="00561943">
        <w:rPr>
          <w:rFonts w:asciiTheme="minorHAnsi" w:hAnsiTheme="minorHAnsi"/>
        </w:rPr>
        <w:t>These metrics</w:t>
      </w:r>
      <w:r w:rsidR="00F1163D" w:rsidRPr="00561943">
        <w:rPr>
          <w:rFonts w:asciiTheme="minorHAnsi" w:hAnsiTheme="minorHAnsi"/>
        </w:rPr>
        <w:t xml:space="preserve"> can be estimated by counting universal single-copy genes </w:t>
      </w:r>
      <w:r w:rsidR="0095118D" w:rsidRPr="00561943">
        <w:rPr>
          <w:rFonts w:asciiTheme="minorHAnsi" w:hAnsiTheme="minorHAnsi"/>
        </w:rPr>
        <w:t>within each bin</w:t>
      </w:r>
      <w:r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PEVuZE5vdGU+PENpdGU+PEF1dGhvcj5TaGFyb248L0F1dGhvcj48WWVhcj4yMDEzPC9ZZWFyPjxS
ZWNOdW0+ODQ1OTwvUmVjTnVtPjxEaXNwbGF5VGV4dD5bMjIsIDIzXTwvRGlzcGxheVRleHQ+PHJl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PEVuZE5vdGU+PENpdGU+PEF1dGhvcj5TaGFyb248L0F1dGhvcj48WWVhcj4yMDEzPC9ZZWFyPjxS
ZWNOdW0+ODQ1OTwvUmVjTnVtPjxEaXNwbGF5VGV4dD5bMjIsIDIzXTwvRGlzcGxheVRleHQ+PHJl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[22, 23]</w:t>
      </w:r>
      <w:r w:rsidR="00E84F72" w:rsidRPr="00561943">
        <w:rPr>
          <w:rFonts w:asciiTheme="minorHAnsi" w:hAnsiTheme="minorHAnsi"/>
        </w:rPr>
        <w:fldChar w:fldCharType="end"/>
      </w:r>
      <w:r w:rsidR="00F1163D" w:rsidRPr="00561943">
        <w:rPr>
          <w:rFonts w:asciiTheme="minorHAnsi" w:hAnsiTheme="minorHAnsi"/>
        </w:rPr>
        <w:t>. CheckM improves on this by checking for single-copy genes that a genome of the bin’s taxonomy is expected to have</w:t>
      </w:r>
      <w:r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[24]</w:t>
      </w:r>
      <w:r w:rsidR="00E84F72" w:rsidRPr="00561943">
        <w:rPr>
          <w:rFonts w:asciiTheme="minorHAnsi" w:hAnsiTheme="minorHAnsi"/>
        </w:rPr>
        <w:fldChar w:fldCharType="end"/>
      </w:r>
      <w:r w:rsidRPr="00561943">
        <w:rPr>
          <w:rFonts w:asciiTheme="minorHAnsi" w:hAnsiTheme="minorHAnsi"/>
        </w:rPr>
        <w:t>.</w:t>
      </w:r>
      <w:ins w:id="57" w:author="German Uritskiy" w:date="2018-06-07T11:20:00Z">
        <w:r w:rsidR="00CE17AE" w:rsidRPr="00561943">
          <w:rPr>
            <w:rFonts w:asciiTheme="minorHAnsi" w:hAnsiTheme="minorHAnsi"/>
          </w:rPr>
          <w:t xml:space="preserve"> The </w:t>
        </w:r>
      </w:ins>
      <w:ins w:id="58" w:author="German Uritskiy" w:date="2018-06-07T11:23:00Z">
        <w:r w:rsidR="00CE17AE" w:rsidRPr="00561943">
          <w:rPr>
            <w:rFonts w:asciiTheme="minorHAnsi" w:hAnsiTheme="minorHAnsi"/>
          </w:rPr>
          <w:t xml:space="preserve">percentage </w:t>
        </w:r>
      </w:ins>
      <w:ins w:id="59" w:author="German Uritskiy" w:date="2018-06-07T11:20:00Z">
        <w:r w:rsidR="00CE17AE" w:rsidRPr="00561943">
          <w:rPr>
            <w:rFonts w:asciiTheme="minorHAnsi" w:hAnsiTheme="minorHAnsi"/>
          </w:rPr>
          <w:t xml:space="preserve">of expected single-copy genes </w:t>
        </w:r>
      </w:ins>
      <w:ins w:id="60" w:author="German Uritskiy" w:date="2018-06-07T11:23:00Z">
        <w:r w:rsidR="00CE17AE" w:rsidRPr="00561943">
          <w:rPr>
            <w:rFonts w:asciiTheme="minorHAnsi" w:hAnsiTheme="minorHAnsi"/>
          </w:rPr>
          <w:t xml:space="preserve">that are found in a bin </w:t>
        </w:r>
      </w:ins>
      <w:ins w:id="61" w:author="German Uritskiy" w:date="2018-06-07T11:20:00Z">
        <w:r w:rsidR="00CE17AE" w:rsidRPr="00561943">
          <w:rPr>
            <w:rFonts w:asciiTheme="minorHAnsi" w:hAnsiTheme="minorHAnsi"/>
          </w:rPr>
          <w:t xml:space="preserve">is interpreted as </w:t>
        </w:r>
      </w:ins>
      <w:ins w:id="62" w:author="German Uritskiy" w:date="2018-06-07T11:21:00Z">
        <w:r w:rsidR="00CE17AE" w:rsidRPr="00561943">
          <w:rPr>
            <w:rFonts w:asciiTheme="minorHAnsi" w:hAnsiTheme="minorHAnsi"/>
          </w:rPr>
          <w:t xml:space="preserve">its </w:t>
        </w:r>
      </w:ins>
      <w:ins w:id="63" w:author="German Uritskiy" w:date="2018-06-07T11:20:00Z">
        <w:r w:rsidR="00CE17AE" w:rsidRPr="00561943">
          <w:rPr>
            <w:rFonts w:asciiTheme="minorHAnsi" w:hAnsiTheme="minorHAnsi"/>
          </w:rPr>
          <w:t xml:space="preserve">completion, while </w:t>
        </w:r>
      </w:ins>
      <w:ins w:id="64" w:author="German Uritskiy" w:date="2018-06-07T11:21:00Z">
        <w:r w:rsidR="00CE17AE" w:rsidRPr="00561943">
          <w:rPr>
            <w:rFonts w:asciiTheme="minorHAnsi" w:hAnsiTheme="minorHAnsi"/>
          </w:rPr>
          <w:t xml:space="preserve">the contamination is estimated </w:t>
        </w:r>
      </w:ins>
      <w:ins w:id="65" w:author="German Uritskiy" w:date="2018-06-07T11:22:00Z">
        <w:r w:rsidR="00CE17AE" w:rsidRPr="00561943">
          <w:rPr>
            <w:rFonts w:asciiTheme="minorHAnsi" w:hAnsiTheme="minorHAnsi"/>
          </w:rPr>
          <w:t xml:space="preserve">from the </w:t>
        </w:r>
      </w:ins>
      <w:ins w:id="66" w:author="German Uritskiy" w:date="2018-06-07T11:24:00Z">
        <w:r w:rsidR="004206A4" w:rsidRPr="00561943">
          <w:rPr>
            <w:rFonts w:asciiTheme="minorHAnsi" w:hAnsiTheme="minorHAnsi"/>
          </w:rPr>
          <w:t xml:space="preserve">percentage </w:t>
        </w:r>
      </w:ins>
      <w:ins w:id="67" w:author="German Uritskiy" w:date="2018-06-07T11:21:00Z">
        <w:r w:rsidR="00CE17AE" w:rsidRPr="00561943">
          <w:rPr>
            <w:rFonts w:asciiTheme="minorHAnsi" w:hAnsiTheme="minorHAnsi"/>
          </w:rPr>
          <w:t xml:space="preserve">of </w:t>
        </w:r>
      </w:ins>
      <w:ins w:id="68" w:author="German Uritskiy" w:date="2018-06-07T11:20:00Z">
        <w:r w:rsidR="00CE17AE" w:rsidRPr="00561943">
          <w:rPr>
            <w:rFonts w:asciiTheme="minorHAnsi" w:hAnsiTheme="minorHAnsi"/>
          </w:rPr>
          <w:t>single-copy genes</w:t>
        </w:r>
      </w:ins>
      <w:ins w:id="69" w:author="German Uritskiy" w:date="2018-06-07T11:22:00Z">
        <w:r w:rsidR="00CE17AE" w:rsidRPr="00561943">
          <w:rPr>
            <w:rFonts w:asciiTheme="minorHAnsi" w:hAnsiTheme="minorHAnsi"/>
          </w:rPr>
          <w:t xml:space="preserve"> that </w:t>
        </w:r>
      </w:ins>
      <w:ins w:id="70" w:author="German Uritskiy" w:date="2018-06-07T11:24:00Z">
        <w:r w:rsidR="004206A4" w:rsidRPr="00561943">
          <w:rPr>
            <w:rFonts w:asciiTheme="minorHAnsi" w:hAnsiTheme="minorHAnsi"/>
          </w:rPr>
          <w:t>are found in duplicate</w:t>
        </w:r>
      </w:ins>
      <w:ins w:id="71" w:author="German Uritskiy" w:date="2018-06-07T11:21:00Z">
        <w:r w:rsidR="00CE17AE" w:rsidRPr="00561943">
          <w:rPr>
            <w:rFonts w:asciiTheme="minorHAnsi" w:hAnsiTheme="minorHAnsi"/>
          </w:rPr>
          <w:t>.</w:t>
        </w:r>
      </w:ins>
    </w:p>
    <w:p w14:paraId="73D80C41" w14:textId="7067CFF7" w:rsidR="00E112A9" w:rsidRPr="00561943" w:rsidRDefault="00102A10" w:rsidP="00446299">
      <w:pPr>
        <w:spacing w:line="480" w:lineRule="auto"/>
        <w:rPr>
          <w:rFonts w:asciiTheme="minorHAnsi" w:hAnsiTheme="minorHAnsi"/>
        </w:rPr>
        <w:pPrChange w:id="72" w:author="German Uritskiy" w:date="2018-06-12T15:46:00Z">
          <w:pPr/>
        </w:pPrChange>
      </w:pPr>
      <w:r w:rsidRPr="00561943">
        <w:rPr>
          <w:rFonts w:asciiTheme="minorHAnsi" w:hAnsiTheme="minorHAnsi"/>
        </w:rPr>
        <w:tab/>
      </w:r>
      <w:r w:rsidR="00E230BF" w:rsidRPr="00561943">
        <w:rPr>
          <w:rFonts w:asciiTheme="minorHAnsi" w:hAnsiTheme="minorHAnsi"/>
        </w:rPr>
        <w:t xml:space="preserve">Most metagenomic binning tools extract bins by clustering together scaffolds that have similar sequence properties, </w:t>
      </w:r>
      <w:r w:rsidR="00486E43" w:rsidRPr="00561943">
        <w:rPr>
          <w:rFonts w:asciiTheme="minorHAnsi" w:hAnsiTheme="minorHAnsi"/>
        </w:rPr>
        <w:t>such as K-</w:t>
      </w:r>
      <w:proofErr w:type="spellStart"/>
      <w:r w:rsidR="00486E43" w:rsidRPr="00561943">
        <w:rPr>
          <w:rFonts w:asciiTheme="minorHAnsi" w:hAnsiTheme="minorHAnsi"/>
        </w:rPr>
        <w:t>mer</w:t>
      </w:r>
      <w:proofErr w:type="spellEnd"/>
      <w:r w:rsidR="00486E43" w:rsidRPr="00561943">
        <w:rPr>
          <w:rFonts w:asciiTheme="minorHAnsi" w:hAnsiTheme="minorHAnsi"/>
        </w:rPr>
        <w:t xml:space="preserve"> composition and</w:t>
      </w:r>
      <w:r w:rsidR="00DD0259" w:rsidRPr="00561943">
        <w:rPr>
          <w:rFonts w:asciiTheme="minorHAnsi" w:hAnsiTheme="minorHAnsi"/>
        </w:rPr>
        <w:t xml:space="preserve"> codon usage, and similar read coverages </w:t>
      </w:r>
      <w:r w:rsidR="00E112A9" w:rsidRPr="00561943">
        <w:rPr>
          <w:rFonts w:asciiTheme="minorHAnsi" w:hAnsiTheme="minorHAnsi"/>
        </w:rPr>
        <w:t>across multiple samples</w:t>
      </w:r>
      <w:r w:rsidR="00E230BF"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PEVuZE5vdGU+PENpdGU+PEF1dGhvcj5NYW5kZTwvQXV0aG9yPjxZZWFyPjIwMTI8L1llYXI+PFJl
Y051bT44NDU1PC9SZWNOdW0+PERpc3BsYXlUZXh0PlsyNSwgMjZdPC9EaXNwbGF5VGV4dD48cmVj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PEVuZE5vdGU+PENpdGU+PEF1dGhvcj5NYW5kZTwvQXV0aG9yPjxZZWFyPjIwMTI8L1llYXI+PFJl
Y051bT44NDU1PC9SZWNOdW0+PERpc3BsYXlUZXh0PlsyNSwgMjZdPC9EaXNwbGF5VGV4dD48cmVj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[25, 26]</w:t>
      </w:r>
      <w:r w:rsidR="00E84F72" w:rsidRPr="00561943">
        <w:rPr>
          <w:rFonts w:asciiTheme="minorHAnsi" w:hAnsiTheme="minorHAnsi"/>
        </w:rPr>
        <w:fldChar w:fldCharType="end"/>
      </w:r>
      <w:r w:rsidR="00E112A9" w:rsidRPr="00561943">
        <w:rPr>
          <w:rFonts w:asciiTheme="minorHAnsi" w:hAnsiTheme="minorHAnsi"/>
        </w:rPr>
        <w:t>.</w:t>
      </w:r>
      <w:r w:rsidR="00DA1F49" w:rsidRPr="00561943">
        <w:rPr>
          <w:rFonts w:asciiTheme="minorHAnsi" w:hAnsiTheme="minorHAnsi"/>
        </w:rPr>
        <w:t xml:space="preserve"> </w:t>
      </w:r>
      <w:r w:rsidR="00F56C8C" w:rsidRPr="00561943">
        <w:rPr>
          <w:rFonts w:asciiTheme="minorHAnsi" w:hAnsiTheme="minorHAnsi"/>
        </w:rPr>
        <w:t>Because no single binning approach is superior in every case, b</w:t>
      </w:r>
      <w:r w:rsidR="002D1A40" w:rsidRPr="00561943">
        <w:rPr>
          <w:rFonts w:asciiTheme="minorHAnsi" w:hAnsiTheme="minorHAnsi"/>
        </w:rPr>
        <w:t>in consolidation tools attempt t</w:t>
      </w:r>
      <w:r w:rsidR="00E112A9" w:rsidRPr="00561943">
        <w:rPr>
          <w:rFonts w:asciiTheme="minorHAnsi" w:hAnsiTheme="minorHAnsi"/>
        </w:rPr>
        <w:t xml:space="preserve">o combine the strengths and minimize </w:t>
      </w:r>
      <w:r w:rsidR="00836FBA" w:rsidRPr="00561943">
        <w:rPr>
          <w:rFonts w:asciiTheme="minorHAnsi" w:hAnsiTheme="minorHAnsi"/>
        </w:rPr>
        <w:t xml:space="preserve">the </w:t>
      </w:r>
      <w:r w:rsidR="00E112A9" w:rsidRPr="00561943">
        <w:rPr>
          <w:rFonts w:asciiTheme="minorHAnsi" w:hAnsiTheme="minorHAnsi"/>
        </w:rPr>
        <w:t xml:space="preserve">weaknesses of different </w:t>
      </w:r>
      <w:r w:rsidR="002D1A40" w:rsidRPr="00561943">
        <w:rPr>
          <w:rFonts w:asciiTheme="minorHAnsi" w:hAnsiTheme="minorHAnsi"/>
        </w:rPr>
        <w:t>approaches</w:t>
      </w:r>
      <w:r w:rsidR="00B653F6" w:rsidRPr="00561943">
        <w:rPr>
          <w:rFonts w:asciiTheme="minorHAnsi" w:hAnsiTheme="minorHAnsi"/>
        </w:rPr>
        <w:t>.</w:t>
      </w:r>
      <w:r w:rsidR="00E112A9" w:rsidRPr="00561943">
        <w:rPr>
          <w:rFonts w:asciiTheme="minorHAnsi" w:hAnsiTheme="minorHAnsi"/>
        </w:rPr>
        <w:t xml:space="preserve"> </w:t>
      </w:r>
      <w:proofErr w:type="spellStart"/>
      <w:r w:rsidR="00E112A9" w:rsidRPr="00561943">
        <w:rPr>
          <w:rFonts w:asciiTheme="minorHAnsi" w:hAnsiTheme="minorHAnsi"/>
        </w:rPr>
        <w:t>DA</w:t>
      </w:r>
      <w:r w:rsidR="00CF196C" w:rsidRPr="00561943">
        <w:rPr>
          <w:rFonts w:asciiTheme="minorHAnsi" w:hAnsiTheme="minorHAnsi"/>
        </w:rPr>
        <w:t>S_Tool</w:t>
      </w:r>
      <w:proofErr w:type="spellEnd"/>
      <w:r w:rsidR="00CF196C" w:rsidRPr="00561943">
        <w:rPr>
          <w:rFonts w:asciiTheme="minorHAnsi" w:hAnsiTheme="minorHAnsi"/>
        </w:rPr>
        <w:t xml:space="preserve"> </w:t>
      </w:r>
      <w:r w:rsidR="00E112A9" w:rsidRPr="00561943">
        <w:rPr>
          <w:rFonts w:asciiTheme="minorHAnsi" w:hAnsiTheme="minorHAnsi"/>
        </w:rPr>
        <w:t xml:space="preserve">predicts single-copy genes in all the </w:t>
      </w:r>
      <w:r w:rsidR="00CF196C" w:rsidRPr="00561943">
        <w:rPr>
          <w:rFonts w:asciiTheme="minorHAnsi" w:hAnsiTheme="minorHAnsi"/>
        </w:rPr>
        <w:t>provided bin</w:t>
      </w:r>
      <w:ins w:id="73" w:author="German Uritskiy" w:date="2018-06-07T11:48:00Z">
        <w:r w:rsidR="00A1409D" w:rsidRPr="00561943">
          <w:rPr>
            <w:rFonts w:asciiTheme="minorHAnsi" w:hAnsiTheme="minorHAnsi"/>
          </w:rPr>
          <w:t xml:space="preserve"> sets</w:t>
        </w:r>
      </w:ins>
      <w:r w:rsidR="00CF196C" w:rsidRPr="00561943">
        <w:rPr>
          <w:rFonts w:asciiTheme="minorHAnsi" w:hAnsiTheme="minorHAnsi"/>
        </w:rPr>
        <w:t xml:space="preserve">, aggregates </w:t>
      </w:r>
      <w:r w:rsidR="00E112A9" w:rsidRPr="00561943">
        <w:rPr>
          <w:rFonts w:asciiTheme="minorHAnsi" w:hAnsiTheme="minorHAnsi"/>
        </w:rPr>
        <w:t>bins</w:t>
      </w:r>
      <w:ins w:id="74" w:author="German Uritskiy" w:date="2018-06-07T11:46:00Z">
        <w:r w:rsidR="00A1409D" w:rsidRPr="00561943">
          <w:rPr>
            <w:rFonts w:asciiTheme="minorHAnsi" w:hAnsiTheme="minorHAnsi"/>
          </w:rPr>
          <w:t xml:space="preserve"> from different binning predictions</w:t>
        </w:r>
      </w:ins>
      <w:del w:id="75" w:author="German Uritskiy" w:date="2018-06-07T11:47:00Z">
        <w:r w:rsidR="00E112A9" w:rsidRPr="00561943" w:rsidDel="00A1409D">
          <w:rPr>
            <w:rFonts w:asciiTheme="minorHAnsi" w:hAnsiTheme="minorHAnsi"/>
          </w:rPr>
          <w:delText xml:space="preserve"> </w:delText>
        </w:r>
      </w:del>
      <w:del w:id="76" w:author="German Uritskiy" w:date="2018-06-07T11:46:00Z">
        <w:r w:rsidR="00E112A9" w:rsidRPr="00561943" w:rsidDel="00A1409D">
          <w:rPr>
            <w:rFonts w:asciiTheme="minorHAnsi" w:hAnsiTheme="minorHAnsi"/>
          </w:rPr>
          <w:delText>with overlapping genes</w:delText>
        </w:r>
      </w:del>
      <w:r w:rsidR="00E112A9" w:rsidRPr="00561943">
        <w:rPr>
          <w:rFonts w:asciiTheme="minorHAnsi" w:hAnsiTheme="minorHAnsi"/>
        </w:rPr>
        <w:t>, and extracts a more complete consensus bin from each aggregate</w:t>
      </w:r>
      <w:ins w:id="77" w:author="German Uritskiy" w:date="2018-06-07T11:47:00Z">
        <w:r w:rsidR="00A1409D" w:rsidRPr="00561943">
          <w:rPr>
            <w:rFonts w:asciiTheme="minorHAnsi" w:hAnsiTheme="minorHAnsi"/>
          </w:rPr>
          <w:t xml:space="preserve"> such that the resulting bin has the most single-copy genes</w:t>
        </w:r>
      </w:ins>
      <w:ins w:id="78" w:author="German Uritskiy" w:date="2018-06-07T11:48:00Z">
        <w:r w:rsidR="00A1409D" w:rsidRPr="00561943">
          <w:rPr>
            <w:rFonts w:asciiTheme="minorHAnsi" w:hAnsiTheme="minorHAnsi"/>
          </w:rPr>
          <w:t xml:space="preserve"> while having a reasonably low number of duplicate genes</w:t>
        </w:r>
      </w:ins>
      <w:r w:rsidR="0025795D"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[27]</w:t>
      </w:r>
      <w:r w:rsidR="00E84F72" w:rsidRPr="00561943">
        <w:rPr>
          <w:rFonts w:asciiTheme="minorHAnsi" w:hAnsiTheme="minorHAnsi"/>
        </w:rPr>
        <w:fldChar w:fldCharType="end"/>
      </w:r>
      <w:del w:id="79" w:author="German Uritskiy" w:date="2018-06-07T11:40:00Z">
        <w:r w:rsidR="0025795D" w:rsidRPr="00561943" w:rsidDel="0025795D">
          <w:rPr>
            <w:rFonts w:asciiTheme="minorHAnsi" w:hAnsiTheme="minorHAnsi"/>
          </w:rPr>
          <w:delText>{Sieber, 2017</w:delText>
        </w:r>
      </w:del>
      <w:del w:id="80" w:author="German Uritskiy" w:date="2018-06-07T11:39:00Z">
        <w:r w:rsidR="0025795D" w:rsidRPr="00561943" w:rsidDel="0025795D">
          <w:rPr>
            <w:rFonts w:asciiTheme="minorHAnsi" w:hAnsiTheme="minorHAnsi"/>
          </w:rPr>
          <w:delText xml:space="preserve"> #8457}</w:delText>
        </w:r>
      </w:del>
      <w:r w:rsidR="00E112A9" w:rsidRPr="00561943">
        <w:rPr>
          <w:rFonts w:asciiTheme="minorHAnsi" w:hAnsiTheme="minorHAnsi"/>
        </w:rPr>
        <w:t>. This collapsing approach significantly improves the c</w:t>
      </w:r>
      <w:r w:rsidR="009B76F8" w:rsidRPr="00561943">
        <w:rPr>
          <w:rFonts w:asciiTheme="minorHAnsi" w:hAnsiTheme="minorHAnsi"/>
        </w:rPr>
        <w:t>ompletion of the bins</w:t>
      </w:r>
      <w:r w:rsidR="00E112A9" w:rsidRPr="00561943">
        <w:rPr>
          <w:rFonts w:asciiTheme="minorHAnsi" w:hAnsiTheme="minorHAnsi"/>
        </w:rPr>
        <w:t xml:space="preserve">. </w:t>
      </w:r>
      <w:proofErr w:type="spellStart"/>
      <w:r w:rsidR="00E112A9" w:rsidRPr="00561943">
        <w:rPr>
          <w:rFonts w:asciiTheme="minorHAnsi" w:hAnsiTheme="minorHAnsi"/>
        </w:rPr>
        <w:t>Binning_refiner</w:t>
      </w:r>
      <w:proofErr w:type="spellEnd"/>
      <w:r w:rsidR="009B76F8" w:rsidRPr="00561943">
        <w:rPr>
          <w:rFonts w:asciiTheme="minorHAnsi" w:hAnsiTheme="minorHAnsi"/>
        </w:rPr>
        <w:t>, on the other hand,</w:t>
      </w:r>
      <w:r w:rsidR="00E112A9" w:rsidRPr="00561943">
        <w:rPr>
          <w:rFonts w:asciiTheme="minorHAnsi" w:hAnsiTheme="minorHAnsi"/>
        </w:rPr>
        <w:t xml:space="preserve"> splits the contigs into </w:t>
      </w:r>
      <w:ins w:id="81" w:author="German Uritskiy" w:date="2018-06-07T11:32:00Z">
        <w:r w:rsidR="004206A4" w:rsidRPr="00561943">
          <w:rPr>
            <w:rFonts w:asciiTheme="minorHAnsi" w:hAnsiTheme="minorHAnsi"/>
          </w:rPr>
          <w:t xml:space="preserve">more </w:t>
        </w:r>
      </w:ins>
      <w:r w:rsidR="00E112A9" w:rsidRPr="00561943">
        <w:rPr>
          <w:rFonts w:asciiTheme="minorHAnsi" w:hAnsiTheme="minorHAnsi"/>
        </w:rPr>
        <w:t xml:space="preserve">bins such that </w:t>
      </w:r>
      <w:del w:id="82" w:author="German Uritskiy" w:date="2018-06-07T11:32:00Z">
        <w:r w:rsidR="00E112A9" w:rsidRPr="00561943" w:rsidDel="004206A4">
          <w:rPr>
            <w:rFonts w:asciiTheme="minorHAnsi" w:hAnsiTheme="minorHAnsi"/>
          </w:rPr>
          <w:delText xml:space="preserve">all contig division boundaries of the original </w:delText>
        </w:r>
        <w:r w:rsidR="00674688" w:rsidRPr="00561943" w:rsidDel="004206A4">
          <w:rPr>
            <w:rFonts w:asciiTheme="minorHAnsi" w:hAnsiTheme="minorHAnsi"/>
          </w:rPr>
          <w:delText xml:space="preserve">predicted bins </w:delText>
        </w:r>
        <w:r w:rsidR="00E112A9" w:rsidRPr="00561943" w:rsidDel="004206A4">
          <w:rPr>
            <w:rFonts w:asciiTheme="minorHAnsi" w:hAnsiTheme="minorHAnsi"/>
          </w:rPr>
          <w:delText>are satisfied.</w:delText>
        </w:r>
      </w:del>
      <w:ins w:id="83" w:author="German Uritskiy" w:date="2018-06-07T11:30:00Z">
        <w:r w:rsidR="004206A4" w:rsidRPr="00561943">
          <w:rPr>
            <w:rFonts w:asciiTheme="minorHAnsi" w:hAnsiTheme="minorHAnsi"/>
          </w:rPr>
          <w:t xml:space="preserve">no two contigs </w:t>
        </w:r>
      </w:ins>
      <w:ins w:id="84" w:author="German Uritskiy" w:date="2018-06-07T11:32:00Z">
        <w:r w:rsidR="004206A4" w:rsidRPr="00561943">
          <w:rPr>
            <w:rFonts w:asciiTheme="minorHAnsi" w:hAnsiTheme="minorHAnsi"/>
          </w:rPr>
          <w:t xml:space="preserve">are in the </w:t>
        </w:r>
      </w:ins>
      <w:ins w:id="85" w:author="German Uritskiy" w:date="2018-06-07T11:30:00Z">
        <w:r w:rsidR="004206A4" w:rsidRPr="00561943">
          <w:rPr>
            <w:rFonts w:asciiTheme="minorHAnsi" w:hAnsiTheme="minorHAnsi"/>
          </w:rPr>
          <w:t xml:space="preserve">same bin if they were in </w:t>
        </w:r>
      </w:ins>
      <w:ins w:id="86" w:author="German Uritskiy" w:date="2018-06-07T11:31:00Z">
        <w:r w:rsidR="004206A4" w:rsidRPr="00561943">
          <w:rPr>
            <w:rFonts w:asciiTheme="minorHAnsi" w:hAnsiTheme="minorHAnsi"/>
          </w:rPr>
          <w:t xml:space="preserve">different bins in </w:t>
        </w:r>
      </w:ins>
      <w:ins w:id="87" w:author="German Uritskiy" w:date="2018-06-07T11:32:00Z">
        <w:r w:rsidR="004206A4" w:rsidRPr="00561943">
          <w:rPr>
            <w:rFonts w:asciiTheme="minorHAnsi" w:hAnsiTheme="minorHAnsi"/>
          </w:rPr>
          <w:t xml:space="preserve">any </w:t>
        </w:r>
      </w:ins>
      <w:ins w:id="88" w:author="German Uritskiy" w:date="2018-06-07T11:31:00Z">
        <w:r w:rsidR="004206A4" w:rsidRPr="00561943">
          <w:rPr>
            <w:rFonts w:asciiTheme="minorHAnsi" w:hAnsiTheme="minorHAnsi"/>
          </w:rPr>
          <w:t>of the original bin sets.</w:t>
        </w:r>
      </w:ins>
      <w:r w:rsidR="00E112A9" w:rsidRPr="00561943">
        <w:rPr>
          <w:rFonts w:asciiTheme="minorHAnsi" w:hAnsiTheme="minorHAnsi"/>
        </w:rPr>
        <w:t xml:space="preserve"> This breaks the contigs into many more bins, </w:t>
      </w:r>
      <w:r w:rsidR="009B76F8" w:rsidRPr="00561943">
        <w:rPr>
          <w:rFonts w:asciiTheme="minorHAnsi" w:hAnsiTheme="minorHAnsi"/>
        </w:rPr>
        <w:t>reducing</w:t>
      </w:r>
      <w:r w:rsidR="00E112A9" w:rsidRPr="00561943">
        <w:rPr>
          <w:rFonts w:asciiTheme="minorHAnsi" w:hAnsiTheme="minorHAnsi"/>
        </w:rPr>
        <w:t xml:space="preserve"> </w:t>
      </w:r>
      <w:r w:rsidR="00E112A9" w:rsidRPr="00561943">
        <w:rPr>
          <w:rFonts w:asciiTheme="minorHAnsi" w:hAnsiTheme="minorHAnsi"/>
        </w:rPr>
        <w:lastRenderedPageBreak/>
        <w:t>contamination</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[28]</w:t>
      </w:r>
      <w:r w:rsidR="00E84F72" w:rsidRPr="00561943">
        <w:rPr>
          <w:rFonts w:asciiTheme="minorHAnsi" w:hAnsiTheme="minorHAnsi"/>
        </w:rPr>
        <w:fldChar w:fldCharType="end"/>
      </w:r>
      <w:r w:rsidR="00E112A9" w:rsidRPr="00561943">
        <w:rPr>
          <w:rFonts w:asciiTheme="minorHAnsi" w:hAnsiTheme="minorHAnsi"/>
        </w:rPr>
        <w:t xml:space="preserve">. </w:t>
      </w:r>
      <w:r w:rsidR="00486E43" w:rsidRPr="00561943">
        <w:rPr>
          <w:rFonts w:asciiTheme="minorHAnsi" w:hAnsiTheme="minorHAnsi"/>
        </w:rPr>
        <w:t>Both of t</w:t>
      </w:r>
      <w:r w:rsidR="009B76F8" w:rsidRPr="00561943">
        <w:rPr>
          <w:rFonts w:asciiTheme="minorHAnsi" w:hAnsiTheme="minorHAnsi"/>
        </w:rPr>
        <w:t xml:space="preserve">hese </w:t>
      </w:r>
      <w:r w:rsidR="00E112A9" w:rsidRPr="00561943">
        <w:rPr>
          <w:rFonts w:asciiTheme="minorHAnsi" w:hAnsiTheme="minorHAnsi"/>
        </w:rPr>
        <w:t xml:space="preserve">approaches consolidate sets of bins from different </w:t>
      </w:r>
      <w:r w:rsidR="00674688" w:rsidRPr="00561943">
        <w:rPr>
          <w:rFonts w:asciiTheme="minorHAnsi" w:hAnsiTheme="minorHAnsi"/>
        </w:rPr>
        <w:t xml:space="preserve">methods </w:t>
      </w:r>
      <w:r w:rsidR="00E112A9" w:rsidRPr="00561943">
        <w:rPr>
          <w:rFonts w:asciiTheme="minorHAnsi" w:hAnsiTheme="minorHAnsi"/>
        </w:rPr>
        <w:t xml:space="preserve">and result in a superior bin set, </w:t>
      </w:r>
      <w:r w:rsidR="009B76F8" w:rsidRPr="00561943">
        <w:rPr>
          <w:rFonts w:asciiTheme="minorHAnsi" w:hAnsiTheme="minorHAnsi"/>
        </w:rPr>
        <w:t xml:space="preserve">but </w:t>
      </w:r>
      <w:r w:rsidR="00E112A9" w:rsidRPr="00561943">
        <w:rPr>
          <w:rFonts w:asciiTheme="minorHAnsi" w:hAnsiTheme="minorHAnsi"/>
        </w:rPr>
        <w:t xml:space="preserve">they have limitations – </w:t>
      </w:r>
      <w:proofErr w:type="spellStart"/>
      <w:r w:rsidR="00E112A9" w:rsidRPr="00561943">
        <w:rPr>
          <w:rFonts w:asciiTheme="minorHAnsi" w:hAnsiTheme="minorHAnsi"/>
        </w:rPr>
        <w:t>DAS_Tool</w:t>
      </w:r>
      <w:proofErr w:type="spellEnd"/>
      <w:r w:rsidR="00E112A9" w:rsidRPr="00561943">
        <w:rPr>
          <w:rFonts w:asciiTheme="minorHAnsi" w:hAnsiTheme="minorHAnsi"/>
        </w:rPr>
        <w:t xml:space="preserve"> </w:t>
      </w:r>
      <w:r w:rsidR="00674688" w:rsidRPr="00561943">
        <w:rPr>
          <w:rFonts w:asciiTheme="minorHAnsi" w:hAnsiTheme="minorHAnsi"/>
        </w:rPr>
        <w:t>increases</w:t>
      </w:r>
      <w:r w:rsidR="00E112A9" w:rsidRPr="00561943">
        <w:rPr>
          <w:rFonts w:asciiTheme="minorHAnsi" w:hAnsiTheme="minorHAnsi"/>
        </w:rPr>
        <w:t xml:space="preserve"> completion at </w:t>
      </w:r>
      <w:r w:rsidR="00DA1F49" w:rsidRPr="00561943">
        <w:rPr>
          <w:rFonts w:asciiTheme="minorHAnsi" w:hAnsiTheme="minorHAnsi"/>
        </w:rPr>
        <w:t xml:space="preserve">the </w:t>
      </w:r>
      <w:r w:rsidR="00E112A9" w:rsidRPr="00561943">
        <w:rPr>
          <w:rFonts w:asciiTheme="minorHAnsi" w:hAnsiTheme="minorHAnsi"/>
        </w:rPr>
        <w:t xml:space="preserve">expense of introducing contamination, while </w:t>
      </w:r>
      <w:proofErr w:type="spellStart"/>
      <w:r w:rsidR="00E112A9" w:rsidRPr="00561943">
        <w:rPr>
          <w:rFonts w:asciiTheme="minorHAnsi" w:hAnsiTheme="minorHAnsi"/>
        </w:rPr>
        <w:t>Binning_refiner</w:t>
      </w:r>
      <w:proofErr w:type="spellEnd"/>
      <w:r w:rsidR="00E112A9" w:rsidRPr="00561943">
        <w:rPr>
          <w:rFonts w:asciiTheme="minorHAnsi" w:hAnsiTheme="minorHAnsi"/>
        </w:rPr>
        <w:t xml:space="preserve"> prioritizes purity, but loses completeness. </w:t>
      </w:r>
      <w:r w:rsidR="00F56C8C" w:rsidRPr="00561943">
        <w:rPr>
          <w:rFonts w:asciiTheme="minorHAnsi" w:hAnsiTheme="minorHAnsi"/>
        </w:rPr>
        <w:t xml:space="preserve">Another </w:t>
      </w:r>
      <w:r w:rsidR="00E112A9" w:rsidRPr="00561943">
        <w:rPr>
          <w:rFonts w:asciiTheme="minorHAnsi" w:hAnsiTheme="minorHAnsi"/>
        </w:rPr>
        <w:t xml:space="preserve">way to improve </w:t>
      </w:r>
      <w:r w:rsidR="009B76F8" w:rsidRPr="00561943">
        <w:rPr>
          <w:rFonts w:asciiTheme="minorHAnsi" w:hAnsiTheme="minorHAnsi"/>
        </w:rPr>
        <w:t>draft genome</w:t>
      </w:r>
      <w:r w:rsidR="00E112A9" w:rsidRPr="00561943">
        <w:rPr>
          <w:rFonts w:asciiTheme="minorHAnsi" w:hAnsiTheme="minorHAnsi"/>
        </w:rPr>
        <w:t xml:space="preserve"> quality </w:t>
      </w:r>
      <w:r w:rsidR="00F56C8C" w:rsidRPr="00561943">
        <w:rPr>
          <w:rFonts w:asciiTheme="minorHAnsi" w:hAnsiTheme="minorHAnsi"/>
        </w:rPr>
        <w:t xml:space="preserve">that is relatively unexplored </w:t>
      </w:r>
      <w:r w:rsidR="00E112A9" w:rsidRPr="00561943">
        <w:rPr>
          <w:rFonts w:asciiTheme="minorHAnsi" w:hAnsiTheme="minorHAnsi"/>
        </w:rPr>
        <w:t xml:space="preserve">is bin reassembly – extracting reads that belong to a given bin and assembling them separately from the rest of the metagenome. </w:t>
      </w:r>
      <w:r w:rsidR="00F36B62" w:rsidRPr="00561943">
        <w:rPr>
          <w:rFonts w:asciiTheme="minorHAnsi" w:hAnsiTheme="minorHAnsi"/>
        </w:rPr>
        <w:t>W</w:t>
      </w:r>
      <w:r w:rsidR="003866BB" w:rsidRPr="00561943">
        <w:rPr>
          <w:rFonts w:asciiTheme="minorHAnsi" w:hAnsiTheme="minorHAnsi"/>
        </w:rPr>
        <w:t>ith proper benchmarking,</w:t>
      </w:r>
      <w:r w:rsidR="00E112A9" w:rsidRPr="00561943">
        <w:rPr>
          <w:rFonts w:asciiTheme="minorHAnsi" w:hAnsiTheme="minorHAnsi"/>
        </w:rPr>
        <w:t xml:space="preserve"> this approach </w:t>
      </w:r>
      <w:r w:rsidR="003866BB" w:rsidRPr="00561943">
        <w:rPr>
          <w:rFonts w:asciiTheme="minorHAnsi" w:hAnsiTheme="minorHAnsi"/>
        </w:rPr>
        <w:t xml:space="preserve">could </w:t>
      </w:r>
      <w:r w:rsidR="00E112A9" w:rsidRPr="00561943">
        <w:rPr>
          <w:rFonts w:asciiTheme="minorHAnsi" w:hAnsiTheme="minorHAnsi"/>
        </w:rPr>
        <w:t xml:space="preserve">significantly improve </w:t>
      </w:r>
      <w:r w:rsidR="003866BB" w:rsidRPr="00561943">
        <w:rPr>
          <w:rFonts w:asciiTheme="minorHAnsi" w:hAnsiTheme="minorHAnsi"/>
        </w:rPr>
        <w:t xml:space="preserve">the quality and downstream functional annotation of </w:t>
      </w:r>
      <w:r w:rsidR="00E112A9" w:rsidRPr="00561943">
        <w:rPr>
          <w:rFonts w:asciiTheme="minorHAnsi" w:hAnsiTheme="minorHAnsi"/>
        </w:rPr>
        <w:t>at least some bins in a microbial community</w:t>
      </w:r>
      <w:r w:rsidR="00A4416A" w:rsidRPr="00561943">
        <w:rPr>
          <w:rFonts w:asciiTheme="minorHAnsi" w:hAnsiTheme="minorHAnsi"/>
        </w:rPr>
        <w:t xml:space="preserve">. </w:t>
      </w:r>
    </w:p>
    <w:p w14:paraId="23DB99CF" w14:textId="7DFC621C" w:rsidR="00B02ABA" w:rsidRPr="00561943" w:rsidRDefault="00A013C4" w:rsidP="00446299">
      <w:pPr>
        <w:spacing w:line="480" w:lineRule="auto"/>
        <w:rPr>
          <w:rFonts w:asciiTheme="minorHAnsi" w:hAnsiTheme="minorHAnsi"/>
        </w:rPr>
        <w:pPrChange w:id="89" w:author="German Uritskiy" w:date="2018-06-12T15:46:00Z">
          <w:pPr/>
        </w:pPrChange>
      </w:pPr>
      <w:r w:rsidRPr="00561943">
        <w:rPr>
          <w:rFonts w:asciiTheme="minorHAnsi" w:hAnsiTheme="minorHAnsi"/>
        </w:rPr>
        <w:tab/>
        <w:t>Because the field</w:t>
      </w:r>
      <w:r w:rsidR="00F56C8C" w:rsidRPr="00561943">
        <w:rPr>
          <w:rFonts w:asciiTheme="minorHAnsi" w:hAnsiTheme="minorHAnsi"/>
        </w:rPr>
        <w:t xml:space="preserve"> of shotgun metagenomics</w:t>
      </w:r>
      <w:r w:rsidRPr="00561943">
        <w:rPr>
          <w:rFonts w:asciiTheme="minorHAnsi" w:hAnsiTheme="minorHAnsi"/>
        </w:rPr>
        <w:t xml:space="preserve"> is relatively new, t</w:t>
      </w:r>
      <w:r w:rsidR="00E112A9" w:rsidRPr="00561943">
        <w:rPr>
          <w:rFonts w:asciiTheme="minorHAnsi" w:hAnsiTheme="minorHAnsi"/>
        </w:rPr>
        <w:t>here is a lack of software to insp</w:t>
      </w:r>
      <w:r w:rsidR="00F36B62" w:rsidRPr="00561943">
        <w:rPr>
          <w:rFonts w:asciiTheme="minorHAnsi" w:hAnsiTheme="minorHAnsi"/>
        </w:rPr>
        <w:t>ect, analyze, and visualize metagenomic bins</w:t>
      </w:r>
      <w:r w:rsidR="00E112A9" w:rsidRPr="00561943">
        <w:rPr>
          <w:rFonts w:asciiTheme="minorHAnsi" w:hAnsiTheme="minorHAnsi"/>
        </w:rPr>
        <w:t xml:space="preserve">. While there are </w:t>
      </w:r>
      <w:r w:rsidR="00CC20BC" w:rsidRPr="00561943">
        <w:rPr>
          <w:rFonts w:asciiTheme="minorHAnsi" w:hAnsiTheme="minorHAnsi"/>
        </w:rPr>
        <w:t>tools</w:t>
      </w:r>
      <w:r w:rsidR="00E112A9" w:rsidRPr="00561943">
        <w:rPr>
          <w:rFonts w:asciiTheme="minorHAnsi" w:hAnsiTheme="minorHAnsi"/>
        </w:rPr>
        <w:t xml:space="preserve"> that can accurately predict the taxonomy of metagenomic scaffolds (such as </w:t>
      </w:r>
      <w:proofErr w:type="spellStart"/>
      <w:r w:rsidR="00E112A9" w:rsidRPr="00561943">
        <w:rPr>
          <w:rFonts w:asciiTheme="minorHAnsi" w:hAnsiTheme="minorHAnsi"/>
        </w:rPr>
        <w:t>Taxator-tk</w:t>
      </w:r>
      <w:proofErr w:type="spellEnd"/>
      <w:r w:rsidR="00E112A9" w:rsidRPr="00561943">
        <w:rPr>
          <w:rFonts w:asciiTheme="minorHAnsi" w:hAnsiTheme="minorHAnsi"/>
        </w:rPr>
        <w:t xml:space="preserve">), there is no </w:t>
      </w:r>
      <w:r w:rsidR="00CC20BC" w:rsidRPr="00561943">
        <w:rPr>
          <w:rFonts w:asciiTheme="minorHAnsi" w:hAnsiTheme="minorHAnsi"/>
        </w:rPr>
        <w:t xml:space="preserve">tool </w:t>
      </w:r>
      <w:r w:rsidR="00E112A9" w:rsidRPr="00561943">
        <w:rPr>
          <w:rFonts w:asciiTheme="minorHAnsi" w:hAnsiTheme="minorHAnsi"/>
        </w:rPr>
        <w:t>to classify entire metagenomic bins</w:t>
      </w:r>
      <w:r w:rsidR="0095118D"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PEVuZE5vdGU+PENpdGU+PEF1dGhvcj5Xb29kPC9BdXRob3I+PFllYXI+MjAxNDwvWWVhcj48UmVj
TnVtPjg0Njc8L1JlY051bT48RGlzcGxheVRleHQ+WzI5LCAzMF08L0Rpc3BsYXlUZXh0PjxyZWNv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PEVuZE5vdGU+PENpdGU+PEF1dGhvcj5Xb29kPC9BdXRob3I+PFllYXI+MjAxNDwvWWVhcj48UmVj
TnVtPjg0Njc8L1JlY051bT48RGlzcGxheVRleHQ+WzI5LCAzMF08L0Rpc3BsYXlUZXh0PjxyZWNv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[29, 30]</w:t>
      </w:r>
      <w:r w:rsidR="00E84F72" w:rsidRPr="00561943">
        <w:rPr>
          <w:rFonts w:asciiTheme="minorHAnsi" w:hAnsiTheme="minorHAnsi"/>
        </w:rPr>
        <w:fldChar w:fldCharType="end"/>
      </w:r>
      <w:r w:rsidR="00E112A9" w:rsidRPr="00561943">
        <w:rPr>
          <w:rFonts w:asciiTheme="minorHAnsi" w:hAnsiTheme="minorHAnsi"/>
        </w:rPr>
        <w:t xml:space="preserve">. Similarly, there are many ways to estimate the coverage of scaffolds based on read alignment depth, but no </w:t>
      </w:r>
      <w:r w:rsidR="00F36B62" w:rsidRPr="00561943">
        <w:rPr>
          <w:rFonts w:asciiTheme="minorHAnsi" w:hAnsiTheme="minorHAnsi"/>
        </w:rPr>
        <w:t xml:space="preserve">way to </w:t>
      </w:r>
      <w:r w:rsidR="00E112A9" w:rsidRPr="00561943">
        <w:rPr>
          <w:rFonts w:asciiTheme="minorHAnsi" w:hAnsiTheme="minorHAnsi"/>
        </w:rPr>
        <w:t>find the coverages of entire bins across many samples</w:t>
      </w:r>
      <w:r w:rsidR="0095118D"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PEVuZE5vdGU+PENpdGU+PEF1dGhvcj5RdWlubGFuPC9BdXRob3I+PFllYXI+MjAxMDwvWWVhcj48
UmVjTnVtPjg0NzU8L1JlY051bT48RGlzcGxheVRleHQ+WzMxLCAzMl08L0Rpc3BsYXlUZXh0Pjxy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PEVuZE5vdGU+PENpdGU+PEF1dGhvcj5RdWlubGFuPC9BdXRob3I+PFllYXI+MjAxMDwvWWVhcj48
UmVjTnVtPjg0NzU8L1JlY051bT48RGlzcGxheVRleHQ+WzMxLCAzMl08L0Rpc3BsYXlUZXh0Pjxy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[31, 32]</w:t>
      </w:r>
      <w:r w:rsidR="00E84F72" w:rsidRPr="00561943">
        <w:rPr>
          <w:rFonts w:asciiTheme="minorHAnsi" w:hAnsiTheme="minorHAnsi"/>
        </w:rPr>
        <w:fldChar w:fldCharType="end"/>
      </w:r>
      <w:r w:rsidR="00E112A9" w:rsidRPr="00561943">
        <w:rPr>
          <w:rFonts w:asciiTheme="minorHAnsi" w:hAnsiTheme="minorHAnsi"/>
        </w:rPr>
        <w:t>.</w:t>
      </w:r>
      <w:r w:rsidR="00957E70" w:rsidRPr="00561943">
        <w:rPr>
          <w:rFonts w:asciiTheme="minorHAnsi" w:hAnsiTheme="minorHAnsi"/>
        </w:rPr>
        <w:t xml:space="preserve"> Finally, there </w:t>
      </w:r>
      <w:r w:rsidR="0095118D" w:rsidRPr="00561943">
        <w:rPr>
          <w:rFonts w:asciiTheme="minorHAnsi" w:hAnsiTheme="minorHAnsi"/>
        </w:rPr>
        <w:t xml:space="preserve">is </w:t>
      </w:r>
      <w:r w:rsidR="00CC20BC" w:rsidRPr="00561943">
        <w:rPr>
          <w:rFonts w:asciiTheme="minorHAnsi" w:hAnsiTheme="minorHAnsi"/>
        </w:rPr>
        <w:t>no tool</w:t>
      </w:r>
      <w:r w:rsidR="00957E70" w:rsidRPr="00561943">
        <w:rPr>
          <w:rFonts w:asciiTheme="minorHAnsi" w:hAnsiTheme="minorHAnsi"/>
        </w:rPr>
        <w:t xml:space="preserve"> to visualize </w:t>
      </w:r>
      <w:r w:rsidR="00756917" w:rsidRPr="00561943">
        <w:rPr>
          <w:rFonts w:asciiTheme="minorHAnsi" w:hAnsiTheme="minorHAnsi"/>
        </w:rPr>
        <w:t>draft genomes</w:t>
      </w:r>
      <w:r w:rsidR="00957E70" w:rsidRPr="00561943">
        <w:rPr>
          <w:rFonts w:asciiTheme="minorHAnsi" w:hAnsiTheme="minorHAnsi"/>
        </w:rPr>
        <w:t xml:space="preserve"> in </w:t>
      </w:r>
      <w:r w:rsidR="00756917" w:rsidRPr="00561943">
        <w:rPr>
          <w:rFonts w:asciiTheme="minorHAnsi" w:hAnsiTheme="minorHAnsi"/>
        </w:rPr>
        <w:t xml:space="preserve">context of whole </w:t>
      </w:r>
      <w:r w:rsidR="00957E70" w:rsidRPr="00561943">
        <w:rPr>
          <w:rFonts w:asciiTheme="minorHAnsi" w:hAnsiTheme="minorHAnsi"/>
        </w:rPr>
        <w:t xml:space="preserve">metagenomic communities. </w:t>
      </w:r>
      <w:r w:rsidR="006B40E9" w:rsidRPr="00561943">
        <w:rPr>
          <w:rFonts w:asciiTheme="minorHAnsi" w:hAnsiTheme="minorHAnsi"/>
        </w:rPr>
        <w:t xml:space="preserve">The need for an easy-to-use integrated tool for </w:t>
      </w:r>
      <w:r w:rsidR="00F56C8C" w:rsidRPr="00561943">
        <w:rPr>
          <w:rFonts w:asciiTheme="minorHAnsi" w:hAnsiTheme="minorHAnsi"/>
        </w:rPr>
        <w:t xml:space="preserve">WMG data analysis, as well as the lack of available tools for metagenomic bin analysis </w:t>
      </w:r>
      <w:r w:rsidR="006B40E9" w:rsidRPr="00561943">
        <w:rPr>
          <w:rFonts w:asciiTheme="minorHAnsi" w:hAnsiTheme="minorHAnsi"/>
        </w:rPr>
        <w:t>motivated the construction of MetaWRAP.</w:t>
      </w:r>
      <w:r w:rsidR="00F56C8C" w:rsidRPr="00561943">
        <w:rPr>
          <w:rFonts w:asciiTheme="minorHAnsi" w:hAnsiTheme="minorHAnsi"/>
        </w:rPr>
        <w:t xml:space="preserve"> </w:t>
      </w:r>
    </w:p>
    <w:p w14:paraId="718A9697" w14:textId="77777777" w:rsidR="00102A10" w:rsidRPr="00561943" w:rsidRDefault="00102A10" w:rsidP="00446299">
      <w:pPr>
        <w:spacing w:line="480" w:lineRule="auto"/>
        <w:rPr>
          <w:rFonts w:asciiTheme="minorHAnsi" w:hAnsiTheme="minorHAnsi"/>
        </w:rPr>
        <w:pPrChange w:id="90" w:author="German Uritskiy" w:date="2018-06-12T15:46:00Z">
          <w:pPr/>
        </w:pPrChange>
      </w:pPr>
    </w:p>
    <w:p w14:paraId="3AA8602F" w14:textId="1EACA81A" w:rsidR="00B02ABA" w:rsidRPr="00561943" w:rsidRDefault="00487294" w:rsidP="00446299">
      <w:pPr>
        <w:spacing w:line="480" w:lineRule="auto"/>
        <w:outlineLvl w:val="0"/>
        <w:rPr>
          <w:ins w:id="91" w:author="German Uritskiy" w:date="2018-06-07T12:48:00Z"/>
          <w:rFonts w:asciiTheme="minorHAnsi" w:hAnsiTheme="minorHAnsi"/>
        </w:rPr>
        <w:pPrChange w:id="92" w:author="German Uritskiy" w:date="2018-06-12T15:46:00Z">
          <w:pPr>
            <w:outlineLvl w:val="0"/>
          </w:pPr>
        </w:pPrChange>
      </w:pPr>
      <w:r w:rsidRPr="00561943">
        <w:rPr>
          <w:rFonts w:asciiTheme="minorHAnsi" w:hAnsiTheme="minorHAnsi"/>
        </w:rPr>
        <w:t>IMPLEMENTATION</w:t>
      </w:r>
    </w:p>
    <w:p w14:paraId="0F41BEEF" w14:textId="2E2AECBC" w:rsidR="00017D84" w:rsidRPr="00561943" w:rsidRDefault="00017D84" w:rsidP="00446299">
      <w:pPr>
        <w:spacing w:line="480" w:lineRule="auto"/>
        <w:outlineLvl w:val="0"/>
        <w:rPr>
          <w:rFonts w:asciiTheme="minorHAnsi" w:hAnsiTheme="minorHAnsi"/>
          <w:b/>
          <w:rPrChange w:id="93" w:author="German Uritskiy" w:date="2018-06-07T14:04:00Z">
            <w:rPr>
              <w:rFonts w:asciiTheme="minorHAnsi" w:hAnsiTheme="minorHAnsi"/>
            </w:rPr>
          </w:rPrChange>
        </w:rPr>
        <w:pPrChange w:id="94" w:author="German Uritskiy" w:date="2018-06-12T15:46:00Z">
          <w:pPr>
            <w:outlineLvl w:val="0"/>
          </w:pPr>
        </w:pPrChange>
      </w:pPr>
      <w:ins w:id="95" w:author="German Uritskiy" w:date="2018-06-07T12:48:00Z">
        <w:r w:rsidRPr="00561943">
          <w:rPr>
            <w:rFonts w:asciiTheme="minorHAnsi" w:hAnsiTheme="minorHAnsi"/>
            <w:b/>
            <w:rPrChange w:id="96" w:author="German Uritskiy" w:date="2018-06-07T14:04:00Z">
              <w:rPr>
                <w:rFonts w:asciiTheme="minorHAnsi" w:hAnsiTheme="minorHAnsi"/>
              </w:rPr>
            </w:rPrChange>
          </w:rPr>
          <w:t>Main</w:t>
        </w:r>
      </w:ins>
      <w:ins w:id="97" w:author="German Uritskiy" w:date="2018-06-07T12:49:00Z">
        <w:r w:rsidRPr="00561943">
          <w:rPr>
            <w:rFonts w:asciiTheme="minorHAnsi" w:hAnsiTheme="minorHAnsi"/>
            <w:b/>
          </w:rPr>
          <w:t xml:space="preserve"> wrapper function</w:t>
        </w:r>
      </w:ins>
    </w:p>
    <w:p w14:paraId="32A43B84" w14:textId="0C098206" w:rsidR="008A391E" w:rsidRPr="00561943" w:rsidRDefault="00B02ABA" w:rsidP="00446299">
      <w:pPr>
        <w:spacing w:line="480" w:lineRule="auto"/>
        <w:rPr>
          <w:ins w:id="98" w:author="German Uritskiy" w:date="2018-06-07T12:49:00Z"/>
          <w:rFonts w:asciiTheme="minorHAnsi" w:hAnsiTheme="minorHAnsi"/>
        </w:rPr>
        <w:pPrChange w:id="99" w:author="German Uritskiy" w:date="2018-06-12T15:46:00Z">
          <w:pPr/>
        </w:pPrChange>
      </w:pPr>
      <w:r w:rsidRPr="00561943">
        <w:rPr>
          <w:rFonts w:asciiTheme="minorHAnsi" w:hAnsiTheme="minorHAnsi"/>
        </w:rPr>
        <w:t xml:space="preserve">MetaWRAP is </w:t>
      </w:r>
      <w:r w:rsidR="00487294" w:rsidRPr="00561943">
        <w:rPr>
          <w:rFonts w:asciiTheme="minorHAnsi" w:hAnsiTheme="minorHAnsi"/>
        </w:rPr>
        <w:t xml:space="preserve">command line software for Unix-based systems </w:t>
      </w:r>
      <w:r w:rsidRPr="00561943">
        <w:rPr>
          <w:rFonts w:asciiTheme="minorHAnsi" w:hAnsiTheme="minorHAnsi"/>
        </w:rPr>
        <w:t xml:space="preserve">that calls on a collection of modules, each being a standalone program </w:t>
      </w:r>
      <w:r w:rsidR="00724ADF" w:rsidRPr="00561943">
        <w:rPr>
          <w:rFonts w:asciiTheme="minorHAnsi" w:hAnsiTheme="minorHAnsi"/>
        </w:rPr>
        <w:t xml:space="preserve">addressing </w:t>
      </w:r>
      <w:r w:rsidRPr="00561943">
        <w:rPr>
          <w:rFonts w:asciiTheme="minorHAnsi" w:hAnsiTheme="minorHAnsi"/>
        </w:rPr>
        <w:t xml:space="preserve">one aspect of WMG data processing or </w:t>
      </w:r>
      <w:r w:rsidRPr="00561943">
        <w:rPr>
          <w:rFonts w:asciiTheme="minorHAnsi" w:hAnsiTheme="minorHAnsi"/>
        </w:rPr>
        <w:lastRenderedPageBreak/>
        <w:t>analysis</w:t>
      </w:r>
      <w:r w:rsidR="008A391E" w:rsidRPr="00561943">
        <w:rPr>
          <w:rFonts w:asciiTheme="minorHAnsi" w:hAnsiTheme="minorHAnsi"/>
        </w:rPr>
        <w:t xml:space="preserve"> (Figure 1)</w:t>
      </w:r>
      <w:r w:rsidRPr="00561943">
        <w:rPr>
          <w:rFonts w:asciiTheme="minorHAnsi" w:hAnsiTheme="minorHAnsi"/>
        </w:rPr>
        <w:t xml:space="preserve">. </w:t>
      </w:r>
      <w:r w:rsidR="00487294" w:rsidRPr="00561943">
        <w:rPr>
          <w:rFonts w:asciiTheme="minorHAnsi" w:hAnsiTheme="minorHAnsi"/>
        </w:rPr>
        <w:t xml:space="preserve">Each module is a </w:t>
      </w:r>
      <w:r w:rsidR="001E25F7" w:rsidRPr="00561943">
        <w:rPr>
          <w:rFonts w:asciiTheme="minorHAnsi" w:hAnsiTheme="minorHAnsi"/>
        </w:rPr>
        <w:t>shell</w:t>
      </w:r>
      <w:r w:rsidR="00487294" w:rsidRPr="00561943">
        <w:rPr>
          <w:rFonts w:asciiTheme="minorHAnsi" w:hAnsiTheme="minorHAnsi"/>
        </w:rPr>
        <w:t xml:space="preserve"> script pipeline that takes in a variety of input files parameters through command line flags. The modules call upon numerous installed software as well as custom Python 2.7 scripts. MetaWRAP relies on the modules folder (</w:t>
      </w:r>
      <w:proofErr w:type="spellStart"/>
      <w:r w:rsidR="00487294" w:rsidRPr="00561943">
        <w:rPr>
          <w:rFonts w:asciiTheme="minorHAnsi" w:hAnsiTheme="minorHAnsi"/>
        </w:rPr>
        <w:t>metawrap</w:t>
      </w:r>
      <w:proofErr w:type="spellEnd"/>
      <w:r w:rsidR="00487294" w:rsidRPr="00561943">
        <w:rPr>
          <w:rFonts w:asciiTheme="minorHAnsi" w:hAnsiTheme="minorHAnsi"/>
        </w:rPr>
        <w:t>-modules)</w:t>
      </w:r>
      <w:r w:rsidR="004E4FA5" w:rsidRPr="00561943">
        <w:rPr>
          <w:rFonts w:asciiTheme="minorHAnsi" w:hAnsiTheme="minorHAnsi"/>
        </w:rPr>
        <w:t xml:space="preserve">, the </w:t>
      </w:r>
      <w:r w:rsidR="00487294" w:rsidRPr="00561943">
        <w:rPr>
          <w:rFonts w:asciiTheme="minorHAnsi" w:hAnsiTheme="minorHAnsi"/>
        </w:rPr>
        <w:t>scripts folder (metaWRAP-scripts)</w:t>
      </w:r>
      <w:r w:rsidR="004E4FA5" w:rsidRPr="00561943">
        <w:rPr>
          <w:rFonts w:asciiTheme="minorHAnsi" w:hAnsiTheme="minorHAnsi"/>
        </w:rPr>
        <w:t xml:space="preserve">, and </w:t>
      </w:r>
      <w:r w:rsidR="00670FBE" w:rsidRPr="00561943">
        <w:rPr>
          <w:rFonts w:asciiTheme="minorHAnsi" w:hAnsiTheme="minorHAnsi"/>
        </w:rPr>
        <w:t>a file containing paths to databases (</w:t>
      </w:r>
      <w:proofErr w:type="spellStart"/>
      <w:r w:rsidR="00670FBE" w:rsidRPr="00561943">
        <w:rPr>
          <w:rFonts w:asciiTheme="minorHAnsi" w:hAnsiTheme="minorHAnsi"/>
        </w:rPr>
        <w:t>config-metawrap</w:t>
      </w:r>
      <w:proofErr w:type="spellEnd"/>
      <w:r w:rsidR="00670FBE" w:rsidRPr="00561943">
        <w:rPr>
          <w:rFonts w:asciiTheme="minorHAnsi" w:hAnsiTheme="minorHAnsi"/>
        </w:rPr>
        <w:t xml:space="preserve">) </w:t>
      </w:r>
      <w:r w:rsidR="00487294" w:rsidRPr="00561943">
        <w:rPr>
          <w:rFonts w:asciiTheme="minorHAnsi" w:hAnsiTheme="minorHAnsi"/>
        </w:rPr>
        <w:t>to be available in the PATH</w:t>
      </w:r>
      <w:ins w:id="100" w:author="German Uritskiy" w:date="2018-06-07T13:43:00Z">
        <w:r w:rsidR="00BB7D85" w:rsidRPr="00561943">
          <w:rPr>
            <w:rFonts w:asciiTheme="minorHAnsi" w:hAnsiTheme="minorHAnsi"/>
            <w:rPrChange w:id="101" w:author="German Uritskiy" w:date="2018-06-07T14:04:00Z">
              <w:rPr>
                <w:rFonts w:ascii="Calibri" w:hAnsi="Calibri"/>
              </w:rPr>
            </w:rPrChange>
          </w:rPr>
          <w:t xml:space="preserve">. </w:t>
        </w:r>
      </w:ins>
      <w:del w:id="102" w:author="German Uritskiy" w:date="2018-06-07T13:43:00Z">
        <w:r w:rsidR="00920A30" w:rsidRPr="00561943" w:rsidDel="00BB7D85">
          <w:rPr>
            <w:rFonts w:asciiTheme="minorHAnsi" w:hAnsiTheme="minorHAnsi"/>
          </w:rPr>
          <w:delText xml:space="preserve"> (</w:delText>
        </w:r>
      </w:del>
      <w:del w:id="103" w:author="German Uritskiy" w:date="2018-06-07T13:42:00Z">
        <w:r w:rsidR="00920A30" w:rsidRPr="00561943" w:rsidDel="00BB7D85">
          <w:rPr>
            <w:rFonts w:asciiTheme="minorHAnsi" w:hAnsiTheme="minorHAnsi"/>
          </w:rPr>
          <w:delText xml:space="preserve">see Methods in </w:delText>
        </w:r>
      </w:del>
      <w:del w:id="104" w:author="German Uritskiy" w:date="2018-06-07T13:43:00Z">
        <w:r w:rsidR="00920A30" w:rsidRPr="00561943" w:rsidDel="00BB7D85">
          <w:rPr>
            <w:rFonts w:asciiTheme="minorHAnsi" w:hAnsiTheme="minorHAnsi"/>
          </w:rPr>
          <w:delText>Additional file 1)</w:delText>
        </w:r>
        <w:r w:rsidR="00487294" w:rsidRPr="00561943" w:rsidDel="00BB7D85">
          <w:rPr>
            <w:rFonts w:asciiTheme="minorHAnsi" w:hAnsiTheme="minorHAnsi"/>
          </w:rPr>
          <w:delText xml:space="preserve">. </w:delText>
        </w:r>
      </w:del>
      <w:r w:rsidR="00487294" w:rsidRPr="00561943">
        <w:rPr>
          <w:rFonts w:asciiTheme="minorHAnsi" w:hAnsiTheme="minorHAnsi"/>
        </w:rPr>
        <w:t>MetaWRAP is</w:t>
      </w:r>
      <w:r w:rsidR="002726B2" w:rsidRPr="00561943">
        <w:rPr>
          <w:rFonts w:asciiTheme="minorHAnsi" w:hAnsiTheme="minorHAnsi"/>
        </w:rPr>
        <w:t xml:space="preserve"> hosted on </w:t>
      </w:r>
      <w:proofErr w:type="spellStart"/>
      <w:r w:rsidR="002726B2" w:rsidRPr="00561943">
        <w:rPr>
          <w:rFonts w:asciiTheme="minorHAnsi" w:hAnsiTheme="minorHAnsi"/>
        </w:rPr>
        <w:t>gi</w:t>
      </w:r>
      <w:ins w:id="105" w:author="German Uritskiy" w:date="2018-06-07T12:52:00Z">
        <w:r w:rsidR="00017D84" w:rsidRPr="00561943">
          <w:rPr>
            <w:rFonts w:asciiTheme="minorHAnsi" w:hAnsiTheme="minorHAnsi"/>
          </w:rPr>
          <w:t>t</w:t>
        </w:r>
      </w:ins>
      <w:r w:rsidR="002726B2" w:rsidRPr="00561943">
        <w:rPr>
          <w:rFonts w:asciiTheme="minorHAnsi" w:hAnsiTheme="minorHAnsi"/>
        </w:rPr>
        <w:t>hub</w:t>
      </w:r>
      <w:proofErr w:type="spellEnd"/>
      <w:r w:rsidR="002726B2" w:rsidRPr="00561943">
        <w:rPr>
          <w:rFonts w:asciiTheme="minorHAnsi" w:hAnsiTheme="minorHAnsi"/>
        </w:rPr>
        <w:t xml:space="preserve"> </w:t>
      </w:r>
      <w:r w:rsidR="00920A30" w:rsidRPr="00561943">
        <w:rPr>
          <w:rFonts w:asciiTheme="minorHAnsi" w:hAnsiTheme="minorHAnsi"/>
        </w:rPr>
        <w:t>(</w:t>
      </w:r>
      <w:r w:rsidR="008C5C3D" w:rsidRPr="00561943">
        <w:rPr>
          <w:rPrChange w:id="106"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107" w:author="German Uritskiy" w:date="2018-06-07T14:04:00Z">
            <w:rPr/>
          </w:rPrChange>
        </w:rPr>
        <w:instrText xml:space="preserve"> HYPERLINK "https://github.com/bxlab/metaWRAP)" </w:instrText>
      </w:r>
      <w:r w:rsidR="008C5C3D" w:rsidRPr="00561943">
        <w:rPr>
          <w:rPrChange w:id="108" w:author="German Uritskiy" w:date="2018-06-07T14:04:00Z">
            <w:rPr>
              <w:rStyle w:val="Hyperlink"/>
              <w:rFonts w:asciiTheme="minorHAnsi" w:hAnsiTheme="minorHAnsi"/>
            </w:rPr>
          </w:rPrChange>
        </w:rPr>
        <w:fldChar w:fldCharType="separate"/>
      </w:r>
      <w:r w:rsidR="00920A30" w:rsidRPr="00561943">
        <w:rPr>
          <w:rStyle w:val="Hyperlink"/>
          <w:rFonts w:asciiTheme="minorHAnsi" w:hAnsiTheme="minorHAnsi"/>
        </w:rPr>
        <w:t>https://github.com/bxlab/metaWRAP)</w:t>
      </w:r>
      <w:r w:rsidR="008C5C3D" w:rsidRPr="00561943">
        <w:rPr>
          <w:rStyle w:val="Hyperlink"/>
          <w:rFonts w:asciiTheme="minorHAnsi" w:hAnsiTheme="minorHAnsi"/>
        </w:rPr>
        <w:fldChar w:fldCharType="end"/>
      </w:r>
      <w:r w:rsidR="006B40E9" w:rsidRPr="00561943">
        <w:rPr>
          <w:rStyle w:val="Hyperlink"/>
          <w:rFonts w:asciiTheme="minorHAnsi" w:hAnsiTheme="minorHAnsi"/>
        </w:rPr>
        <w:t>,</w:t>
      </w:r>
      <w:r w:rsidR="00487294" w:rsidRPr="00561943">
        <w:rPr>
          <w:rFonts w:asciiTheme="minorHAnsi" w:hAnsiTheme="minorHAnsi"/>
        </w:rPr>
        <w:t xml:space="preserve"> distributed through Anaconda</w:t>
      </w:r>
      <w:r w:rsidR="0095118D"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&lt;EndNote&gt;&lt;Cite&gt;&lt;Author&gt;Grüning&lt;/Author&gt;&lt;Year&gt;2017&lt;/Year&gt;&lt;RecNum&gt;8476&lt;/RecNum&gt;&lt;DisplayText&gt;[33]&lt;/DisplayText&gt;&lt;record&gt;&lt;rec-number&gt;8476&lt;/rec-number&gt;&lt;foreign-keys&gt;&lt;key app="EN" db-id="vawrdvfvexr9z1e5pd0p92dt2dzpvp0ezpsr" timestamp="1518038597"&gt;8476&lt;/key&gt;&lt;/foreign-keys&gt;&lt;ref-type name="Journal Article"&gt;17&lt;/ref-type&gt;&lt;contributors&gt;&lt;authors&gt;&lt;author&gt;Grüning, Björn&lt;/author&gt;&lt;author&gt;Dale, Ryan&lt;/author&gt;&lt;author&gt;Sjödin, Andreas&lt;/author&gt;&lt;author&gt;Rowe, Jillian&lt;/author&gt;&lt;author&gt;Chapman, Brad A.&lt;/author&gt;&lt;author&gt;Tomkins-Tinch, Christopher H.&lt;/author&gt;&lt;author&gt;Valieris, Renan&lt;/author&gt;&lt;author&gt;Köster, Johannes&lt;/author&gt;&lt;/authors&gt;&lt;/contributors&gt;&lt;titles&gt;&lt;title&gt;Bioconda: A sustainable and comprehensive software distribution for the life sciences&lt;/title&gt;&lt;secondary-title&gt;bioRxiv&lt;/secondary-title&gt;&lt;/titles&gt;&lt;periodical&gt;&lt;full-title&gt;bioRxiv&lt;/full-title&gt;&lt;/periodical&gt;&lt;dates&gt;&lt;year&gt;2017&lt;/year&gt;&lt;/dates&gt;&lt;urls&gt;&lt;related-urls&gt;&lt;url&gt;https://www.biorxiv.org/content/biorxiv/early/2017/10/27/207092.full.pdf&lt;/url&gt;&lt;/related-urls&gt;&lt;/urls&gt;&lt;electronic-resource-num&gt;10.1101/207092&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[33]</w:t>
      </w:r>
      <w:r w:rsidR="00E84F72" w:rsidRPr="00561943">
        <w:rPr>
          <w:rFonts w:asciiTheme="minorHAnsi" w:hAnsiTheme="minorHAnsi"/>
        </w:rPr>
        <w:fldChar w:fldCharType="end"/>
      </w:r>
      <w:r w:rsidR="006B40E9" w:rsidRPr="00561943">
        <w:rPr>
          <w:rFonts w:asciiTheme="minorHAnsi" w:hAnsiTheme="minorHAnsi"/>
        </w:rPr>
        <w:t xml:space="preserve">,  and can be easily installed locally and on remote clusters </w:t>
      </w:r>
      <w:r w:rsidR="00487294" w:rsidRPr="00561943">
        <w:rPr>
          <w:rFonts w:asciiTheme="minorHAnsi" w:hAnsiTheme="minorHAnsi"/>
        </w:rPr>
        <w:t xml:space="preserve">. The </w:t>
      </w:r>
      <w:proofErr w:type="spellStart"/>
      <w:r w:rsidR="00487294" w:rsidRPr="00561943">
        <w:rPr>
          <w:rFonts w:asciiTheme="minorHAnsi" w:hAnsiTheme="minorHAnsi"/>
        </w:rPr>
        <w:t>metawrap</w:t>
      </w:r>
      <w:proofErr w:type="spellEnd"/>
      <w:r w:rsidR="00487294" w:rsidRPr="00561943">
        <w:rPr>
          <w:rFonts w:asciiTheme="minorHAnsi" w:hAnsiTheme="minorHAnsi"/>
        </w:rPr>
        <w:t xml:space="preserve">-mg </w:t>
      </w:r>
      <w:proofErr w:type="spellStart"/>
      <w:r w:rsidR="002726B2" w:rsidRPr="00561943">
        <w:rPr>
          <w:rFonts w:asciiTheme="minorHAnsi" w:hAnsiTheme="minorHAnsi"/>
        </w:rPr>
        <w:t>conda</w:t>
      </w:r>
      <w:proofErr w:type="spellEnd"/>
      <w:r w:rsidR="002726B2" w:rsidRPr="00561943">
        <w:rPr>
          <w:rFonts w:asciiTheme="minorHAnsi" w:hAnsiTheme="minorHAnsi"/>
        </w:rPr>
        <w:t xml:space="preserve"> </w:t>
      </w:r>
      <w:r w:rsidR="00487294" w:rsidRPr="00561943">
        <w:rPr>
          <w:rFonts w:asciiTheme="minorHAnsi" w:hAnsiTheme="minorHAnsi"/>
        </w:rPr>
        <w:t>package (</w:t>
      </w:r>
      <w:r w:rsidR="008C5C3D" w:rsidRPr="00561943">
        <w:rPr>
          <w:rPrChange w:id="109"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110" w:author="German Uritskiy" w:date="2018-06-07T14:04:00Z">
            <w:rPr/>
          </w:rPrChange>
        </w:rPr>
        <w:instrText xml:space="preserve"> HYPERLINK "https://anaconda.org/ursky/metawrap-mg)" </w:instrText>
      </w:r>
      <w:r w:rsidR="008C5C3D" w:rsidRPr="00561943">
        <w:rPr>
          <w:rPrChange w:id="111" w:author="German Uritskiy" w:date="2018-06-07T14:04:00Z">
            <w:rPr>
              <w:rStyle w:val="Hyperlink"/>
              <w:rFonts w:asciiTheme="minorHAnsi" w:hAnsiTheme="minorHAnsi"/>
            </w:rPr>
          </w:rPrChange>
        </w:rPr>
        <w:fldChar w:fldCharType="separate"/>
      </w:r>
      <w:r w:rsidR="00487294" w:rsidRPr="00561943">
        <w:rPr>
          <w:rStyle w:val="Hyperlink"/>
          <w:rFonts w:asciiTheme="minorHAnsi" w:hAnsiTheme="minorHAnsi"/>
        </w:rPr>
        <w:t>https://anaconda.org/ursky/metawrap-mg)</w:t>
      </w:r>
      <w:r w:rsidR="008C5C3D" w:rsidRPr="00561943">
        <w:rPr>
          <w:rStyle w:val="Hyperlink"/>
          <w:rFonts w:asciiTheme="minorHAnsi" w:hAnsiTheme="minorHAnsi"/>
        </w:rPr>
        <w:fldChar w:fldCharType="end"/>
      </w:r>
      <w:r w:rsidR="00487294" w:rsidRPr="00561943">
        <w:rPr>
          <w:rFonts w:asciiTheme="minorHAnsi" w:hAnsiTheme="minorHAnsi"/>
        </w:rPr>
        <w:t xml:space="preserve"> includes metaWRAP </w:t>
      </w:r>
      <w:r w:rsidR="00920A30" w:rsidRPr="00561943">
        <w:rPr>
          <w:rFonts w:asciiTheme="minorHAnsi" w:hAnsiTheme="minorHAnsi"/>
        </w:rPr>
        <w:t xml:space="preserve">and the </w:t>
      </w:r>
      <w:r w:rsidR="00487294" w:rsidRPr="00561943">
        <w:rPr>
          <w:rFonts w:asciiTheme="minorHAnsi" w:hAnsiTheme="minorHAnsi"/>
        </w:rPr>
        <w:t>necessary software for running any metaWRAP modules.</w:t>
      </w:r>
      <w:r w:rsidR="00670FBE" w:rsidRPr="00561943">
        <w:rPr>
          <w:rFonts w:asciiTheme="minorHAnsi" w:hAnsiTheme="minorHAnsi"/>
        </w:rPr>
        <w:t xml:space="preserve"> The databases required by some modules need to be downloaded and unpackaged as described in the metaWRAP database download guide</w:t>
      </w:r>
      <w:ins w:id="112" w:author="German Uritskiy" w:date="2018-06-07T13:43:00Z">
        <w:r w:rsidR="00BB7D85" w:rsidRPr="00561943">
          <w:rPr>
            <w:rFonts w:asciiTheme="minorHAnsi" w:hAnsiTheme="minorHAnsi"/>
            <w:rPrChange w:id="113" w:author="German Uritskiy" w:date="2018-06-07T14:04:00Z">
              <w:rPr>
                <w:rFonts w:ascii="Calibri" w:hAnsi="Calibri"/>
              </w:rPr>
            </w:rPrChange>
          </w:rPr>
          <w:t xml:space="preserve"> (</w:t>
        </w:r>
      </w:ins>
      <w:ins w:id="114" w:author="German Uritskiy" w:date="2018-06-07T13:44:00Z">
        <w:r w:rsidR="00BB7D85" w:rsidRPr="00561943">
          <w:rPr>
            <w:rFonts w:asciiTheme="minorHAnsi" w:hAnsiTheme="minorHAnsi"/>
            <w:rPrChange w:id="115" w:author="German Uritskiy" w:date="2018-06-07T14:04:00Z">
              <w:rPr>
                <w:rFonts w:ascii="Calibri" w:hAnsi="Calibri"/>
              </w:rPr>
            </w:rPrChange>
          </w:rPr>
          <w:t>https://github.com/bxlab/metaWRAP/blob/master/installation/database_installation.md</w:t>
        </w:r>
      </w:ins>
      <w:ins w:id="116" w:author="German Uritskiy" w:date="2018-06-07T13:43:00Z">
        <w:r w:rsidR="00BB7D85" w:rsidRPr="00561943">
          <w:rPr>
            <w:rFonts w:asciiTheme="minorHAnsi" w:hAnsiTheme="minorHAnsi"/>
            <w:rPrChange w:id="117" w:author="German Uritskiy" w:date="2018-06-07T14:04:00Z">
              <w:rPr>
                <w:rFonts w:ascii="Calibri" w:hAnsi="Calibri"/>
              </w:rPr>
            </w:rPrChange>
          </w:rPr>
          <w:t>)</w:t>
        </w:r>
      </w:ins>
      <w:r w:rsidR="00670FBE" w:rsidRPr="00561943">
        <w:rPr>
          <w:rFonts w:asciiTheme="minorHAnsi" w:hAnsiTheme="minorHAnsi"/>
        </w:rPr>
        <w:t xml:space="preserve">, and their paths indicated in the </w:t>
      </w:r>
      <w:proofErr w:type="spellStart"/>
      <w:r w:rsidR="00670FBE" w:rsidRPr="00561943">
        <w:rPr>
          <w:rFonts w:asciiTheme="minorHAnsi" w:hAnsiTheme="minorHAnsi"/>
        </w:rPr>
        <w:t>config-metawrap</w:t>
      </w:r>
      <w:proofErr w:type="spellEnd"/>
      <w:r w:rsidR="00670FBE" w:rsidRPr="00561943">
        <w:rPr>
          <w:rFonts w:asciiTheme="minorHAnsi" w:hAnsiTheme="minorHAnsi"/>
        </w:rPr>
        <w:t xml:space="preserve"> file.</w:t>
      </w:r>
      <w:r w:rsidR="005E4857" w:rsidRPr="00561943">
        <w:rPr>
          <w:rFonts w:asciiTheme="minorHAnsi" w:hAnsiTheme="minorHAnsi"/>
        </w:rPr>
        <w:t xml:space="preserve"> MetaWRAP v0.7 was used in all benchmarking runs. </w:t>
      </w:r>
    </w:p>
    <w:p w14:paraId="6A891A4E" w14:textId="77777777" w:rsidR="00017D84" w:rsidRPr="00561943" w:rsidRDefault="00017D84" w:rsidP="00446299">
      <w:pPr>
        <w:spacing w:line="480" w:lineRule="auto"/>
        <w:jc w:val="center"/>
        <w:rPr>
          <w:ins w:id="118" w:author="German Uritskiy" w:date="2018-06-07T12:49:00Z"/>
          <w:rFonts w:asciiTheme="minorHAnsi" w:hAnsiTheme="minorHAnsi"/>
        </w:rPr>
        <w:pPrChange w:id="119" w:author="German Uritskiy" w:date="2018-06-12T15:46:00Z">
          <w:pPr/>
        </w:pPrChange>
      </w:pPr>
    </w:p>
    <w:p w14:paraId="3BD9B66E" w14:textId="77777777" w:rsidR="00A57DD2" w:rsidRPr="00561943" w:rsidRDefault="00017D84" w:rsidP="00446299">
      <w:pPr>
        <w:spacing w:line="480" w:lineRule="auto"/>
        <w:rPr>
          <w:ins w:id="120" w:author="German Uritskiy" w:date="2018-06-07T12:58:00Z"/>
          <w:rFonts w:asciiTheme="minorHAnsi" w:hAnsiTheme="minorHAnsi"/>
          <w:b/>
          <w:rPrChange w:id="121" w:author="German Uritskiy" w:date="2018-06-07T14:04:00Z">
            <w:rPr>
              <w:ins w:id="122" w:author="German Uritskiy" w:date="2018-06-07T12:58:00Z"/>
              <w:rFonts w:asciiTheme="minorHAnsi" w:hAnsiTheme="minorHAnsi"/>
            </w:rPr>
          </w:rPrChange>
        </w:rPr>
        <w:pPrChange w:id="123" w:author="German Uritskiy" w:date="2018-06-12T15:46:00Z">
          <w:pPr>
            <w:ind w:firstLine="720"/>
          </w:pPr>
        </w:pPrChange>
      </w:pPr>
      <w:proofErr w:type="spellStart"/>
      <w:ins w:id="124" w:author="German Uritskiy" w:date="2018-06-07T12:49:00Z">
        <w:r w:rsidRPr="00561943">
          <w:rPr>
            <w:rFonts w:asciiTheme="minorHAnsi" w:hAnsiTheme="minorHAnsi"/>
            <w:b/>
            <w:rPrChange w:id="125" w:author="German Uritskiy" w:date="2018-06-07T14:04:00Z">
              <w:rPr>
                <w:rFonts w:asciiTheme="minorHAnsi" w:hAnsiTheme="minorHAnsi"/>
              </w:rPr>
            </w:rPrChange>
          </w:rPr>
          <w:t>Bin_refinement</w:t>
        </w:r>
        <w:proofErr w:type="spellEnd"/>
        <w:r w:rsidRPr="00561943">
          <w:rPr>
            <w:rFonts w:asciiTheme="minorHAnsi" w:hAnsiTheme="minorHAnsi"/>
            <w:b/>
            <w:rPrChange w:id="126" w:author="German Uritskiy" w:date="2018-06-07T14:04:00Z">
              <w:rPr>
                <w:rFonts w:asciiTheme="minorHAnsi" w:hAnsiTheme="minorHAnsi"/>
              </w:rPr>
            </w:rPrChange>
          </w:rPr>
          <w:t xml:space="preserve"> module</w:t>
        </w:r>
      </w:ins>
    </w:p>
    <w:p w14:paraId="722831D1" w14:textId="31E39C84" w:rsidR="00017D84" w:rsidRPr="00561943" w:rsidRDefault="00BB7D85" w:rsidP="00446299">
      <w:pPr>
        <w:spacing w:line="480" w:lineRule="auto"/>
        <w:rPr>
          <w:ins w:id="127" w:author="German Uritskiy" w:date="2018-06-07T12:49:00Z"/>
          <w:rFonts w:asciiTheme="minorHAnsi" w:hAnsiTheme="minorHAnsi"/>
        </w:rPr>
        <w:pPrChange w:id="128" w:author="German Uritskiy" w:date="2018-06-12T15:46:00Z">
          <w:pPr>
            <w:ind w:firstLine="720"/>
          </w:pPr>
        </w:pPrChange>
      </w:pPr>
      <w:ins w:id="129" w:author="German Uritskiy" w:date="2018-06-07T12:49:00Z">
        <w:r w:rsidRPr="00561943">
          <w:rPr>
            <w:rFonts w:asciiTheme="minorHAnsi" w:hAnsiTheme="minorHAnsi"/>
            <w:rPrChange w:id="130" w:author="German Uritskiy" w:date="2018-06-07T14:04:00Z">
              <w:rPr>
                <w:rFonts w:ascii="Calibri" w:hAnsi="Calibri"/>
              </w:rPr>
            </w:rPrChange>
          </w:rPr>
          <w:t>The m</w:t>
        </w:r>
        <w:r w:rsidR="00017D84" w:rsidRPr="00561943">
          <w:rPr>
            <w:rFonts w:asciiTheme="minorHAnsi" w:hAnsiTheme="minorHAnsi"/>
          </w:rPr>
          <w:t>etaWRAP-</w:t>
        </w:r>
        <w:proofErr w:type="spellStart"/>
        <w:r w:rsidR="00017D84" w:rsidRPr="00561943">
          <w:rPr>
            <w:rFonts w:asciiTheme="minorHAnsi" w:hAnsiTheme="minorHAnsi"/>
          </w:rPr>
          <w:t>Bin_refinement</w:t>
        </w:r>
        <w:proofErr w:type="spellEnd"/>
        <w:r w:rsidR="00017D84" w:rsidRPr="00561943">
          <w:rPr>
            <w:rFonts w:asciiTheme="minorHAnsi" w:hAnsiTheme="minorHAnsi"/>
          </w:rPr>
          <w:t xml:space="preserve"> module produces a superior bin set from multiple original </w:t>
        </w:r>
      </w:ins>
      <w:ins w:id="131" w:author="German Uritskiy" w:date="2018-06-07T12:51:00Z">
        <w:r w:rsidR="00017D84" w:rsidRPr="00561943">
          <w:rPr>
            <w:rFonts w:asciiTheme="minorHAnsi" w:hAnsiTheme="minorHAnsi"/>
          </w:rPr>
          <w:t xml:space="preserve">binning </w:t>
        </w:r>
      </w:ins>
      <w:ins w:id="132" w:author="German Uritskiy" w:date="2018-06-07T12:49:00Z">
        <w:r w:rsidR="00017D84" w:rsidRPr="00561943">
          <w:rPr>
            <w:rFonts w:asciiTheme="minorHAnsi" w:hAnsiTheme="minorHAnsi"/>
          </w:rPr>
          <w:t xml:space="preserve">predictions. First, hybrid bin sets are produced with </w:t>
        </w:r>
        <w:proofErr w:type="spellStart"/>
        <w:r w:rsidR="00017D84" w:rsidRPr="00561943">
          <w:rPr>
            <w:rFonts w:asciiTheme="minorHAnsi" w:hAnsiTheme="minorHAnsi"/>
          </w:rPr>
          <w:t>Binning_refiner</w:t>
        </w:r>
      </w:ins>
      <w:proofErr w:type="spellEnd"/>
      <w:ins w:id="133" w:author="German Uritskiy" w:date="2018-06-07T14:12:00Z">
        <w:r w:rsidR="004E03CB">
          <w:rPr>
            <w:rFonts w:asciiTheme="minorHAnsi" w:hAnsiTheme="minorHAnsi"/>
          </w:rPr>
          <w:t xml:space="preserve"> </w:t>
        </w:r>
      </w:ins>
      <w:ins w:id="134" w:author="German Uritskiy" w:date="2018-06-07T12:49:00Z">
        <w:r w:rsidR="00017D84" w:rsidRPr="00561943">
          <w:rPr>
            <w:rFonts w:asciiTheme="minorHAnsi" w:hAnsiTheme="minorHAnsi"/>
          </w:rPr>
          <w:fldChar w:fldCharType="begin"/>
        </w:r>
        <w:r w:rsidR="00017D84" w:rsidRPr="00561943">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017D84" w:rsidRPr="00561943">
          <w:rPr>
            <w:rFonts w:asciiTheme="minorHAnsi" w:hAnsiTheme="minorHAnsi"/>
          </w:rPr>
          <w:fldChar w:fldCharType="separate"/>
        </w:r>
        <w:r w:rsidR="00017D84" w:rsidRPr="00561943">
          <w:rPr>
            <w:rFonts w:asciiTheme="minorHAnsi" w:hAnsiTheme="minorHAnsi"/>
            <w:noProof/>
          </w:rPr>
          <w:t>[28]</w:t>
        </w:r>
        <w:r w:rsidR="00017D84" w:rsidRPr="00561943">
          <w:rPr>
            <w:rFonts w:asciiTheme="minorHAnsi" w:hAnsiTheme="minorHAnsi"/>
          </w:rPr>
          <w:fldChar w:fldCharType="end"/>
        </w:r>
        <w:r w:rsidR="00017D84" w:rsidRPr="00561943">
          <w:rPr>
            <w:rFonts w:asciiTheme="minorHAnsi" w:hAnsiTheme="minorHAnsi"/>
          </w:rPr>
          <w:t xml:space="preserve">, which splits the contigs such that no two contigs </w:t>
        </w:r>
      </w:ins>
      <w:ins w:id="135" w:author="German Uritskiy" w:date="2018-06-07T12:53:00Z">
        <w:r w:rsidR="00017D84" w:rsidRPr="00561943">
          <w:rPr>
            <w:rFonts w:asciiTheme="minorHAnsi" w:hAnsiTheme="minorHAnsi"/>
          </w:rPr>
          <w:t xml:space="preserve">are together </w:t>
        </w:r>
      </w:ins>
      <w:ins w:id="136" w:author="German Uritskiy" w:date="2018-06-07T12:49:00Z">
        <w:r w:rsidR="00017D84" w:rsidRPr="00561943">
          <w:rPr>
            <w:rFonts w:asciiTheme="minorHAnsi" w:hAnsiTheme="minorHAnsi"/>
          </w:rPr>
          <w:t xml:space="preserve">if they were in different bins in any of the original sets. Then the module then goes over the different </w:t>
        </w:r>
      </w:ins>
      <w:ins w:id="137" w:author="German Uritskiy" w:date="2018-06-07T12:53:00Z">
        <w:r w:rsidR="00017D84" w:rsidRPr="00561943">
          <w:rPr>
            <w:rFonts w:asciiTheme="minorHAnsi" w:hAnsiTheme="minorHAnsi"/>
          </w:rPr>
          <w:t xml:space="preserve">variants </w:t>
        </w:r>
      </w:ins>
      <w:ins w:id="138" w:author="German Uritskiy" w:date="2018-06-07T12:49:00Z">
        <w:r w:rsidR="00017D84" w:rsidRPr="00561943">
          <w:rPr>
            <w:rFonts w:asciiTheme="minorHAnsi" w:hAnsiTheme="minorHAnsi"/>
          </w:rPr>
          <w:t>of each bin found in the original and hybridized bin sets, and choses its best version based on completion and contamination metrics estimated with CheckM</w:t>
        </w:r>
      </w:ins>
      <w:ins w:id="139" w:author="German Uritskiy" w:date="2018-06-07T14:14:00Z">
        <w:r w:rsidR="004E03CB">
          <w:rPr>
            <w:rFonts w:asciiTheme="minorHAnsi" w:hAnsiTheme="minorHAnsi"/>
          </w:rPr>
          <w:t xml:space="preserve"> </w:t>
        </w:r>
      </w:ins>
      <w:ins w:id="140" w:author="German Uritskiy" w:date="2018-06-07T12:49:00Z">
        <w:r w:rsidR="00017D84"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017D84" w:rsidRPr="00561943">
          <w:rPr>
            <w:rFonts w:asciiTheme="minorHAnsi" w:hAnsiTheme="minorHAnsi"/>
          </w:rPr>
          <w:instrText xml:space="preserve"> ADDIN EN.CITE </w:instrText>
        </w:r>
        <w:r w:rsidR="00017D84"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017D84" w:rsidRPr="00561943">
          <w:rPr>
            <w:rFonts w:asciiTheme="minorHAnsi" w:hAnsiTheme="minorHAnsi"/>
          </w:rPr>
          <w:instrText xml:space="preserve"> ADDIN EN.CITE.DATA </w:instrText>
        </w:r>
        <w:r w:rsidR="00017D84" w:rsidRPr="00561943">
          <w:rPr>
            <w:rFonts w:asciiTheme="minorHAnsi" w:hAnsiTheme="minorHAnsi"/>
          </w:rPr>
        </w:r>
        <w:r w:rsidR="00017D84" w:rsidRPr="00561943">
          <w:rPr>
            <w:rFonts w:asciiTheme="minorHAnsi" w:hAnsiTheme="minorHAnsi"/>
          </w:rPr>
          <w:fldChar w:fldCharType="end"/>
        </w:r>
        <w:r w:rsidR="00017D84" w:rsidRPr="00561943">
          <w:rPr>
            <w:rFonts w:asciiTheme="minorHAnsi" w:hAnsiTheme="minorHAnsi"/>
          </w:rPr>
        </w:r>
        <w:r w:rsidR="00017D84" w:rsidRPr="00561943">
          <w:rPr>
            <w:rFonts w:asciiTheme="minorHAnsi" w:hAnsiTheme="minorHAnsi"/>
          </w:rPr>
          <w:fldChar w:fldCharType="separate"/>
        </w:r>
        <w:r w:rsidR="00017D84" w:rsidRPr="00561943">
          <w:rPr>
            <w:rFonts w:asciiTheme="minorHAnsi" w:hAnsiTheme="minorHAnsi"/>
            <w:noProof/>
          </w:rPr>
          <w:t>[24]</w:t>
        </w:r>
        <w:r w:rsidR="00017D84" w:rsidRPr="00561943">
          <w:rPr>
            <w:rFonts w:asciiTheme="minorHAnsi" w:hAnsiTheme="minorHAnsi"/>
          </w:rPr>
          <w:fldChar w:fldCharType="end"/>
        </w:r>
        <w:r w:rsidR="00017D84" w:rsidRPr="00561943">
          <w:rPr>
            <w:rFonts w:asciiTheme="minorHAnsi" w:hAnsiTheme="minorHAnsi"/>
          </w:rPr>
          <w:t xml:space="preserve">. </w:t>
        </w:r>
      </w:ins>
      <w:ins w:id="141" w:author="German Uritskiy" w:date="2018-06-12T13:12:00Z">
        <w:r w:rsidR="00A83D05">
          <w:rPr>
            <w:rFonts w:asciiTheme="minorHAnsi" w:hAnsiTheme="minorHAnsi"/>
          </w:rPr>
          <w:t xml:space="preserve">The </w:t>
        </w:r>
        <w:r w:rsidR="00636097">
          <w:rPr>
            <w:rFonts w:asciiTheme="minorHAnsi" w:hAnsiTheme="minorHAnsi"/>
          </w:rPr>
          <w:t xml:space="preserve">decision of the “best bin” is based on the user-provided minimum </w:t>
        </w:r>
      </w:ins>
      <w:ins w:id="142" w:author="German Uritskiy" w:date="2018-06-12T13:13:00Z">
        <w:r w:rsidR="00636097">
          <w:rPr>
            <w:rFonts w:asciiTheme="minorHAnsi" w:hAnsiTheme="minorHAnsi"/>
          </w:rPr>
          <w:t xml:space="preserve">completion and maximum contamination parameters. </w:t>
        </w:r>
      </w:ins>
      <w:ins w:id="143" w:author="German Uritskiy" w:date="2018-06-07T12:49:00Z">
        <w:r w:rsidR="00017D84" w:rsidRPr="00561943">
          <w:rPr>
            <w:rFonts w:asciiTheme="minorHAnsi" w:hAnsiTheme="minorHAnsi"/>
          </w:rPr>
          <w:t xml:space="preserve">The </w:t>
        </w:r>
      </w:ins>
      <w:ins w:id="144" w:author="German Uritskiy" w:date="2018-06-07T12:54:00Z">
        <w:r w:rsidR="00017D84" w:rsidRPr="00561943">
          <w:rPr>
            <w:rFonts w:asciiTheme="minorHAnsi" w:hAnsiTheme="minorHAnsi"/>
          </w:rPr>
          <w:t xml:space="preserve">contigs </w:t>
        </w:r>
      </w:ins>
      <w:ins w:id="145" w:author="German Uritskiy" w:date="2018-06-07T12:49:00Z">
        <w:r w:rsidR="00017D84" w:rsidRPr="00561943">
          <w:rPr>
            <w:rFonts w:asciiTheme="minorHAnsi" w:hAnsiTheme="minorHAnsi"/>
          </w:rPr>
          <w:lastRenderedPageBreak/>
          <w:t>in the final bin set are then de-replicated, and a report of their completion, contamination, and other metrics is produc</w:t>
        </w:r>
        <w:r w:rsidR="00A40F59" w:rsidRPr="00561943">
          <w:rPr>
            <w:rFonts w:asciiTheme="minorHAnsi" w:hAnsiTheme="minorHAnsi"/>
          </w:rPr>
          <w:t xml:space="preserve">ed </w:t>
        </w:r>
      </w:ins>
      <w:ins w:id="146" w:author="German Uritskiy" w:date="2018-06-07T12:56:00Z">
        <w:r w:rsidR="00A40F59" w:rsidRPr="00561943">
          <w:rPr>
            <w:rFonts w:asciiTheme="minorHAnsi" w:hAnsiTheme="minorHAnsi"/>
          </w:rPr>
          <w:t>(Additional file 3: Figure S2)</w:t>
        </w:r>
      </w:ins>
      <w:ins w:id="147" w:author="German Uritskiy" w:date="2018-06-07T12:57:00Z">
        <w:r w:rsidR="00A40F59" w:rsidRPr="00561943">
          <w:rPr>
            <w:rFonts w:asciiTheme="minorHAnsi" w:hAnsiTheme="minorHAnsi"/>
          </w:rPr>
          <w:t xml:space="preserve">. </w:t>
        </w:r>
      </w:ins>
      <w:ins w:id="148" w:author="German Uritskiy" w:date="2018-06-12T15:15:00Z">
        <w:r w:rsidR="00F67BFC" w:rsidRPr="00561943">
          <w:rPr>
            <w:rFonts w:asciiTheme="minorHAnsi" w:hAnsiTheme="minorHAnsi"/>
          </w:rPr>
          <w:t>See Supplementary Methods</w:t>
        </w:r>
        <w:r w:rsidR="00F67BFC">
          <w:rPr>
            <w:rFonts w:asciiTheme="minorHAnsi" w:hAnsiTheme="minorHAnsi"/>
          </w:rPr>
          <w:t xml:space="preserve"> (Additional file 1)</w:t>
        </w:r>
        <w:r w:rsidR="00F67BFC" w:rsidRPr="00561943">
          <w:rPr>
            <w:rFonts w:asciiTheme="minorHAnsi" w:hAnsiTheme="minorHAnsi"/>
          </w:rPr>
          <w:t xml:space="preserve"> for </w:t>
        </w:r>
      </w:ins>
      <w:ins w:id="149" w:author="German Uritskiy" w:date="2018-06-12T15:16:00Z">
        <w:r w:rsidR="00F67BFC">
          <w:rPr>
            <w:rFonts w:asciiTheme="minorHAnsi" w:hAnsiTheme="minorHAnsi"/>
          </w:rPr>
          <w:t xml:space="preserve">more details on the </w:t>
        </w:r>
        <w:proofErr w:type="spellStart"/>
        <w:r w:rsidR="00F67BFC">
          <w:rPr>
            <w:rFonts w:asciiTheme="minorHAnsi" w:hAnsiTheme="minorHAnsi"/>
          </w:rPr>
          <w:t>Bin_refinement</w:t>
        </w:r>
      </w:ins>
      <w:proofErr w:type="spellEnd"/>
      <w:ins w:id="150" w:author="German Uritskiy" w:date="2018-06-12T15:15:00Z">
        <w:r w:rsidR="00F67BFC">
          <w:rPr>
            <w:rFonts w:asciiTheme="minorHAnsi" w:hAnsiTheme="minorHAnsi"/>
          </w:rPr>
          <w:t xml:space="preserve"> module.</w:t>
        </w:r>
      </w:ins>
    </w:p>
    <w:p w14:paraId="020549BB" w14:textId="77777777" w:rsidR="00D1293E" w:rsidRPr="00561943" w:rsidRDefault="00D1293E" w:rsidP="00446299">
      <w:pPr>
        <w:spacing w:line="480" w:lineRule="auto"/>
        <w:ind w:firstLine="720"/>
        <w:rPr>
          <w:ins w:id="151" w:author="German Uritskiy" w:date="2018-06-07T13:04:00Z"/>
          <w:rFonts w:asciiTheme="minorHAnsi" w:hAnsiTheme="minorHAnsi"/>
        </w:rPr>
        <w:pPrChange w:id="152" w:author="German Uritskiy" w:date="2018-06-12T15:46:00Z">
          <w:pPr>
            <w:ind w:firstLine="720"/>
          </w:pPr>
        </w:pPrChange>
      </w:pPr>
    </w:p>
    <w:p w14:paraId="4540CCD5" w14:textId="7AAAF7FD" w:rsidR="00D1293E" w:rsidRPr="00561943" w:rsidRDefault="00D1293E" w:rsidP="00446299">
      <w:pPr>
        <w:spacing w:line="480" w:lineRule="auto"/>
        <w:rPr>
          <w:ins w:id="153" w:author="German Uritskiy" w:date="2018-06-07T13:04:00Z"/>
          <w:rFonts w:asciiTheme="minorHAnsi" w:hAnsiTheme="minorHAnsi"/>
          <w:b/>
          <w:rPrChange w:id="154" w:author="German Uritskiy" w:date="2018-06-07T14:04:00Z">
            <w:rPr>
              <w:ins w:id="155" w:author="German Uritskiy" w:date="2018-06-07T13:04:00Z"/>
              <w:b/>
            </w:rPr>
          </w:rPrChange>
        </w:rPr>
        <w:pPrChange w:id="156" w:author="German Uritskiy" w:date="2018-06-12T15:46:00Z">
          <w:pPr/>
        </w:pPrChange>
      </w:pPr>
      <w:proofErr w:type="spellStart"/>
      <w:ins w:id="157" w:author="German Uritskiy" w:date="2018-06-07T13:04:00Z">
        <w:r w:rsidRPr="00561943">
          <w:rPr>
            <w:rFonts w:asciiTheme="minorHAnsi" w:hAnsiTheme="minorHAnsi"/>
            <w:b/>
            <w:rPrChange w:id="158" w:author="German Uritskiy" w:date="2018-06-07T14:04:00Z">
              <w:rPr>
                <w:b/>
              </w:rPr>
            </w:rPrChange>
          </w:rPr>
          <w:t>Reassemble_bins</w:t>
        </w:r>
      </w:ins>
      <w:proofErr w:type="spellEnd"/>
      <w:ins w:id="159" w:author="German Uritskiy" w:date="2018-06-07T13:41:00Z">
        <w:r w:rsidR="00BB7D85" w:rsidRPr="00561943">
          <w:rPr>
            <w:rFonts w:asciiTheme="minorHAnsi" w:hAnsiTheme="minorHAnsi"/>
            <w:b/>
            <w:rPrChange w:id="160" w:author="German Uritskiy" w:date="2018-06-07T14:04:00Z">
              <w:rPr>
                <w:rFonts w:ascii="Calibri" w:hAnsi="Calibri"/>
                <w:b/>
              </w:rPr>
            </w:rPrChange>
          </w:rPr>
          <w:t xml:space="preserve"> module</w:t>
        </w:r>
      </w:ins>
    </w:p>
    <w:p w14:paraId="7B9264A6" w14:textId="18CE0B71" w:rsidR="00F67BFC" w:rsidRPr="00561943" w:rsidRDefault="00BB7D85" w:rsidP="00446299">
      <w:pPr>
        <w:spacing w:line="480" w:lineRule="auto"/>
        <w:rPr>
          <w:ins w:id="161" w:author="German Uritskiy" w:date="2018-06-12T15:17:00Z"/>
          <w:rFonts w:asciiTheme="minorHAnsi" w:hAnsiTheme="minorHAnsi"/>
        </w:rPr>
        <w:pPrChange w:id="162" w:author="German Uritskiy" w:date="2018-06-12T15:46:00Z">
          <w:pPr/>
        </w:pPrChange>
      </w:pPr>
      <w:ins w:id="163" w:author="German Uritskiy" w:date="2018-06-07T13:04:00Z">
        <w:r w:rsidRPr="00561943">
          <w:rPr>
            <w:rFonts w:asciiTheme="minorHAnsi" w:hAnsiTheme="minorHAnsi"/>
            <w:rPrChange w:id="164" w:author="German Uritskiy" w:date="2018-06-07T14:04:00Z">
              <w:rPr>
                <w:rFonts w:ascii="Calibri" w:hAnsi="Calibri"/>
              </w:rPr>
            </w:rPrChange>
          </w:rPr>
          <w:t>The m</w:t>
        </w:r>
        <w:r w:rsidR="00D27C2F" w:rsidRPr="00561943">
          <w:rPr>
            <w:rFonts w:asciiTheme="minorHAnsi" w:hAnsiTheme="minorHAnsi"/>
            <w:rPrChange w:id="165" w:author="German Uritskiy" w:date="2018-06-07T14:04:00Z">
              <w:rPr/>
            </w:rPrChange>
          </w:rPr>
          <w:t>etaWRAP</w:t>
        </w:r>
      </w:ins>
      <w:ins w:id="166" w:author="German Uritskiy" w:date="2018-06-07T13:11:00Z">
        <w:r w:rsidR="00D27C2F" w:rsidRPr="00561943">
          <w:rPr>
            <w:rFonts w:asciiTheme="minorHAnsi" w:hAnsiTheme="minorHAnsi"/>
            <w:rPrChange w:id="167" w:author="German Uritskiy" w:date="2018-06-07T14:04:00Z">
              <w:rPr/>
            </w:rPrChange>
          </w:rPr>
          <w:t>-</w:t>
        </w:r>
      </w:ins>
      <w:proofErr w:type="spellStart"/>
      <w:ins w:id="168" w:author="German Uritskiy" w:date="2018-06-07T13:04:00Z">
        <w:r w:rsidR="00D1293E" w:rsidRPr="00561943">
          <w:rPr>
            <w:rFonts w:asciiTheme="minorHAnsi" w:hAnsiTheme="minorHAnsi"/>
            <w:rPrChange w:id="169" w:author="German Uritskiy" w:date="2018-06-07T14:04:00Z">
              <w:rPr/>
            </w:rPrChange>
          </w:rPr>
          <w:t>Reassemble_bins</w:t>
        </w:r>
        <w:proofErr w:type="spellEnd"/>
        <w:r w:rsidR="00D1293E" w:rsidRPr="00561943">
          <w:rPr>
            <w:rFonts w:asciiTheme="minorHAnsi" w:hAnsiTheme="minorHAnsi"/>
            <w:rPrChange w:id="170" w:author="German Uritskiy" w:date="2018-06-07T14:04:00Z">
              <w:rPr/>
            </w:rPrChange>
          </w:rPr>
          <w:t xml:space="preserve"> module improve</w:t>
        </w:r>
      </w:ins>
      <w:ins w:id="171" w:author="German Uritskiy" w:date="2018-06-07T13:11:00Z">
        <w:r w:rsidR="00D27C2F" w:rsidRPr="00561943">
          <w:rPr>
            <w:rFonts w:asciiTheme="minorHAnsi" w:hAnsiTheme="minorHAnsi"/>
            <w:rPrChange w:id="172" w:author="German Uritskiy" w:date="2018-06-07T14:04:00Z">
              <w:rPr/>
            </w:rPrChange>
          </w:rPr>
          <w:t>s</w:t>
        </w:r>
      </w:ins>
      <w:ins w:id="173" w:author="German Uritskiy" w:date="2018-06-07T13:04:00Z">
        <w:r w:rsidR="00D1293E" w:rsidRPr="00561943">
          <w:rPr>
            <w:rFonts w:asciiTheme="minorHAnsi" w:hAnsiTheme="minorHAnsi"/>
            <w:rPrChange w:id="174" w:author="German Uritskiy" w:date="2018-06-07T14:04:00Z">
              <w:rPr/>
            </w:rPrChange>
          </w:rPr>
          <w:t xml:space="preserve"> a set of bins </w:t>
        </w:r>
      </w:ins>
      <w:ins w:id="175" w:author="German Uritskiy" w:date="2018-06-07T13:55:00Z">
        <w:r w:rsidR="00561943" w:rsidRPr="00561943">
          <w:rPr>
            <w:rFonts w:asciiTheme="minorHAnsi" w:hAnsiTheme="minorHAnsi"/>
            <w:rPrChange w:id="176" w:author="German Uritskiy" w:date="2018-06-07T14:04:00Z">
              <w:rPr>
                <w:rFonts w:ascii="Calibri" w:hAnsi="Calibri"/>
              </w:rPr>
            </w:rPrChange>
          </w:rPr>
          <w:t xml:space="preserve">by </w:t>
        </w:r>
      </w:ins>
      <w:ins w:id="177" w:author="German Uritskiy" w:date="2018-06-07T13:13:00Z">
        <w:r w:rsidR="00D27C2F" w:rsidRPr="00561943">
          <w:rPr>
            <w:rFonts w:asciiTheme="minorHAnsi" w:hAnsiTheme="minorHAnsi"/>
            <w:rPrChange w:id="178" w:author="German Uritskiy" w:date="2018-06-07T14:04:00Z">
              <w:rPr/>
            </w:rPrChange>
          </w:rPr>
          <w:t xml:space="preserve">individually </w:t>
        </w:r>
      </w:ins>
      <w:ins w:id="179" w:author="German Uritskiy" w:date="2018-06-07T13:04:00Z">
        <w:r w:rsidR="00D1293E" w:rsidRPr="00561943">
          <w:rPr>
            <w:rFonts w:asciiTheme="minorHAnsi" w:hAnsiTheme="minorHAnsi"/>
            <w:rPrChange w:id="180" w:author="German Uritskiy" w:date="2018-06-07T14:04:00Z">
              <w:rPr/>
            </w:rPrChange>
          </w:rPr>
          <w:t>re-assembling</w:t>
        </w:r>
      </w:ins>
      <w:ins w:id="181" w:author="German Uritskiy" w:date="2018-06-07T13:13:00Z">
        <w:r w:rsidR="00D27C2F" w:rsidRPr="00561943">
          <w:rPr>
            <w:rFonts w:asciiTheme="minorHAnsi" w:hAnsiTheme="minorHAnsi"/>
            <w:rPrChange w:id="182" w:author="German Uritskiy" w:date="2018-06-07T14:04:00Z">
              <w:rPr/>
            </w:rPrChange>
          </w:rPr>
          <w:t xml:space="preserve"> each bin</w:t>
        </w:r>
      </w:ins>
      <w:ins w:id="183" w:author="German Uritskiy" w:date="2018-06-07T14:18:00Z">
        <w:r w:rsidR="00490C6C">
          <w:rPr>
            <w:rFonts w:asciiTheme="minorHAnsi" w:hAnsiTheme="minorHAnsi"/>
          </w:rPr>
          <w:t xml:space="preserve"> (Additional file 4: Figure S3)</w:t>
        </w:r>
      </w:ins>
      <w:ins w:id="184" w:author="German Uritskiy" w:date="2018-06-07T13:04:00Z">
        <w:r w:rsidR="00D1293E" w:rsidRPr="00561943">
          <w:rPr>
            <w:rFonts w:asciiTheme="minorHAnsi" w:hAnsiTheme="minorHAnsi"/>
            <w:rPrChange w:id="185" w:author="German Uritskiy" w:date="2018-06-07T14:04:00Z">
              <w:rPr/>
            </w:rPrChange>
          </w:rPr>
          <w:t xml:space="preserve">. </w:t>
        </w:r>
      </w:ins>
      <w:ins w:id="186" w:author="German Uritskiy" w:date="2018-06-07T13:15:00Z">
        <w:r w:rsidR="00454D1F" w:rsidRPr="00561943">
          <w:rPr>
            <w:rFonts w:asciiTheme="minorHAnsi" w:hAnsiTheme="minorHAnsi"/>
            <w:rPrChange w:id="187" w:author="German Uritskiy" w:date="2018-06-07T14:04:00Z">
              <w:rPr/>
            </w:rPrChange>
          </w:rPr>
          <w:t>R</w:t>
        </w:r>
      </w:ins>
      <w:ins w:id="188" w:author="German Uritskiy" w:date="2018-06-07T13:11:00Z">
        <w:r w:rsidR="00694941" w:rsidRPr="00561943">
          <w:rPr>
            <w:rFonts w:asciiTheme="minorHAnsi" w:hAnsiTheme="minorHAnsi"/>
            <w:rPrChange w:id="189" w:author="German Uritskiy" w:date="2018-06-07T14:04:00Z">
              <w:rPr>
                <w:rFonts w:ascii="Calibri" w:hAnsi="Calibri"/>
              </w:rPr>
            </w:rPrChange>
          </w:rPr>
          <w:t xml:space="preserve">eads are mapped to the </w:t>
        </w:r>
      </w:ins>
      <w:ins w:id="190" w:author="German Uritskiy" w:date="2018-06-07T13:47:00Z">
        <w:r w:rsidR="00694941" w:rsidRPr="00561943">
          <w:rPr>
            <w:rFonts w:asciiTheme="minorHAnsi" w:hAnsiTheme="minorHAnsi"/>
            <w:rPrChange w:id="191" w:author="German Uritskiy" w:date="2018-06-07T14:04:00Z">
              <w:rPr>
                <w:rFonts w:ascii="Calibri" w:hAnsi="Calibri"/>
              </w:rPr>
            </w:rPrChange>
          </w:rPr>
          <w:t>bins</w:t>
        </w:r>
      </w:ins>
      <w:ins w:id="192" w:author="German Uritskiy" w:date="2018-06-07T13:11:00Z">
        <w:r w:rsidR="00694941" w:rsidRPr="00561943">
          <w:rPr>
            <w:rFonts w:asciiTheme="minorHAnsi" w:hAnsiTheme="minorHAnsi"/>
            <w:rPrChange w:id="193" w:author="German Uritskiy" w:date="2018-06-07T14:04:00Z">
              <w:rPr>
                <w:rFonts w:ascii="Calibri" w:hAnsi="Calibri"/>
              </w:rPr>
            </w:rPrChange>
          </w:rPr>
          <w:t xml:space="preserve"> </w:t>
        </w:r>
      </w:ins>
      <w:ins w:id="194" w:author="German Uritskiy" w:date="2018-06-07T13:12:00Z">
        <w:r w:rsidR="00D27C2F" w:rsidRPr="00561943">
          <w:rPr>
            <w:rFonts w:asciiTheme="minorHAnsi" w:hAnsiTheme="minorHAnsi"/>
            <w:rPrChange w:id="195" w:author="German Uritskiy" w:date="2018-06-07T14:04:00Z">
              <w:rPr/>
            </w:rPrChange>
          </w:rPr>
          <w:t>with BWA</w:t>
        </w:r>
      </w:ins>
      <w:ins w:id="196" w:author="German Uritskiy" w:date="2018-06-07T13:42:00Z">
        <w:r w:rsidRPr="00561943">
          <w:rPr>
            <w:rFonts w:asciiTheme="minorHAnsi" w:hAnsiTheme="minorHAnsi"/>
            <w:rPrChange w:id="197" w:author="German Uritskiy" w:date="2018-06-07T14:04:00Z">
              <w:rPr>
                <w:rFonts w:ascii="Calibri" w:hAnsi="Calibri"/>
              </w:rPr>
            </w:rPrChange>
          </w:rPr>
          <w:t xml:space="preserve"> v0.7.15</w:t>
        </w:r>
      </w:ins>
      <w:ins w:id="198" w:author="German Uritskiy" w:date="2018-06-07T13:12:00Z">
        <w:r w:rsidR="00D27C2F" w:rsidRPr="00561943">
          <w:rPr>
            <w:rFonts w:asciiTheme="minorHAnsi" w:hAnsiTheme="minorHAnsi"/>
            <w:rPrChange w:id="199" w:author="German Uritskiy" w:date="2018-06-07T14:04:00Z">
              <w:rPr/>
            </w:rPrChange>
          </w:rPr>
          <w:t xml:space="preserve"> </w:t>
        </w:r>
      </w:ins>
      <w:r w:rsidR="00D27C2F" w:rsidRPr="00561943">
        <w:rPr>
          <w:rFonts w:asciiTheme="minorHAnsi" w:hAnsiTheme="minorHAnsi"/>
          <w:rPrChange w:id="200" w:author="German Uritskiy" w:date="2018-06-07T14:04:00Z">
            <w:rPr/>
          </w:rPrChange>
        </w:rPr>
        <w:fldChar w:fldCharType="begin"/>
      </w:r>
      <w:r w:rsidR="00D27C2F" w:rsidRPr="00561943">
        <w:rPr>
          <w:rFonts w:asciiTheme="minorHAnsi" w:hAnsiTheme="minorHAnsi"/>
          <w:rPrChange w:id="201" w:author="German Uritskiy" w:date="2018-06-07T14:04:00Z">
            <w:rPr/>
          </w:rPrChange>
        </w:rPr>
        <w: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D27C2F" w:rsidRPr="00561943">
        <w:rPr>
          <w:rFonts w:asciiTheme="minorHAnsi" w:hAnsiTheme="minorHAnsi"/>
          <w:rPrChange w:id="202" w:author="German Uritskiy" w:date="2018-06-07T14:04:00Z">
            <w:rPr/>
          </w:rPrChange>
        </w:rPr>
        <w:fldChar w:fldCharType="separate"/>
      </w:r>
      <w:r w:rsidR="00D27C2F" w:rsidRPr="00561943">
        <w:rPr>
          <w:rFonts w:asciiTheme="minorHAnsi" w:hAnsiTheme="minorHAnsi"/>
          <w:noProof/>
          <w:rPrChange w:id="203" w:author="German Uritskiy" w:date="2018-06-07T14:04:00Z">
            <w:rPr>
              <w:noProof/>
            </w:rPr>
          </w:rPrChange>
        </w:rPr>
        <w:t>[32]</w:t>
      </w:r>
      <w:r w:rsidR="00D27C2F" w:rsidRPr="00561943">
        <w:rPr>
          <w:rFonts w:asciiTheme="minorHAnsi" w:hAnsiTheme="minorHAnsi"/>
          <w:rPrChange w:id="204" w:author="German Uritskiy" w:date="2018-06-07T14:04:00Z">
            <w:rPr/>
          </w:rPrChange>
        </w:rPr>
        <w:fldChar w:fldCharType="end"/>
      </w:r>
      <w:ins w:id="205" w:author="German Uritskiy" w:date="2018-06-07T13:13:00Z">
        <w:r w:rsidR="00D27C2F" w:rsidRPr="00561943">
          <w:rPr>
            <w:rFonts w:asciiTheme="minorHAnsi" w:hAnsiTheme="minorHAnsi"/>
            <w:rPrChange w:id="206" w:author="German Uritskiy" w:date="2018-06-07T14:04:00Z">
              <w:rPr/>
            </w:rPrChange>
          </w:rPr>
          <w:t xml:space="preserve"> </w:t>
        </w:r>
      </w:ins>
      <w:ins w:id="207" w:author="German Uritskiy" w:date="2018-06-07T14:33:00Z">
        <w:r w:rsidR="006624E5">
          <w:rPr>
            <w:rFonts w:asciiTheme="minorHAnsi" w:hAnsiTheme="minorHAnsi"/>
          </w:rPr>
          <w:t xml:space="preserve">strictly (no mismatches) and permissively (&lt;5 mismatches) </w:t>
        </w:r>
      </w:ins>
      <w:ins w:id="208" w:author="German Uritskiy" w:date="2018-06-07T13:15:00Z">
        <w:r w:rsidR="00454D1F" w:rsidRPr="00561943">
          <w:rPr>
            <w:rFonts w:asciiTheme="minorHAnsi" w:hAnsiTheme="minorHAnsi"/>
            <w:rPrChange w:id="209" w:author="German Uritskiy" w:date="2018-06-07T14:04:00Z">
              <w:rPr/>
            </w:rPrChange>
          </w:rPr>
          <w:t>and stored into</w:t>
        </w:r>
      </w:ins>
      <w:ins w:id="210" w:author="German Uritskiy" w:date="2018-06-07T13:47:00Z">
        <w:r w:rsidR="00694941" w:rsidRPr="00561943">
          <w:rPr>
            <w:rFonts w:asciiTheme="minorHAnsi" w:hAnsiTheme="minorHAnsi"/>
            <w:rPrChange w:id="211" w:author="German Uritskiy" w:date="2018-06-07T14:04:00Z">
              <w:rPr>
                <w:rFonts w:ascii="Calibri" w:hAnsi="Calibri"/>
              </w:rPr>
            </w:rPrChange>
          </w:rPr>
          <w:t xml:space="preserve"> their respective </w:t>
        </w:r>
        <w:proofErr w:type="spellStart"/>
        <w:r w:rsidR="00694941" w:rsidRPr="00561943">
          <w:rPr>
            <w:rFonts w:asciiTheme="minorHAnsi" w:hAnsiTheme="minorHAnsi"/>
            <w:rPrChange w:id="212" w:author="German Uritskiy" w:date="2018-06-07T14:04:00Z">
              <w:rPr>
                <w:rFonts w:ascii="Calibri" w:hAnsi="Calibri"/>
              </w:rPr>
            </w:rPrChange>
          </w:rPr>
          <w:t>FastQ</w:t>
        </w:r>
        <w:proofErr w:type="spellEnd"/>
        <w:r w:rsidR="00561943" w:rsidRPr="00561943">
          <w:rPr>
            <w:rFonts w:asciiTheme="minorHAnsi" w:hAnsiTheme="minorHAnsi"/>
            <w:rPrChange w:id="213" w:author="German Uritskiy" w:date="2018-06-07T14:04:00Z">
              <w:rPr>
                <w:rFonts w:ascii="Calibri" w:hAnsi="Calibri"/>
              </w:rPr>
            </w:rPrChange>
          </w:rPr>
          <w:t xml:space="preserve"> files</w:t>
        </w:r>
      </w:ins>
      <w:ins w:id="214" w:author="German Uritskiy" w:date="2018-06-07T13:16:00Z">
        <w:r w:rsidR="00454D1F" w:rsidRPr="00561943">
          <w:rPr>
            <w:rFonts w:asciiTheme="minorHAnsi" w:hAnsiTheme="minorHAnsi"/>
            <w:rPrChange w:id="215" w:author="German Uritskiy" w:date="2018-06-07T14:04:00Z">
              <w:rPr/>
            </w:rPrChange>
          </w:rPr>
          <w:t>.</w:t>
        </w:r>
      </w:ins>
      <w:ins w:id="216" w:author="German Uritskiy" w:date="2018-06-07T13:48:00Z">
        <w:r w:rsidR="00694941" w:rsidRPr="00561943">
          <w:rPr>
            <w:rFonts w:asciiTheme="minorHAnsi" w:hAnsiTheme="minorHAnsi"/>
            <w:rPrChange w:id="217" w:author="German Uritskiy" w:date="2018-06-07T14:04:00Z">
              <w:rPr>
                <w:rFonts w:ascii="Calibri" w:hAnsi="Calibri"/>
              </w:rPr>
            </w:rPrChange>
          </w:rPr>
          <w:t xml:space="preserve"> </w:t>
        </w:r>
      </w:ins>
      <w:ins w:id="218" w:author="German Uritskiy" w:date="2018-06-07T13:57:00Z">
        <w:r w:rsidR="00561943" w:rsidRPr="00561943">
          <w:rPr>
            <w:rFonts w:asciiTheme="minorHAnsi" w:hAnsiTheme="minorHAnsi"/>
            <w:rPrChange w:id="219" w:author="German Uritskiy" w:date="2018-06-07T14:04:00Z">
              <w:rPr>
                <w:rFonts w:ascii="Calibri" w:hAnsi="Calibri"/>
              </w:rPr>
            </w:rPrChange>
          </w:rPr>
          <w:t xml:space="preserve">Importantly, </w:t>
        </w:r>
      </w:ins>
      <w:ins w:id="220" w:author="German Uritskiy" w:date="2018-06-07T13:58:00Z">
        <w:r w:rsidR="00561943" w:rsidRPr="00561943">
          <w:rPr>
            <w:rFonts w:asciiTheme="minorHAnsi" w:hAnsiTheme="minorHAnsi"/>
            <w:rPrChange w:id="221" w:author="German Uritskiy" w:date="2018-06-07T14:04:00Z">
              <w:rPr>
                <w:rFonts w:ascii="Calibri" w:hAnsi="Calibri"/>
              </w:rPr>
            </w:rPrChange>
          </w:rPr>
          <w:t xml:space="preserve">read pairs will be pulled out even if only one read aligned to the bin. </w:t>
        </w:r>
      </w:ins>
      <w:ins w:id="222" w:author="German Uritskiy" w:date="2018-06-07T13:04:00Z">
        <w:r w:rsidR="00D1293E" w:rsidRPr="00561943">
          <w:rPr>
            <w:rFonts w:asciiTheme="minorHAnsi" w:hAnsiTheme="minorHAnsi"/>
            <w:rPrChange w:id="223" w:author="German Uritskiy" w:date="2018-06-07T14:04:00Z">
              <w:rPr/>
            </w:rPrChange>
          </w:rPr>
          <w:t xml:space="preserve">Each </w:t>
        </w:r>
        <w:r w:rsidR="006624E5" w:rsidRPr="006624E5">
          <w:rPr>
            <w:rFonts w:asciiTheme="minorHAnsi" w:hAnsiTheme="minorHAnsi"/>
          </w:rPr>
          <w:t xml:space="preserve">read set </w:t>
        </w:r>
        <w:r w:rsidR="00D1293E" w:rsidRPr="00561943">
          <w:rPr>
            <w:rFonts w:asciiTheme="minorHAnsi" w:hAnsiTheme="minorHAnsi"/>
            <w:rPrChange w:id="224" w:author="German Uritskiy" w:date="2018-06-07T14:04:00Z">
              <w:rPr/>
            </w:rPrChange>
          </w:rPr>
          <w:t xml:space="preserve">is then reassembled with </w:t>
        </w:r>
        <w:proofErr w:type="spellStart"/>
        <w:r w:rsidR="00D1293E" w:rsidRPr="00561943">
          <w:rPr>
            <w:rFonts w:asciiTheme="minorHAnsi" w:hAnsiTheme="minorHAnsi"/>
            <w:rPrChange w:id="225" w:author="German Uritskiy" w:date="2018-06-07T14:04:00Z">
              <w:rPr/>
            </w:rPrChange>
          </w:rPr>
          <w:t>SPAdes</w:t>
        </w:r>
      </w:ins>
      <w:proofErr w:type="spellEnd"/>
      <w:ins w:id="226" w:author="German Uritskiy" w:date="2018-06-07T14:14:00Z">
        <w:r w:rsidR="004E03CB">
          <w:rPr>
            <w:rFonts w:asciiTheme="minorHAnsi" w:hAnsiTheme="minorHAnsi"/>
          </w:rPr>
          <w:t xml:space="preserve"> </w:t>
        </w:r>
      </w:ins>
      <w:del w:id="227" w:author="German Uritskiy" w:date="2018-06-12T15:16:00Z">
        <w:r w:rsidR="004E03CB" w:rsidDel="00F67BFC">
          <w:rPr>
            <w:rFonts w:asciiTheme="minorHAnsi" w:hAnsiTheme="minorHAnsi"/>
          </w:rPr>
          <w:delText xml:space="preserve"> </w:delText>
        </w:r>
      </w:del>
      <w:r w:rsidR="004E03CB">
        <w:rPr>
          <w:rFonts w:asciiTheme="minorHAnsi" w:hAnsiTheme="minorHAnsi"/>
        </w:rPr>
        <w:fldChar w:fldCharType="begin"/>
      </w:r>
      <w:r w:rsidR="004E03CB">
        <w:rPr>
          <w:rFonts w:asciiTheme="minorHAnsi" w:hAnsiTheme="minorHAnsi"/>
        </w:rPr>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4E03CB">
        <w:rPr>
          <w:rFonts w:asciiTheme="minorHAnsi" w:hAnsiTheme="minorHAnsi"/>
        </w:rPr>
        <w:fldChar w:fldCharType="separate"/>
      </w:r>
      <w:r w:rsidR="004E03CB">
        <w:rPr>
          <w:rFonts w:asciiTheme="minorHAnsi" w:hAnsiTheme="minorHAnsi"/>
          <w:noProof/>
        </w:rPr>
        <w:t>[34]</w:t>
      </w:r>
      <w:r w:rsidR="004E03CB">
        <w:rPr>
          <w:rFonts w:asciiTheme="minorHAnsi" w:hAnsiTheme="minorHAnsi"/>
        </w:rPr>
        <w:fldChar w:fldCharType="end"/>
      </w:r>
      <w:ins w:id="228" w:author="German Uritskiy" w:date="2018-06-07T13:04:00Z">
        <w:r w:rsidR="00561943" w:rsidRPr="00561943">
          <w:rPr>
            <w:rFonts w:asciiTheme="minorHAnsi" w:hAnsiTheme="minorHAnsi"/>
            <w:rPrChange w:id="229" w:author="German Uritskiy" w:date="2018-06-07T14:04:00Z">
              <w:rPr>
                <w:rFonts w:ascii="Calibri" w:hAnsi="Calibri"/>
              </w:rPr>
            </w:rPrChange>
          </w:rPr>
          <w:t xml:space="preserve">, which </w:t>
        </w:r>
      </w:ins>
      <w:ins w:id="230" w:author="German Uritskiy" w:date="2018-06-12T13:22:00Z">
        <w:r w:rsidR="006B49A7" w:rsidRPr="00656D2A">
          <w:rPr>
            <w:rFonts w:asciiTheme="minorHAnsi" w:hAnsiTheme="minorHAnsi"/>
          </w:rPr>
          <w:t>produces more contiguous sequences</w:t>
        </w:r>
        <w:r w:rsidR="006B49A7" w:rsidRPr="006B49A7">
          <w:rPr>
            <w:rFonts w:asciiTheme="minorHAnsi" w:hAnsiTheme="minorHAnsi"/>
          </w:rPr>
          <w:t xml:space="preserve"> </w:t>
        </w:r>
      </w:ins>
      <w:ins w:id="231" w:author="German Uritskiy" w:date="2018-06-07T13:04:00Z">
        <w:r w:rsidR="00561943" w:rsidRPr="00561943">
          <w:rPr>
            <w:rFonts w:asciiTheme="minorHAnsi" w:hAnsiTheme="minorHAnsi"/>
            <w:rPrChange w:id="232" w:author="German Uritskiy" w:date="2018-06-07T14:04:00Z">
              <w:rPr>
                <w:rFonts w:ascii="Calibri" w:hAnsi="Calibri"/>
              </w:rPr>
            </w:rPrChange>
          </w:rPr>
          <w:t xml:space="preserve">compared </w:t>
        </w:r>
      </w:ins>
      <w:ins w:id="233" w:author="German Uritskiy" w:date="2018-06-07T13:59:00Z">
        <w:r w:rsidR="00561943" w:rsidRPr="00561943">
          <w:rPr>
            <w:rFonts w:asciiTheme="minorHAnsi" w:hAnsiTheme="minorHAnsi"/>
            <w:rPrChange w:id="234" w:author="German Uritskiy" w:date="2018-06-07T14:04:00Z">
              <w:rPr>
                <w:rFonts w:ascii="Calibri" w:hAnsi="Calibri"/>
              </w:rPr>
            </w:rPrChange>
          </w:rPr>
          <w:t xml:space="preserve">to </w:t>
        </w:r>
      </w:ins>
      <w:ins w:id="235" w:author="German Uritskiy" w:date="2018-06-12T13:22:00Z">
        <w:r w:rsidR="006B49A7">
          <w:rPr>
            <w:rFonts w:asciiTheme="minorHAnsi" w:hAnsiTheme="minorHAnsi"/>
          </w:rPr>
          <w:t xml:space="preserve">metagenomic assemblers such as </w:t>
        </w:r>
      </w:ins>
      <w:proofErr w:type="spellStart"/>
      <w:ins w:id="236" w:author="German Uritskiy" w:date="2018-06-07T13:59:00Z">
        <w:r w:rsidR="00561943" w:rsidRPr="00561943">
          <w:rPr>
            <w:rFonts w:asciiTheme="minorHAnsi" w:hAnsiTheme="minorHAnsi"/>
            <w:rPrChange w:id="237" w:author="German Uritskiy" w:date="2018-06-07T14:04:00Z">
              <w:rPr>
                <w:rFonts w:ascii="Calibri" w:hAnsi="Calibri"/>
              </w:rPr>
            </w:rPrChange>
          </w:rPr>
          <w:t>MegaHit</w:t>
        </w:r>
        <w:proofErr w:type="spellEnd"/>
        <w:r w:rsidR="00561943" w:rsidRPr="00561943">
          <w:rPr>
            <w:rFonts w:asciiTheme="minorHAnsi" w:hAnsiTheme="minorHAnsi"/>
            <w:rPrChange w:id="238" w:author="German Uritskiy" w:date="2018-06-07T14:04:00Z">
              <w:rPr>
                <w:rFonts w:ascii="Calibri" w:hAnsi="Calibri"/>
              </w:rPr>
            </w:rPrChange>
          </w:rPr>
          <w:t xml:space="preserve"> </w:t>
        </w:r>
      </w:ins>
      <w:r w:rsidR="001D12DC">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D12DC">
        <w:rPr>
          <w:rFonts w:asciiTheme="minorHAnsi" w:hAnsiTheme="minorHAnsi"/>
        </w:rPr>
        <w:instrText xml:space="preserve"> ADDIN EN.CITE </w:instrText>
      </w:r>
      <w:r w:rsidR="001D12DC">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D12DC">
        <w:rPr>
          <w:rFonts w:asciiTheme="minorHAnsi" w:hAnsiTheme="minorHAnsi"/>
        </w:rPr>
        <w:instrText xml:space="preserve"> ADDIN EN.CITE.DATA </w:instrText>
      </w:r>
      <w:r w:rsidR="001D12DC">
        <w:rPr>
          <w:rFonts w:asciiTheme="minorHAnsi" w:hAnsiTheme="minorHAnsi"/>
        </w:rPr>
      </w:r>
      <w:r w:rsidR="001D12DC">
        <w:rPr>
          <w:rFonts w:asciiTheme="minorHAnsi" w:hAnsiTheme="minorHAnsi"/>
        </w:rPr>
        <w:fldChar w:fldCharType="end"/>
      </w:r>
      <w:r w:rsidR="001D12DC">
        <w:rPr>
          <w:rFonts w:asciiTheme="minorHAnsi" w:hAnsiTheme="minorHAnsi"/>
        </w:rPr>
        <w:fldChar w:fldCharType="separate"/>
      </w:r>
      <w:r w:rsidR="001D12DC">
        <w:rPr>
          <w:rFonts w:asciiTheme="minorHAnsi" w:hAnsiTheme="minorHAnsi"/>
          <w:noProof/>
        </w:rPr>
        <w:t>[35]</w:t>
      </w:r>
      <w:r w:rsidR="001D12DC">
        <w:rPr>
          <w:rFonts w:asciiTheme="minorHAnsi" w:hAnsiTheme="minorHAnsi"/>
        </w:rPr>
        <w:fldChar w:fldCharType="end"/>
      </w:r>
      <w:ins w:id="239" w:author="German Uritskiy" w:date="2018-06-12T13:25:00Z">
        <w:r w:rsidR="001D12DC">
          <w:rPr>
            <w:rFonts w:asciiTheme="minorHAnsi" w:hAnsiTheme="minorHAnsi"/>
          </w:rPr>
          <w:t xml:space="preserve"> </w:t>
        </w:r>
      </w:ins>
      <w:ins w:id="240" w:author="German Uritskiy" w:date="2018-06-07T13:59:00Z">
        <w:r w:rsidR="00561943" w:rsidRPr="00561943">
          <w:rPr>
            <w:rFonts w:asciiTheme="minorHAnsi" w:hAnsiTheme="minorHAnsi"/>
            <w:rPrChange w:id="241" w:author="German Uritskiy" w:date="2018-06-07T14:04:00Z">
              <w:rPr>
                <w:rFonts w:ascii="Calibri" w:hAnsi="Calibri"/>
              </w:rPr>
            </w:rPrChange>
          </w:rPr>
          <w:t xml:space="preserve">and </w:t>
        </w:r>
        <w:proofErr w:type="spellStart"/>
        <w:r w:rsidR="00561943" w:rsidRPr="00561943">
          <w:rPr>
            <w:rFonts w:asciiTheme="minorHAnsi" w:hAnsiTheme="minorHAnsi"/>
            <w:rPrChange w:id="242" w:author="German Uritskiy" w:date="2018-06-07T14:04:00Z">
              <w:rPr>
                <w:rFonts w:ascii="Calibri" w:hAnsi="Calibri"/>
              </w:rPr>
            </w:rPrChange>
          </w:rPr>
          <w:t>metaSPAdes</w:t>
        </w:r>
      </w:ins>
      <w:proofErr w:type="spellEnd"/>
      <w:r w:rsidR="001D12DC">
        <w:rPr>
          <w:rFonts w:asciiTheme="minorHAnsi" w:hAnsiTheme="minorHAnsi"/>
        </w:rPr>
        <w:t xml:space="preserve"> </w:t>
      </w:r>
      <w:r w:rsidR="001D12DC">
        <w:rPr>
          <w:rFonts w:asciiTheme="minorHAnsi" w:hAnsiTheme="minorHAnsi"/>
        </w:rPr>
        <w:fldChar w:fldCharType="begin"/>
      </w:r>
      <w:r w:rsidR="001D12DC">
        <w:rPr>
          <w:rFonts w:asciiTheme="minorHAnsi" w:hAnsiTheme="minorHAnsi"/>
        </w:rPr>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1D12DC">
        <w:rPr>
          <w:rFonts w:asciiTheme="minorHAnsi" w:hAnsiTheme="minorHAnsi"/>
        </w:rPr>
        <w:fldChar w:fldCharType="separate"/>
      </w:r>
      <w:r w:rsidR="001D12DC">
        <w:rPr>
          <w:rFonts w:asciiTheme="minorHAnsi" w:hAnsiTheme="minorHAnsi"/>
          <w:noProof/>
        </w:rPr>
        <w:t>[36]</w:t>
      </w:r>
      <w:r w:rsidR="001D12DC">
        <w:rPr>
          <w:rFonts w:asciiTheme="minorHAnsi" w:hAnsiTheme="minorHAnsi"/>
        </w:rPr>
        <w:fldChar w:fldCharType="end"/>
      </w:r>
      <w:ins w:id="243" w:author="German Uritskiy" w:date="2018-06-12T13:25:00Z">
        <w:r w:rsidR="001D12DC">
          <w:rPr>
            <w:rFonts w:asciiTheme="minorHAnsi" w:hAnsiTheme="minorHAnsi"/>
          </w:rPr>
          <w:t xml:space="preserve"> used in the Assembly modules</w:t>
        </w:r>
      </w:ins>
      <w:del w:id="244" w:author="German Uritskiy" w:date="2018-06-12T13:24:00Z">
        <w:r w:rsidR="001D12DC" w:rsidDel="001D12DC">
          <w:rPr>
            <w:rFonts w:asciiTheme="minorHAnsi" w:hAnsiTheme="minorHAnsi"/>
          </w:rPr>
          <w:delText xml:space="preserve"> </w:delText>
        </w:r>
      </w:del>
      <w:del w:id="245" w:author="German Uritskiy" w:date="2018-06-12T13:23:00Z">
        <w:r w:rsidR="001D12DC" w:rsidDel="001D12DC">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D12DC" w:rsidDel="001D12DC">
          <w:rPr>
            <w:rFonts w:asciiTheme="minorHAnsi" w:hAnsiTheme="minorHAnsi"/>
          </w:rPr>
          <w:delInstrText xml:space="preserve"> ADDIN EN.CITE </w:delInstrText>
        </w:r>
        <w:r w:rsidR="001D12DC" w:rsidDel="001D12DC">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D12DC" w:rsidDel="001D12DC">
          <w:rPr>
            <w:rFonts w:asciiTheme="minorHAnsi" w:hAnsiTheme="minorHAnsi"/>
          </w:rPr>
          <w:delInstrText xml:space="preserve"> ADDIN EN.CITE.DATA </w:delInstrText>
        </w:r>
        <w:r w:rsidR="001D12DC" w:rsidDel="001D12DC">
          <w:rPr>
            <w:rFonts w:asciiTheme="minorHAnsi" w:hAnsiTheme="minorHAnsi"/>
          </w:rPr>
        </w:r>
        <w:r w:rsidR="001D12DC" w:rsidDel="001D12DC">
          <w:rPr>
            <w:rFonts w:asciiTheme="minorHAnsi" w:hAnsiTheme="minorHAnsi"/>
          </w:rPr>
          <w:fldChar w:fldCharType="end"/>
        </w:r>
        <w:r w:rsidR="001D12DC" w:rsidDel="001D12DC">
          <w:rPr>
            <w:rFonts w:asciiTheme="minorHAnsi" w:hAnsiTheme="minorHAnsi"/>
          </w:rPr>
          <w:fldChar w:fldCharType="separate"/>
        </w:r>
        <w:r w:rsidR="001D12DC" w:rsidDel="001D12DC">
          <w:rPr>
            <w:rFonts w:asciiTheme="minorHAnsi" w:hAnsiTheme="minorHAnsi"/>
            <w:noProof/>
          </w:rPr>
          <w:delText>[35]</w:delText>
        </w:r>
        <w:r w:rsidR="001D12DC" w:rsidDel="001D12DC">
          <w:rPr>
            <w:rFonts w:asciiTheme="minorHAnsi" w:hAnsiTheme="minorHAnsi"/>
          </w:rPr>
          <w:fldChar w:fldCharType="end"/>
        </w:r>
      </w:del>
      <w:del w:id="246" w:author="German Uritskiy" w:date="2018-06-12T13:24:00Z">
        <w:r w:rsidR="001D12DC" w:rsidDel="001D12DC">
          <w:rPr>
            <w:rFonts w:asciiTheme="minorHAnsi" w:hAnsiTheme="minorHAnsi"/>
          </w:rPr>
          <w:delText xml:space="preserve"> </w:delText>
        </w:r>
        <w:r w:rsidR="001D12DC" w:rsidDel="001D12DC">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D12DC" w:rsidDel="001D12DC">
          <w:rPr>
            <w:rFonts w:asciiTheme="minorHAnsi" w:hAnsiTheme="minorHAnsi"/>
          </w:rPr>
          <w:delInstrText xml:space="preserve"> ADDIN EN.CITE </w:delInstrText>
        </w:r>
        <w:r w:rsidR="001D12DC" w:rsidDel="001D12DC">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D12DC" w:rsidDel="001D12DC">
          <w:rPr>
            <w:rFonts w:asciiTheme="minorHAnsi" w:hAnsiTheme="minorHAnsi"/>
          </w:rPr>
          <w:delInstrText xml:space="preserve"> ADDIN EN.CITE.DATA </w:delInstrText>
        </w:r>
        <w:r w:rsidR="001D12DC" w:rsidDel="001D12DC">
          <w:rPr>
            <w:rFonts w:asciiTheme="minorHAnsi" w:hAnsiTheme="minorHAnsi"/>
          </w:rPr>
        </w:r>
        <w:r w:rsidR="001D12DC" w:rsidDel="001D12DC">
          <w:rPr>
            <w:rFonts w:asciiTheme="minorHAnsi" w:hAnsiTheme="minorHAnsi"/>
          </w:rPr>
          <w:fldChar w:fldCharType="end"/>
        </w:r>
        <w:r w:rsidR="001D12DC" w:rsidDel="001D12DC">
          <w:rPr>
            <w:rFonts w:asciiTheme="minorHAnsi" w:hAnsiTheme="minorHAnsi"/>
          </w:rPr>
          <w:fldChar w:fldCharType="separate"/>
        </w:r>
        <w:r w:rsidR="001D12DC" w:rsidDel="001D12DC">
          <w:rPr>
            <w:rFonts w:asciiTheme="minorHAnsi" w:hAnsiTheme="minorHAnsi"/>
            <w:noProof/>
          </w:rPr>
          <w:delText>[35]</w:delText>
        </w:r>
        <w:r w:rsidR="001D12DC" w:rsidDel="001D12DC">
          <w:rPr>
            <w:rFonts w:asciiTheme="minorHAnsi" w:hAnsiTheme="minorHAnsi"/>
          </w:rPr>
          <w:fldChar w:fldCharType="end"/>
        </w:r>
      </w:del>
      <w:ins w:id="247" w:author="German Uritskiy" w:date="2018-06-07T13:59:00Z">
        <w:r w:rsidR="00561943" w:rsidRPr="00561943">
          <w:rPr>
            <w:rFonts w:asciiTheme="minorHAnsi" w:hAnsiTheme="minorHAnsi"/>
            <w:rPrChange w:id="248" w:author="German Uritskiy" w:date="2018-06-07T14:04:00Z">
              <w:rPr>
                <w:rFonts w:ascii="Calibri" w:hAnsi="Calibri"/>
              </w:rPr>
            </w:rPrChange>
          </w:rPr>
          <w:t xml:space="preserve">. </w:t>
        </w:r>
      </w:ins>
      <w:ins w:id="249" w:author="German Uritskiy" w:date="2018-06-07T13:04:00Z">
        <w:r w:rsidR="00D1293E" w:rsidRPr="00561943">
          <w:rPr>
            <w:rFonts w:asciiTheme="minorHAnsi" w:hAnsiTheme="minorHAnsi"/>
            <w:rPrChange w:id="250" w:author="German Uritskiy" w:date="2018-06-07T14:04:00Z">
              <w:rPr/>
            </w:rPrChange>
          </w:rPr>
          <w:t xml:space="preserve">CheckM </w:t>
        </w:r>
      </w:ins>
      <w:r w:rsidR="008A25DB">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8A25DB">
        <w:rPr>
          <w:rFonts w:asciiTheme="minorHAnsi" w:hAnsiTheme="minorHAnsi"/>
        </w:rPr>
        <w:instrText xml:space="preserve"> ADDIN EN.CITE </w:instrText>
      </w:r>
      <w:r w:rsidR="008A25DB">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8A25DB">
        <w:rPr>
          <w:rFonts w:asciiTheme="minorHAnsi" w:hAnsiTheme="minorHAnsi"/>
        </w:rPr>
        <w:instrText xml:space="preserve"> ADDIN EN.CITE.DATA </w:instrText>
      </w:r>
      <w:r w:rsidR="008A25DB">
        <w:rPr>
          <w:rFonts w:asciiTheme="minorHAnsi" w:hAnsiTheme="minorHAnsi"/>
        </w:rPr>
      </w:r>
      <w:r w:rsidR="008A25DB">
        <w:rPr>
          <w:rFonts w:asciiTheme="minorHAnsi" w:hAnsiTheme="minorHAnsi"/>
        </w:rPr>
        <w:fldChar w:fldCharType="end"/>
      </w:r>
      <w:r w:rsidR="008A25DB">
        <w:rPr>
          <w:rFonts w:asciiTheme="minorHAnsi" w:hAnsiTheme="minorHAnsi"/>
        </w:rPr>
      </w:r>
      <w:r w:rsidR="008A25DB">
        <w:rPr>
          <w:rFonts w:asciiTheme="minorHAnsi" w:hAnsiTheme="minorHAnsi"/>
        </w:rPr>
        <w:fldChar w:fldCharType="separate"/>
      </w:r>
      <w:r w:rsidR="008A25DB">
        <w:rPr>
          <w:rFonts w:asciiTheme="minorHAnsi" w:hAnsiTheme="minorHAnsi"/>
          <w:noProof/>
        </w:rPr>
        <w:t>[24]</w:t>
      </w:r>
      <w:r w:rsidR="008A25DB">
        <w:rPr>
          <w:rFonts w:asciiTheme="minorHAnsi" w:hAnsiTheme="minorHAnsi"/>
        </w:rPr>
        <w:fldChar w:fldCharType="end"/>
      </w:r>
      <w:ins w:id="251" w:author="German Uritskiy" w:date="2018-06-07T14:15:00Z">
        <w:r w:rsidR="008A25DB">
          <w:rPr>
            <w:rFonts w:asciiTheme="minorHAnsi" w:hAnsiTheme="minorHAnsi"/>
          </w:rPr>
          <w:t xml:space="preserve"> </w:t>
        </w:r>
      </w:ins>
      <w:ins w:id="252" w:author="German Uritskiy" w:date="2018-06-07T13:04:00Z">
        <w:r w:rsidR="00D1293E" w:rsidRPr="00561943">
          <w:rPr>
            <w:rFonts w:asciiTheme="minorHAnsi" w:hAnsiTheme="minorHAnsi"/>
            <w:rPrChange w:id="253" w:author="German Uritskiy" w:date="2018-06-07T14:04:00Z">
              <w:rPr/>
            </w:rPrChange>
          </w:rPr>
          <w:t>is used to evaluate the completion and contamination of each of the three versions of each bin – the original bin, the “strict” re-assembled bin, and “permissive” re</w:t>
        </w:r>
      </w:ins>
      <w:ins w:id="254" w:author="German Uritskiy" w:date="2018-06-07T14:00:00Z">
        <w:r w:rsidR="00561943" w:rsidRPr="00561943">
          <w:rPr>
            <w:rFonts w:asciiTheme="minorHAnsi" w:hAnsiTheme="minorHAnsi"/>
            <w:rPrChange w:id="255" w:author="German Uritskiy" w:date="2018-06-07T14:04:00Z">
              <w:rPr>
                <w:rFonts w:ascii="Calibri" w:hAnsi="Calibri"/>
              </w:rPr>
            </w:rPrChange>
          </w:rPr>
          <w:t>-</w:t>
        </w:r>
      </w:ins>
      <w:ins w:id="256" w:author="German Uritskiy" w:date="2018-06-07T13:04:00Z">
        <w:r w:rsidR="00D1293E" w:rsidRPr="00561943">
          <w:rPr>
            <w:rFonts w:asciiTheme="minorHAnsi" w:hAnsiTheme="minorHAnsi"/>
            <w:rPrChange w:id="257" w:author="German Uritskiy" w:date="2018-06-07T14:04:00Z">
              <w:rPr/>
            </w:rPrChange>
          </w:rPr>
          <w:t>assemble</w:t>
        </w:r>
        <w:r w:rsidR="008A40AB" w:rsidRPr="008A40AB">
          <w:rPr>
            <w:rFonts w:asciiTheme="minorHAnsi" w:hAnsiTheme="minorHAnsi"/>
          </w:rPr>
          <w:t>d bin and the best version of each bin is chosen for the final bin set</w:t>
        </w:r>
      </w:ins>
      <w:ins w:id="258" w:author="German Uritskiy" w:date="2018-06-12T13:13:00Z">
        <w:r w:rsidR="00636097">
          <w:rPr>
            <w:rFonts w:asciiTheme="minorHAnsi" w:hAnsiTheme="minorHAnsi"/>
          </w:rPr>
          <w:t xml:space="preserve"> based on the user-defined desired bin quality</w:t>
        </w:r>
      </w:ins>
      <w:ins w:id="259" w:author="German Uritskiy" w:date="2018-06-07T13:04:00Z">
        <w:r w:rsidR="008A40AB" w:rsidRPr="008A40AB">
          <w:rPr>
            <w:rFonts w:asciiTheme="minorHAnsi" w:hAnsiTheme="minorHAnsi"/>
          </w:rPr>
          <w:t>.</w:t>
        </w:r>
        <w:r w:rsidR="00D1293E" w:rsidRPr="00561943">
          <w:rPr>
            <w:rFonts w:asciiTheme="minorHAnsi" w:hAnsiTheme="minorHAnsi"/>
            <w:rPrChange w:id="260" w:author="German Uritskiy" w:date="2018-06-07T14:04:00Z">
              <w:rPr/>
            </w:rPrChange>
          </w:rPr>
          <w:t xml:space="preserve"> </w:t>
        </w:r>
      </w:ins>
      <w:ins w:id="261" w:author="German Uritskiy" w:date="2018-06-12T15:17:00Z">
        <w:r w:rsidR="00F67BFC" w:rsidRPr="00561943">
          <w:rPr>
            <w:rFonts w:asciiTheme="minorHAnsi" w:hAnsiTheme="minorHAnsi"/>
          </w:rPr>
          <w:t>See Supplementary Methods</w:t>
        </w:r>
        <w:r w:rsidR="00F67BFC">
          <w:rPr>
            <w:rFonts w:asciiTheme="minorHAnsi" w:hAnsiTheme="minorHAnsi"/>
          </w:rPr>
          <w:t xml:space="preserve"> (Additional file 1)</w:t>
        </w:r>
        <w:r w:rsidR="00F67BFC" w:rsidRPr="00561943">
          <w:rPr>
            <w:rFonts w:asciiTheme="minorHAnsi" w:hAnsiTheme="minorHAnsi"/>
          </w:rPr>
          <w:t xml:space="preserve"> for </w:t>
        </w:r>
        <w:r w:rsidR="00F67BFC">
          <w:rPr>
            <w:rFonts w:asciiTheme="minorHAnsi" w:hAnsiTheme="minorHAnsi"/>
          </w:rPr>
          <w:t xml:space="preserve">more details on the </w:t>
        </w:r>
        <w:proofErr w:type="spellStart"/>
        <w:r w:rsidR="00F67BFC">
          <w:rPr>
            <w:rFonts w:asciiTheme="minorHAnsi" w:hAnsiTheme="minorHAnsi"/>
          </w:rPr>
          <w:t>Reassemble_bins</w:t>
        </w:r>
        <w:proofErr w:type="spellEnd"/>
        <w:r w:rsidR="00F67BFC">
          <w:rPr>
            <w:rFonts w:asciiTheme="minorHAnsi" w:hAnsiTheme="minorHAnsi"/>
          </w:rPr>
          <w:t xml:space="preserve"> module.</w:t>
        </w:r>
      </w:ins>
    </w:p>
    <w:p w14:paraId="586BE59D" w14:textId="3F470018" w:rsidR="00BB7D85" w:rsidRPr="00561943" w:rsidRDefault="00BB7D85" w:rsidP="00446299">
      <w:pPr>
        <w:spacing w:line="480" w:lineRule="auto"/>
        <w:rPr>
          <w:ins w:id="262" w:author="German Uritskiy" w:date="2018-06-07T14:00:00Z"/>
          <w:rFonts w:asciiTheme="minorHAnsi" w:hAnsiTheme="minorHAnsi"/>
          <w:rPrChange w:id="263" w:author="German Uritskiy" w:date="2018-06-07T14:04:00Z">
            <w:rPr>
              <w:ins w:id="264" w:author="German Uritskiy" w:date="2018-06-07T14:00:00Z"/>
              <w:rFonts w:ascii="Calibri" w:hAnsi="Calibri"/>
            </w:rPr>
          </w:rPrChange>
        </w:rPr>
        <w:pPrChange w:id="265" w:author="German Uritskiy" w:date="2018-06-12T15:46:00Z">
          <w:pPr/>
        </w:pPrChange>
      </w:pPr>
    </w:p>
    <w:p w14:paraId="42BA6F04" w14:textId="77777777" w:rsidR="00561943" w:rsidDel="00636097" w:rsidRDefault="00561943" w:rsidP="00446299">
      <w:pPr>
        <w:spacing w:line="480" w:lineRule="auto"/>
        <w:rPr>
          <w:del w:id="266" w:author="German Uritskiy" w:date="2018-06-12T13:14:00Z"/>
          <w:rFonts w:asciiTheme="minorHAnsi" w:hAnsiTheme="minorHAnsi"/>
        </w:rPr>
        <w:pPrChange w:id="267" w:author="German Uritskiy" w:date="2018-06-12T15:46:00Z">
          <w:pPr/>
        </w:pPrChange>
      </w:pPr>
    </w:p>
    <w:p w14:paraId="6331D772" w14:textId="77777777" w:rsidR="00636097" w:rsidRPr="00561943" w:rsidRDefault="00636097" w:rsidP="00446299">
      <w:pPr>
        <w:spacing w:line="480" w:lineRule="auto"/>
        <w:rPr>
          <w:ins w:id="268" w:author="German Uritskiy" w:date="2018-06-12T13:14:00Z"/>
          <w:rFonts w:asciiTheme="minorHAnsi" w:hAnsiTheme="minorHAnsi"/>
        </w:rPr>
        <w:pPrChange w:id="269" w:author="German Uritskiy" w:date="2018-06-12T15:46:00Z">
          <w:pPr/>
        </w:pPrChange>
      </w:pPr>
    </w:p>
    <w:p w14:paraId="1C2F1D71" w14:textId="77777777" w:rsidR="00C1321A" w:rsidRPr="00561943" w:rsidRDefault="00C1321A" w:rsidP="00446299">
      <w:pPr>
        <w:spacing w:line="480" w:lineRule="auto"/>
        <w:rPr>
          <w:rFonts w:asciiTheme="minorHAnsi" w:hAnsiTheme="minorHAnsi"/>
        </w:rPr>
        <w:pPrChange w:id="270" w:author="German Uritskiy" w:date="2018-06-12T15:46:00Z">
          <w:pPr/>
        </w:pPrChange>
      </w:pPr>
    </w:p>
    <w:p w14:paraId="6407CC64" w14:textId="1DE3DA96" w:rsidR="00E112A9" w:rsidRPr="00561943" w:rsidRDefault="00E112A9" w:rsidP="00446299">
      <w:pPr>
        <w:spacing w:line="480" w:lineRule="auto"/>
        <w:outlineLvl w:val="0"/>
        <w:rPr>
          <w:rFonts w:asciiTheme="minorHAnsi" w:hAnsiTheme="minorHAnsi"/>
        </w:rPr>
        <w:pPrChange w:id="271" w:author="German Uritskiy" w:date="2018-06-12T15:46:00Z">
          <w:pPr>
            <w:outlineLvl w:val="0"/>
          </w:pPr>
        </w:pPrChange>
      </w:pPr>
      <w:r w:rsidRPr="00561943">
        <w:rPr>
          <w:rFonts w:asciiTheme="minorHAnsi" w:hAnsiTheme="minorHAnsi"/>
        </w:rPr>
        <w:t>RESULTS</w:t>
      </w:r>
      <w:r w:rsidR="00957E70" w:rsidRPr="00561943">
        <w:rPr>
          <w:rFonts w:asciiTheme="minorHAnsi" w:hAnsiTheme="minorHAnsi"/>
        </w:rPr>
        <w:t xml:space="preserve"> AND DISCUSSION</w:t>
      </w:r>
    </w:p>
    <w:p w14:paraId="1A3906ED" w14:textId="77777777" w:rsidR="00E112A9" w:rsidRPr="00561943" w:rsidRDefault="00E112A9" w:rsidP="00446299">
      <w:pPr>
        <w:spacing w:line="480" w:lineRule="auto"/>
        <w:outlineLvl w:val="0"/>
        <w:rPr>
          <w:rFonts w:asciiTheme="minorHAnsi" w:hAnsiTheme="minorHAnsi"/>
          <w:b/>
        </w:rPr>
        <w:pPrChange w:id="272" w:author="German Uritskiy" w:date="2018-06-12T15:46:00Z">
          <w:pPr>
            <w:outlineLvl w:val="0"/>
          </w:pPr>
        </w:pPrChange>
      </w:pPr>
      <w:r w:rsidRPr="00561943">
        <w:rPr>
          <w:rFonts w:asciiTheme="minorHAnsi" w:hAnsiTheme="minorHAnsi"/>
          <w:b/>
        </w:rPr>
        <w:t>MetaWRAP is a flexible, modular pipeline</w:t>
      </w:r>
    </w:p>
    <w:p w14:paraId="18CB6979" w14:textId="7A094C7F" w:rsidR="00E112A9" w:rsidRPr="00561943" w:rsidRDefault="00E112A9" w:rsidP="00446299">
      <w:pPr>
        <w:spacing w:line="480" w:lineRule="auto"/>
        <w:rPr>
          <w:rFonts w:asciiTheme="minorHAnsi" w:hAnsiTheme="minorHAnsi"/>
        </w:rPr>
        <w:pPrChange w:id="273" w:author="German Uritskiy" w:date="2018-06-12T15:46:00Z">
          <w:pPr/>
        </w:pPrChange>
      </w:pPr>
      <w:r w:rsidRPr="00561943">
        <w:rPr>
          <w:rFonts w:asciiTheme="minorHAnsi" w:hAnsiTheme="minorHAnsi"/>
        </w:rPr>
        <w:lastRenderedPageBreak/>
        <w:t>The metaWRAP installation produces a bioinformatics environment with over 150 commonly used bioinformatics software and libraries</w:t>
      </w:r>
      <w:r w:rsidR="003F1B49" w:rsidRPr="00561943">
        <w:rPr>
          <w:rFonts w:asciiTheme="minorHAnsi" w:hAnsiTheme="minorHAnsi"/>
        </w:rPr>
        <w:t xml:space="preserve"> </w:t>
      </w:r>
      <w:r w:rsidR="00957E70" w:rsidRPr="00561943">
        <w:rPr>
          <w:rFonts w:asciiTheme="minorHAnsi" w:hAnsiTheme="minorHAnsi"/>
        </w:rPr>
        <w:t>(</w:t>
      </w:r>
      <w:r w:rsidR="00AD5FB0" w:rsidRPr="00561943">
        <w:rPr>
          <w:rFonts w:asciiTheme="minorHAnsi" w:hAnsiTheme="minorHAnsi"/>
        </w:rPr>
        <w:t xml:space="preserve">Additional file </w:t>
      </w:r>
      <w:r w:rsidR="00703BAE" w:rsidRPr="00561943">
        <w:rPr>
          <w:rFonts w:asciiTheme="minorHAnsi" w:hAnsiTheme="minorHAnsi"/>
        </w:rPr>
        <w:t>2</w:t>
      </w:r>
      <w:r w:rsidR="00AD5FB0" w:rsidRPr="00561943">
        <w:rPr>
          <w:rFonts w:asciiTheme="minorHAnsi" w:hAnsiTheme="minorHAnsi"/>
        </w:rPr>
        <w:t xml:space="preserve">: </w:t>
      </w:r>
      <w:r w:rsidR="00957E70" w:rsidRPr="00561943">
        <w:rPr>
          <w:rFonts w:asciiTheme="minorHAnsi" w:hAnsiTheme="minorHAnsi"/>
        </w:rPr>
        <w:t xml:space="preserve">Figure S1). MetaWRAP itself is a collection of modules, each of which uses a variety of pre-existing </w:t>
      </w:r>
      <w:r w:rsidR="00BC47B8" w:rsidRPr="00561943">
        <w:rPr>
          <w:rFonts w:asciiTheme="minorHAnsi" w:hAnsiTheme="minorHAnsi"/>
        </w:rPr>
        <w:t xml:space="preserve">and newly </w:t>
      </w:r>
      <w:r w:rsidR="005E4857" w:rsidRPr="00561943">
        <w:rPr>
          <w:rFonts w:asciiTheme="minorHAnsi" w:hAnsiTheme="minorHAnsi"/>
        </w:rPr>
        <w:t>developed</w:t>
      </w:r>
      <w:r w:rsidR="00BC47B8" w:rsidRPr="00561943">
        <w:rPr>
          <w:rFonts w:asciiTheme="minorHAnsi" w:hAnsiTheme="minorHAnsi"/>
        </w:rPr>
        <w:t xml:space="preserve"> software </w:t>
      </w:r>
      <w:r w:rsidR="00957E70" w:rsidRPr="00561943">
        <w:rPr>
          <w:rFonts w:asciiTheme="minorHAnsi" w:hAnsiTheme="minorHAnsi"/>
        </w:rPr>
        <w:t xml:space="preserve">and databases to accomplish </w:t>
      </w:r>
      <w:r w:rsidR="005E4857" w:rsidRPr="00561943">
        <w:rPr>
          <w:rFonts w:asciiTheme="minorHAnsi" w:hAnsiTheme="minorHAnsi"/>
        </w:rPr>
        <w:t xml:space="preserve">a </w:t>
      </w:r>
      <w:r w:rsidR="00CD7007" w:rsidRPr="00561943">
        <w:rPr>
          <w:rFonts w:asciiTheme="minorHAnsi" w:hAnsiTheme="minorHAnsi"/>
        </w:rPr>
        <w:t>specific step of</w:t>
      </w:r>
      <w:r w:rsidR="00957E70" w:rsidRPr="00561943">
        <w:rPr>
          <w:rFonts w:asciiTheme="minorHAnsi" w:hAnsiTheme="minorHAnsi"/>
        </w:rPr>
        <w:t xml:space="preserve"> metagenomic analysis.</w:t>
      </w:r>
      <w:r w:rsidR="008E7595" w:rsidRPr="00561943">
        <w:rPr>
          <w:rFonts w:asciiTheme="minorHAnsi" w:hAnsiTheme="minorHAnsi"/>
        </w:rPr>
        <w:t xml:space="preserve"> Unlike </w:t>
      </w:r>
      <w:r w:rsidR="00D1251C" w:rsidRPr="00561943">
        <w:rPr>
          <w:rFonts w:asciiTheme="minorHAnsi" w:hAnsiTheme="minorHAnsi"/>
        </w:rPr>
        <w:t>existing</w:t>
      </w:r>
      <w:r w:rsidR="008E7595" w:rsidRPr="00561943">
        <w:rPr>
          <w:rFonts w:asciiTheme="minorHAnsi" w:hAnsiTheme="minorHAnsi"/>
        </w:rPr>
        <w:t xml:space="preserve"> metagenomic </w:t>
      </w:r>
      <w:r w:rsidR="00D1251C" w:rsidRPr="00561943">
        <w:rPr>
          <w:rFonts w:asciiTheme="minorHAnsi" w:hAnsiTheme="minorHAnsi"/>
        </w:rPr>
        <w:t>wrappers</w:t>
      </w:r>
      <w:r w:rsidR="008E7595" w:rsidRPr="00561943">
        <w:rPr>
          <w:rFonts w:asciiTheme="minorHAnsi" w:hAnsiTheme="minorHAnsi"/>
        </w:rPr>
        <w:t xml:space="preserve"> and cloud services, metaWRAP retains mo</w:t>
      </w:r>
      <w:r w:rsidR="00D1251C" w:rsidRPr="00561943">
        <w:rPr>
          <w:rFonts w:asciiTheme="minorHAnsi" w:hAnsiTheme="minorHAnsi"/>
        </w:rPr>
        <w:t>dularity and grants the user control of the analysis pipeline.</w:t>
      </w:r>
      <w:r w:rsidR="00957E70" w:rsidRPr="00561943">
        <w:rPr>
          <w:rFonts w:asciiTheme="minorHAnsi" w:hAnsiTheme="minorHAnsi"/>
        </w:rPr>
        <w:t xml:space="preserve"> </w:t>
      </w:r>
      <w:r w:rsidR="00F47508" w:rsidRPr="00561943">
        <w:rPr>
          <w:rFonts w:asciiTheme="minorHAnsi" w:hAnsiTheme="minorHAnsi"/>
        </w:rPr>
        <w:t xml:space="preserve">The user may follow the intuitive workflow starting from raw metagenomic </w:t>
      </w:r>
      <w:r w:rsidR="002F5A52" w:rsidRPr="00561943">
        <w:rPr>
          <w:rFonts w:asciiTheme="minorHAnsi" w:hAnsiTheme="minorHAnsi"/>
        </w:rPr>
        <w:t xml:space="preserve">shotgun </w:t>
      </w:r>
      <w:r w:rsidR="00F47508" w:rsidRPr="00561943">
        <w:rPr>
          <w:rFonts w:asciiTheme="minorHAnsi" w:hAnsiTheme="minorHAnsi"/>
        </w:rPr>
        <w:t>sequencing reads all the way to high-quality draft genomes and their functional annotation</w:t>
      </w:r>
      <w:r w:rsidR="00442918" w:rsidRPr="00561943">
        <w:rPr>
          <w:rFonts w:asciiTheme="minorHAnsi" w:hAnsiTheme="minorHAnsi"/>
        </w:rPr>
        <w:t>, or use only</w:t>
      </w:r>
      <w:r w:rsidR="005E4857" w:rsidRPr="00561943">
        <w:rPr>
          <w:rFonts w:asciiTheme="minorHAnsi" w:hAnsiTheme="minorHAnsi"/>
        </w:rPr>
        <w:t xml:space="preserve"> specific</w:t>
      </w:r>
      <w:r w:rsidR="00442918" w:rsidRPr="00561943">
        <w:rPr>
          <w:rFonts w:asciiTheme="minorHAnsi" w:hAnsiTheme="minorHAnsi"/>
        </w:rPr>
        <w:t xml:space="preserve"> </w:t>
      </w:r>
      <w:r w:rsidR="00D1251C" w:rsidRPr="00561943">
        <w:rPr>
          <w:rFonts w:asciiTheme="minorHAnsi" w:hAnsiTheme="minorHAnsi"/>
        </w:rPr>
        <w:t>function</w:t>
      </w:r>
      <w:r w:rsidR="0071504F" w:rsidRPr="00561943">
        <w:rPr>
          <w:rFonts w:asciiTheme="minorHAnsi" w:hAnsiTheme="minorHAnsi"/>
        </w:rPr>
        <w:t>s</w:t>
      </w:r>
      <w:r w:rsidR="005E4857" w:rsidRPr="00561943">
        <w:rPr>
          <w:rFonts w:asciiTheme="minorHAnsi" w:hAnsiTheme="minorHAnsi"/>
        </w:rPr>
        <w:t>,</w:t>
      </w:r>
      <w:r w:rsidR="00442918" w:rsidRPr="00561943">
        <w:rPr>
          <w:rFonts w:asciiTheme="minorHAnsi" w:hAnsiTheme="minorHAnsi"/>
        </w:rPr>
        <w:t xml:space="preserve"> </w:t>
      </w:r>
      <w:r w:rsidR="00D1251C" w:rsidRPr="00561943">
        <w:rPr>
          <w:rFonts w:asciiTheme="minorHAnsi" w:hAnsiTheme="minorHAnsi"/>
        </w:rPr>
        <w:t>as e</w:t>
      </w:r>
      <w:r w:rsidRPr="00561943">
        <w:rPr>
          <w:rFonts w:asciiTheme="minorHAnsi" w:hAnsiTheme="minorHAnsi"/>
        </w:rPr>
        <w:t xml:space="preserve">ach </w:t>
      </w:r>
      <w:r w:rsidR="00F47508" w:rsidRPr="00561943">
        <w:rPr>
          <w:rFonts w:asciiTheme="minorHAnsi" w:hAnsiTheme="minorHAnsi"/>
        </w:rPr>
        <w:t xml:space="preserve">module </w:t>
      </w:r>
      <w:r w:rsidRPr="00561943">
        <w:rPr>
          <w:rFonts w:asciiTheme="minorHAnsi" w:hAnsiTheme="minorHAnsi"/>
        </w:rPr>
        <w:t>is</w:t>
      </w:r>
      <w:r w:rsidR="00D1251C" w:rsidRPr="00561943">
        <w:rPr>
          <w:rFonts w:asciiTheme="minorHAnsi" w:hAnsiTheme="minorHAnsi"/>
        </w:rPr>
        <w:t xml:space="preserve"> also a standalone program </w:t>
      </w:r>
      <w:r w:rsidRPr="00561943">
        <w:rPr>
          <w:rFonts w:asciiTheme="minorHAnsi" w:hAnsiTheme="minorHAnsi"/>
        </w:rPr>
        <w:t>(Figure 1).</w:t>
      </w:r>
    </w:p>
    <w:p w14:paraId="6A937396" w14:textId="794BCB2A" w:rsidR="00CB68DC" w:rsidRPr="00561943" w:rsidRDefault="00E112A9" w:rsidP="00446299">
      <w:pPr>
        <w:spacing w:line="480" w:lineRule="auto"/>
        <w:rPr>
          <w:rFonts w:asciiTheme="minorHAnsi" w:hAnsiTheme="minorHAnsi"/>
        </w:rPr>
        <w:pPrChange w:id="274" w:author="German Uritskiy" w:date="2018-06-12T15:46:00Z">
          <w:pPr/>
        </w:pPrChange>
      </w:pPr>
      <w:r w:rsidRPr="00561943">
        <w:rPr>
          <w:rFonts w:asciiTheme="minorHAnsi" w:hAnsiTheme="minorHAnsi"/>
        </w:rPr>
        <w:tab/>
      </w:r>
      <w:del w:id="275" w:author="German Uritskiy" w:date="2018-06-07T13:00:00Z">
        <w:r w:rsidRPr="00561943" w:rsidDel="00A57DD2">
          <w:rPr>
            <w:rFonts w:asciiTheme="minorHAnsi" w:hAnsiTheme="minorHAnsi"/>
          </w:rPr>
          <w:delText xml:space="preserve">The </w:delText>
        </w:r>
        <w:r w:rsidR="0092670C" w:rsidRPr="00561943" w:rsidDel="00A57DD2">
          <w:rPr>
            <w:rFonts w:asciiTheme="minorHAnsi" w:hAnsiTheme="minorHAnsi"/>
          </w:rPr>
          <w:delText xml:space="preserve">first </w:delText>
        </w:r>
        <w:r w:rsidRPr="00561943" w:rsidDel="00A57DD2">
          <w:rPr>
            <w:rFonts w:asciiTheme="minorHAnsi" w:hAnsiTheme="minorHAnsi"/>
          </w:rPr>
          <w:delText>metaWRAP module</w:delText>
        </w:r>
        <w:r w:rsidR="000F1717" w:rsidRPr="00561943" w:rsidDel="00A57DD2">
          <w:rPr>
            <w:rFonts w:asciiTheme="minorHAnsi" w:hAnsiTheme="minorHAnsi"/>
          </w:rPr>
          <w:delText>,</w:delText>
        </w:r>
      </w:del>
      <w:ins w:id="276" w:author="German Uritskiy" w:date="2018-06-07T13:00:00Z">
        <w:r w:rsidR="00A57DD2" w:rsidRPr="00561943">
          <w:rPr>
            <w:rFonts w:asciiTheme="minorHAnsi" w:hAnsiTheme="minorHAnsi"/>
          </w:rPr>
          <w:t>First,</w:t>
        </w:r>
      </w:ins>
      <w:r w:rsidRPr="00561943">
        <w:rPr>
          <w:rFonts w:asciiTheme="minorHAnsi" w:hAnsiTheme="minorHAnsi"/>
        </w:rPr>
        <w:t xml:space="preserve"> </w:t>
      </w:r>
      <w:r w:rsidR="000F1717" w:rsidRPr="00561943">
        <w:rPr>
          <w:rFonts w:asciiTheme="minorHAnsi" w:hAnsiTheme="minorHAnsi"/>
        </w:rPr>
        <w:t>the m</w:t>
      </w:r>
      <w:r w:rsidRPr="00561943">
        <w:rPr>
          <w:rFonts w:asciiTheme="minorHAnsi" w:hAnsiTheme="minorHAnsi"/>
        </w:rPr>
        <w:t>etaWRAP-</w:t>
      </w:r>
      <w:proofErr w:type="spellStart"/>
      <w:r w:rsidRPr="00561943">
        <w:rPr>
          <w:rFonts w:asciiTheme="minorHAnsi" w:hAnsiTheme="minorHAnsi"/>
        </w:rPr>
        <w:t>Read_qc</w:t>
      </w:r>
      <w:proofErr w:type="spellEnd"/>
      <w:r w:rsidRPr="00561943">
        <w:rPr>
          <w:rFonts w:asciiTheme="minorHAnsi" w:hAnsiTheme="minorHAnsi"/>
        </w:rPr>
        <w:t xml:space="preserve"> modu</w:t>
      </w:r>
      <w:r w:rsidR="007D068A" w:rsidRPr="00561943">
        <w:rPr>
          <w:rFonts w:asciiTheme="minorHAnsi" w:hAnsiTheme="minorHAnsi"/>
        </w:rPr>
        <w:t>le</w:t>
      </w:r>
      <w:r w:rsidR="000F1717" w:rsidRPr="00561943">
        <w:rPr>
          <w:rFonts w:asciiTheme="minorHAnsi" w:hAnsiTheme="minorHAnsi"/>
        </w:rPr>
        <w:t>,</w:t>
      </w:r>
      <w:r w:rsidR="007D068A" w:rsidRPr="00561943">
        <w:rPr>
          <w:rFonts w:asciiTheme="minorHAnsi" w:hAnsiTheme="minorHAnsi"/>
        </w:rPr>
        <w:t xml:space="preserve"> trims the raw sequence reads, removes human contamination, and produce</w:t>
      </w:r>
      <w:ins w:id="277" w:author="German Uritskiy" w:date="2018-06-07T09:18:00Z">
        <w:r w:rsidR="00D21E53" w:rsidRPr="00561943">
          <w:rPr>
            <w:rFonts w:asciiTheme="minorHAnsi" w:hAnsiTheme="minorHAnsi"/>
          </w:rPr>
          <w:t>s</w:t>
        </w:r>
      </w:ins>
      <w:del w:id="278" w:author="German Uritskiy" w:date="2018-06-07T09:18:00Z">
        <w:r w:rsidR="007D068A" w:rsidRPr="00561943" w:rsidDel="00D21E53">
          <w:rPr>
            <w:rFonts w:asciiTheme="minorHAnsi" w:hAnsiTheme="minorHAnsi"/>
          </w:rPr>
          <w:delText>d</w:delText>
        </w:r>
      </w:del>
      <w:r w:rsidR="007D068A" w:rsidRPr="00561943">
        <w:rPr>
          <w:rFonts w:asciiTheme="minorHAnsi" w:hAnsiTheme="minorHAnsi"/>
        </w:rPr>
        <w:t xml:space="preserve"> quality reports for </w:t>
      </w:r>
      <w:r w:rsidRPr="00561943">
        <w:rPr>
          <w:rFonts w:asciiTheme="minorHAnsi" w:hAnsiTheme="minorHAnsi"/>
        </w:rPr>
        <w:t xml:space="preserve">each of the sequenced samples. The reads from all given samples </w:t>
      </w:r>
      <w:r w:rsidR="007D068A" w:rsidRPr="00561943">
        <w:rPr>
          <w:rFonts w:asciiTheme="minorHAnsi" w:hAnsiTheme="minorHAnsi"/>
        </w:rPr>
        <w:t>can be</w:t>
      </w:r>
      <w:r w:rsidRPr="00561943">
        <w:rPr>
          <w:rFonts w:asciiTheme="minorHAnsi" w:hAnsiTheme="minorHAnsi"/>
        </w:rPr>
        <w:t xml:space="preserve"> </w:t>
      </w:r>
      <w:r w:rsidR="007D068A" w:rsidRPr="00561943">
        <w:rPr>
          <w:rFonts w:asciiTheme="minorHAnsi" w:hAnsiTheme="minorHAnsi"/>
        </w:rPr>
        <w:t xml:space="preserve">then </w:t>
      </w:r>
      <w:r w:rsidRPr="00561943">
        <w:rPr>
          <w:rFonts w:asciiTheme="minorHAnsi" w:hAnsiTheme="minorHAnsi"/>
        </w:rPr>
        <w:t>assembled with the metaWRAP-Assembly module</w:t>
      </w:r>
      <w:r w:rsidR="001912AC" w:rsidRPr="00561943">
        <w:rPr>
          <w:rFonts w:asciiTheme="minorHAnsi" w:hAnsiTheme="minorHAnsi"/>
        </w:rPr>
        <w:t xml:space="preserve"> </w:t>
      </w:r>
      <w:r w:rsidR="000F1717" w:rsidRPr="00561943">
        <w:rPr>
          <w:rFonts w:asciiTheme="minorHAnsi" w:hAnsiTheme="minorHAnsi"/>
        </w:rPr>
        <w:t xml:space="preserve">using </w:t>
      </w:r>
      <w:proofErr w:type="spellStart"/>
      <w:r w:rsidR="001912AC" w:rsidRPr="00561943">
        <w:rPr>
          <w:rFonts w:asciiTheme="minorHAnsi" w:hAnsiTheme="minorHAnsi"/>
        </w:rPr>
        <w:t>MegaHit</w:t>
      </w:r>
      <w:proofErr w:type="spellEnd"/>
      <w:r w:rsidR="0095118D"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Pr>
          <w:rFonts w:asciiTheme="minorHAnsi" w:hAnsiTheme="minorHAnsi"/>
        </w:rPr>
        <w:instrText xml:space="preserve"> ADDIN EN.CITE </w:instrText>
      </w:r>
      <w:r w:rsidR="004E03CB">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Pr>
          <w:rFonts w:asciiTheme="minorHAnsi" w:hAnsiTheme="minorHAnsi"/>
        </w:rPr>
        <w:instrText xml:space="preserve"> ADDIN EN.CITE.DATA </w:instrText>
      </w:r>
      <w:r w:rsidR="004E03CB">
        <w:rPr>
          <w:rFonts w:asciiTheme="minorHAnsi" w:hAnsiTheme="minorHAnsi"/>
        </w:rPr>
      </w:r>
      <w:r w:rsidR="004E03CB">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4E03CB">
        <w:rPr>
          <w:rFonts w:asciiTheme="minorHAnsi" w:hAnsiTheme="minorHAnsi"/>
          <w:noProof/>
        </w:rPr>
        <w:t>[35]</w:t>
      </w:r>
      <w:r w:rsidR="00E84F72" w:rsidRPr="00561943">
        <w:rPr>
          <w:rFonts w:asciiTheme="minorHAnsi" w:hAnsiTheme="minorHAnsi"/>
        </w:rPr>
        <w:fldChar w:fldCharType="end"/>
      </w:r>
      <w:r w:rsidR="001912AC" w:rsidRPr="00561943">
        <w:rPr>
          <w:rFonts w:asciiTheme="minorHAnsi" w:hAnsiTheme="minorHAnsi"/>
        </w:rPr>
        <w:t xml:space="preserve"> or </w:t>
      </w:r>
      <w:proofErr w:type="spellStart"/>
      <w:r w:rsidR="001912AC" w:rsidRPr="00561943">
        <w:rPr>
          <w:rFonts w:asciiTheme="minorHAnsi" w:hAnsiTheme="minorHAnsi"/>
        </w:rPr>
        <w:t>metaSPAdes</w:t>
      </w:r>
      <w:proofErr w:type="spellEnd"/>
      <w:r w:rsidR="0095118D"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E84F72" w:rsidRPr="00561943">
        <w:rPr>
          <w:rFonts w:asciiTheme="minorHAnsi" w:hAnsiTheme="minorHAnsi"/>
        </w:rPr>
        <w:fldChar w:fldCharType="separate"/>
      </w:r>
      <w:r w:rsidR="004E03CB">
        <w:rPr>
          <w:rFonts w:asciiTheme="minorHAnsi" w:hAnsiTheme="minorHAnsi"/>
          <w:noProof/>
        </w:rPr>
        <w:t>[36]</w:t>
      </w:r>
      <w:r w:rsidR="00E84F72" w:rsidRPr="00561943">
        <w:rPr>
          <w:rFonts w:asciiTheme="minorHAnsi" w:hAnsiTheme="minorHAnsi"/>
        </w:rPr>
        <w:fldChar w:fldCharType="end"/>
      </w:r>
      <w:r w:rsidRPr="00561943">
        <w:rPr>
          <w:rFonts w:asciiTheme="minorHAnsi" w:hAnsiTheme="minorHAnsi"/>
        </w:rPr>
        <w:t xml:space="preserve">, </w:t>
      </w:r>
      <w:r w:rsidR="000F1717" w:rsidRPr="00561943">
        <w:rPr>
          <w:rFonts w:asciiTheme="minorHAnsi" w:hAnsiTheme="minorHAnsi"/>
        </w:rPr>
        <w:t xml:space="preserve">which </w:t>
      </w:r>
      <w:r w:rsidRPr="00561943">
        <w:rPr>
          <w:rFonts w:asciiTheme="minorHAnsi" w:hAnsiTheme="minorHAnsi"/>
        </w:rPr>
        <w:t xml:space="preserve">also </w:t>
      </w:r>
      <w:r w:rsidR="000F1717" w:rsidRPr="00561943">
        <w:rPr>
          <w:rFonts w:asciiTheme="minorHAnsi" w:hAnsiTheme="minorHAnsi"/>
        </w:rPr>
        <w:t xml:space="preserve">produces </w:t>
      </w:r>
      <w:r w:rsidRPr="00561943">
        <w:rPr>
          <w:rFonts w:asciiTheme="minorHAnsi" w:hAnsiTheme="minorHAnsi"/>
        </w:rPr>
        <w:t xml:space="preserve">an assembly report. Both the reads from each sample and the assembly can be </w:t>
      </w:r>
      <w:ins w:id="279" w:author="German Uritskiy" w:date="2018-06-07T15:19:00Z">
        <w:r w:rsidR="00766B8C">
          <w:rPr>
            <w:rFonts w:asciiTheme="minorHAnsi" w:hAnsiTheme="minorHAnsi"/>
          </w:rPr>
          <w:t xml:space="preserve">rapidly </w:t>
        </w:r>
      </w:ins>
      <w:r w:rsidRPr="00561943">
        <w:rPr>
          <w:rFonts w:asciiTheme="minorHAnsi" w:hAnsiTheme="minorHAnsi"/>
        </w:rPr>
        <w:t>taxonomically profiled with the Kraken</w:t>
      </w:r>
      <w:r w:rsidR="0095118D"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&lt;EndNote&gt;&lt;Cite&gt;&lt;Author&gt;Wood&lt;/Author&gt;&lt;Year&gt;2014&lt;/Year&gt;&lt;RecNum&gt;7683&lt;/RecNum&gt;&lt;DisplayText&gt;[29]&lt;/DisplayText&gt;&lt;record&gt;&lt;rec-number&gt;7683&lt;/rec-number&gt;&lt;foreign-keys&gt;&lt;key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[29]</w:t>
      </w:r>
      <w:r w:rsidR="00E84F72" w:rsidRPr="00561943">
        <w:rPr>
          <w:rFonts w:asciiTheme="minorHAnsi" w:hAnsiTheme="minorHAnsi"/>
        </w:rPr>
        <w:fldChar w:fldCharType="end"/>
      </w:r>
      <w:r w:rsidR="001912AC" w:rsidRPr="00561943">
        <w:rPr>
          <w:rFonts w:asciiTheme="minorHAnsi" w:hAnsiTheme="minorHAnsi"/>
        </w:rPr>
        <w:t xml:space="preserve"> </w:t>
      </w:r>
      <w:r w:rsidRPr="00561943">
        <w:rPr>
          <w:rFonts w:asciiTheme="minorHAnsi" w:hAnsiTheme="minorHAnsi"/>
        </w:rPr>
        <w:t xml:space="preserve">module, producing interactive </w:t>
      </w:r>
      <w:proofErr w:type="spellStart"/>
      <w:r w:rsidRPr="00561943">
        <w:rPr>
          <w:rFonts w:asciiTheme="minorHAnsi" w:hAnsiTheme="minorHAnsi"/>
        </w:rPr>
        <w:t>kronagrams</w:t>
      </w:r>
      <w:proofErr w:type="spellEnd"/>
      <w:r w:rsidR="0095118D"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E84F72" w:rsidRPr="00561943">
        <w:rPr>
          <w:rFonts w:asciiTheme="minorHAnsi" w:hAnsiTheme="minorHAnsi"/>
        </w:rPr>
        <w:fldChar w:fldCharType="separate"/>
      </w:r>
      <w:r w:rsidR="004E03CB">
        <w:rPr>
          <w:rFonts w:asciiTheme="minorHAnsi" w:hAnsiTheme="minorHAnsi"/>
          <w:noProof/>
        </w:rPr>
        <w:t>[37]</w:t>
      </w:r>
      <w:r w:rsidR="00E84F72" w:rsidRPr="00561943">
        <w:rPr>
          <w:rFonts w:asciiTheme="minorHAnsi" w:hAnsiTheme="minorHAnsi"/>
        </w:rPr>
        <w:fldChar w:fldCharType="end"/>
      </w:r>
      <w:r w:rsidRPr="00561943">
        <w:rPr>
          <w:rFonts w:asciiTheme="minorHAnsi" w:hAnsiTheme="minorHAnsi"/>
        </w:rPr>
        <w:t xml:space="preserve"> of community taxonomy.</w:t>
      </w:r>
      <w:r w:rsidR="00AD0B4E" w:rsidRPr="00561943">
        <w:rPr>
          <w:rFonts w:asciiTheme="minorHAnsi" w:hAnsiTheme="minorHAnsi"/>
        </w:rPr>
        <w:t xml:space="preserve"> </w:t>
      </w:r>
      <w:ins w:id="280" w:author="German Uritskiy" w:date="2018-06-07T15:19:00Z">
        <w:r w:rsidR="00766B8C">
          <w:rPr>
            <w:rFonts w:asciiTheme="minorHAnsi" w:hAnsiTheme="minorHAnsi"/>
          </w:rPr>
          <w:t xml:space="preserve">It should be noted that while </w:t>
        </w:r>
      </w:ins>
      <w:ins w:id="281" w:author="German Uritskiy" w:date="2018-06-07T15:20:00Z">
        <w:r w:rsidR="00766B8C">
          <w:rPr>
            <w:rFonts w:asciiTheme="minorHAnsi" w:hAnsiTheme="minorHAnsi"/>
          </w:rPr>
          <w:t xml:space="preserve">KRAKEN is </w:t>
        </w:r>
      </w:ins>
      <w:ins w:id="282" w:author="German Uritskiy" w:date="2018-06-12T13:37:00Z">
        <w:r w:rsidR="009810DC">
          <w:rPr>
            <w:rFonts w:asciiTheme="minorHAnsi" w:hAnsiTheme="minorHAnsi"/>
          </w:rPr>
          <w:t>fast</w:t>
        </w:r>
      </w:ins>
      <w:ins w:id="283" w:author="German Uritskiy" w:date="2018-06-07T15:20:00Z">
        <w:r w:rsidR="00766B8C">
          <w:rPr>
            <w:rFonts w:asciiTheme="minorHAnsi" w:hAnsiTheme="minorHAnsi"/>
          </w:rPr>
          <w:t xml:space="preserve">, post-classification </w:t>
        </w:r>
      </w:ins>
      <w:ins w:id="284" w:author="German Uritskiy" w:date="2018-06-12T13:37:00Z">
        <w:r w:rsidR="009810DC">
          <w:rPr>
            <w:rFonts w:asciiTheme="minorHAnsi" w:hAnsiTheme="minorHAnsi"/>
          </w:rPr>
          <w:t>standardization</w:t>
        </w:r>
      </w:ins>
      <w:ins w:id="285" w:author="German Uritskiy" w:date="2018-06-07T15:20:00Z">
        <w:r w:rsidR="00766B8C">
          <w:rPr>
            <w:rFonts w:asciiTheme="minorHAnsi" w:hAnsiTheme="minorHAnsi"/>
          </w:rPr>
          <w:t xml:space="preserve"> may be needed to obtain a more accurate community </w:t>
        </w:r>
      </w:ins>
      <w:ins w:id="286" w:author="German Uritskiy" w:date="2018-06-07T15:31:00Z">
        <w:r w:rsidR="000560A0">
          <w:rPr>
            <w:rFonts w:asciiTheme="minorHAnsi" w:hAnsiTheme="minorHAnsi"/>
          </w:rPr>
          <w:t>composition estimate</w:t>
        </w:r>
      </w:ins>
      <w:r w:rsidR="000560A0">
        <w:rPr>
          <w:rFonts w:asciiTheme="minorHAnsi" w:hAnsiTheme="minorHAnsi"/>
        </w:rPr>
        <w:t xml:space="preserve"> </w:t>
      </w:r>
      <w:r w:rsidR="000560A0">
        <w:rPr>
          <w:rFonts w:asciiTheme="minorHAnsi" w:hAnsiTheme="minorHAnsi"/>
        </w:rPr>
        <w:fldChar w:fldCharType="begin"/>
      </w:r>
      <w:r w:rsidR="000560A0">
        <w:rPr>
          <w:rFonts w:asciiTheme="minorHAnsi" w:hAnsiTheme="minorHAnsi"/>
        </w:rPr>
        <w:instrText xml:space="preserve"> ADDIN EN.CITE &lt;EndNote&gt;&lt;Cite&gt;&lt;Author&gt;Lu​&lt;/Author&gt;&lt;Year&gt;2017&lt;/Year&gt;&lt;RecNum&gt;8573&lt;/RecNum&gt;&lt;DisplayText&gt;[38]&lt;/DisplayText&gt;&lt;record&gt;&lt;rec-number&gt;8573&lt;/rec-number&gt;&lt;foreign-keys&gt;&lt;key app="EN" db-id="vawrdvfvexr9z1e5pd0p92dt2dzpvp0ezpsr" timestamp="1528399782"&gt;8573&lt;/key&gt;&lt;/foreign-keys&gt;&lt;ref-type name="Journal Article"&gt;17&lt;/ref-type&gt;&lt;contributors&gt;&lt;authors&gt;&lt;author&gt; Jennifer Lu​&lt;/author&gt;&lt;author&gt;Florian P. Breitwieser&lt;/author&gt;&lt;author&gt;Peter Thielen&lt;/author&gt;&lt;author&gt;Steven L. Salzberg&lt;/author&gt;&lt;/authors&gt;&lt;/contributors&gt;&lt;titles&gt;&lt;title&gt;Bracken: estimating species abundance in metagenomics data&lt;/title&gt;&lt;secondary-title&gt;PeerJ Computer Science&lt;/secondary-title&gt;&lt;/titles&gt;&lt;periodical&gt;&lt;full-title&gt;PeerJ Computer Science&lt;/full-title&gt;&lt;/periodical&gt;&lt;volume&gt;3&lt;/volume&gt;&lt;number&gt;e104&lt;/number&gt;&lt;dates&gt;&lt;year&gt;2017&lt;/year&gt;&lt;/dates&gt;&lt;urls&gt;&lt;/urls&gt;&lt;electronic-resource-num&gt;https://doi.org/10.7717/peerj-cs.104&lt;/electronic-resource-num&gt;&lt;/record&gt;&lt;/Cite&gt;&lt;/EndNote&gt;</w:instrText>
      </w:r>
      <w:r w:rsidR="000560A0">
        <w:rPr>
          <w:rFonts w:asciiTheme="minorHAnsi" w:hAnsiTheme="minorHAnsi"/>
        </w:rPr>
        <w:fldChar w:fldCharType="separate"/>
      </w:r>
      <w:r w:rsidR="000560A0">
        <w:rPr>
          <w:rFonts w:asciiTheme="minorHAnsi" w:hAnsiTheme="minorHAnsi"/>
          <w:noProof/>
        </w:rPr>
        <w:t>[38]</w:t>
      </w:r>
      <w:r w:rsidR="000560A0">
        <w:rPr>
          <w:rFonts w:asciiTheme="minorHAnsi" w:hAnsiTheme="minorHAnsi"/>
        </w:rPr>
        <w:fldChar w:fldCharType="end"/>
      </w:r>
      <w:ins w:id="287" w:author="German Uritskiy" w:date="2018-06-07T15:20:00Z">
        <w:r w:rsidR="00766B8C">
          <w:rPr>
            <w:rFonts w:asciiTheme="minorHAnsi" w:hAnsiTheme="minorHAnsi"/>
          </w:rPr>
          <w:t xml:space="preserve">. </w:t>
        </w:r>
      </w:ins>
      <w:r w:rsidR="00AD0B4E" w:rsidRPr="00561943">
        <w:rPr>
          <w:rFonts w:asciiTheme="minorHAnsi" w:hAnsiTheme="minorHAnsi"/>
        </w:rPr>
        <w:t>The</w:t>
      </w:r>
      <w:r w:rsidR="0092670C" w:rsidRPr="00561943">
        <w:rPr>
          <w:rFonts w:asciiTheme="minorHAnsi" w:hAnsiTheme="minorHAnsi"/>
        </w:rPr>
        <w:t xml:space="preserve"> assembly is then binned with t</w:t>
      </w:r>
      <w:r w:rsidRPr="00561943">
        <w:rPr>
          <w:rFonts w:asciiTheme="minorHAnsi" w:hAnsiTheme="minorHAnsi"/>
        </w:rPr>
        <w:t xml:space="preserve">he metaWRAP-Binning module </w:t>
      </w:r>
      <w:r w:rsidR="0092670C" w:rsidRPr="00561943">
        <w:rPr>
          <w:rFonts w:asciiTheme="minorHAnsi" w:hAnsiTheme="minorHAnsi"/>
        </w:rPr>
        <w:t xml:space="preserve">by </w:t>
      </w:r>
      <w:r w:rsidRPr="00561943">
        <w:rPr>
          <w:rFonts w:asciiTheme="minorHAnsi" w:hAnsiTheme="minorHAnsi"/>
        </w:rPr>
        <w:t xml:space="preserve">three metagenomic </w:t>
      </w:r>
      <w:r w:rsidR="00F47508" w:rsidRPr="00561943">
        <w:rPr>
          <w:rFonts w:asciiTheme="minorHAnsi" w:hAnsiTheme="minorHAnsi"/>
        </w:rPr>
        <w:t>binning software</w:t>
      </w:r>
      <w:r w:rsidRPr="00561943">
        <w:rPr>
          <w:rFonts w:asciiTheme="minorHAnsi" w:hAnsiTheme="minorHAnsi"/>
        </w:rPr>
        <w:t xml:space="preserve"> – MaxBin2, metaBAT2, and CONCOCT</w:t>
      </w:r>
      <w:r w:rsidR="0095118D"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PEF1dGhvcj5LYW5nPC9BdXRob3I+PFllYXI+MjAxNTwvWWVhcj48UmVjTnVtPjg0NTM8L1JlY051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PEF1dGhvcj5LYW5nPC9BdXRob3I+PFllYXI+MjAxNTwvWWVhcj48UmVjTnVtPjg0NTM8L1JlY051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[19-21]</w:t>
      </w:r>
      <w:r w:rsidR="00E84F72" w:rsidRPr="00561943">
        <w:rPr>
          <w:rFonts w:asciiTheme="minorHAnsi" w:hAnsiTheme="minorHAnsi"/>
        </w:rPr>
        <w:fldChar w:fldCharType="end"/>
      </w:r>
      <w:r w:rsidR="00CB68DC" w:rsidRPr="00561943">
        <w:rPr>
          <w:rFonts w:asciiTheme="minorHAnsi" w:hAnsiTheme="minorHAnsi"/>
        </w:rPr>
        <w:t>.</w:t>
      </w:r>
    </w:p>
    <w:p w14:paraId="0D2581DA" w14:textId="3566B958" w:rsidR="00010389" w:rsidRPr="00561943" w:rsidRDefault="0092670C" w:rsidP="00446299">
      <w:pPr>
        <w:spacing w:line="480" w:lineRule="auto"/>
        <w:rPr>
          <w:rFonts w:asciiTheme="minorHAnsi" w:hAnsiTheme="minorHAnsi"/>
        </w:rPr>
        <w:pPrChange w:id="288" w:author="German Uritskiy" w:date="2018-06-12T15:46:00Z">
          <w:pPr/>
        </w:pPrChange>
      </w:pPr>
      <w:r w:rsidRPr="00561943">
        <w:rPr>
          <w:rFonts w:asciiTheme="minorHAnsi" w:hAnsiTheme="minorHAnsi"/>
        </w:rPr>
        <w:tab/>
        <w:t>The o</w:t>
      </w:r>
      <w:r w:rsidR="000D0CB8" w:rsidRPr="00561943">
        <w:rPr>
          <w:rFonts w:asciiTheme="minorHAnsi" w:hAnsiTheme="minorHAnsi"/>
        </w:rPr>
        <w:t>ther</w:t>
      </w:r>
      <w:r w:rsidR="00E112A9" w:rsidRPr="00561943">
        <w:rPr>
          <w:rFonts w:asciiTheme="minorHAnsi" w:hAnsiTheme="minorHAnsi"/>
        </w:rPr>
        <w:t xml:space="preserve"> </w:t>
      </w:r>
      <w:r w:rsidRPr="00561943">
        <w:rPr>
          <w:rFonts w:asciiTheme="minorHAnsi" w:hAnsiTheme="minorHAnsi"/>
        </w:rPr>
        <w:t xml:space="preserve">modules </w:t>
      </w:r>
      <w:r w:rsidR="006A4E23" w:rsidRPr="00561943">
        <w:rPr>
          <w:rFonts w:asciiTheme="minorHAnsi" w:hAnsiTheme="minorHAnsi"/>
        </w:rPr>
        <w:t xml:space="preserve">of metaWRAP </w:t>
      </w:r>
      <w:r w:rsidRPr="00561943">
        <w:rPr>
          <w:rFonts w:asciiTheme="minorHAnsi" w:hAnsiTheme="minorHAnsi"/>
        </w:rPr>
        <w:t xml:space="preserve">focus on refining, </w:t>
      </w:r>
      <w:r w:rsidR="00E112A9" w:rsidRPr="00561943">
        <w:rPr>
          <w:rFonts w:asciiTheme="minorHAnsi" w:hAnsiTheme="minorHAnsi"/>
        </w:rPr>
        <w:t>analyzing</w:t>
      </w:r>
      <w:r w:rsidRPr="00561943">
        <w:rPr>
          <w:rFonts w:asciiTheme="minorHAnsi" w:hAnsiTheme="minorHAnsi"/>
        </w:rPr>
        <w:t>, and visualizing</w:t>
      </w:r>
      <w:r w:rsidR="00E112A9" w:rsidRPr="00561943">
        <w:rPr>
          <w:rFonts w:asciiTheme="minorHAnsi" w:hAnsiTheme="minorHAnsi"/>
        </w:rPr>
        <w:t xml:space="preserve"> metagenomic bins</w:t>
      </w:r>
      <w:r w:rsidRPr="00561943">
        <w:rPr>
          <w:rFonts w:asciiTheme="minorHAnsi" w:hAnsiTheme="minorHAnsi"/>
        </w:rPr>
        <w:t xml:space="preserve"> from </w:t>
      </w:r>
      <w:r w:rsidR="00854C90" w:rsidRPr="00561943">
        <w:rPr>
          <w:rFonts w:asciiTheme="minorHAnsi" w:hAnsiTheme="minorHAnsi"/>
        </w:rPr>
        <w:t xml:space="preserve">either </w:t>
      </w:r>
      <w:r w:rsidRPr="00561943">
        <w:rPr>
          <w:rFonts w:asciiTheme="minorHAnsi" w:hAnsiTheme="minorHAnsi"/>
        </w:rPr>
        <w:t>the Binning module or other</w:t>
      </w:r>
      <w:r w:rsidR="00854C90" w:rsidRPr="00561943">
        <w:rPr>
          <w:rFonts w:asciiTheme="minorHAnsi" w:hAnsiTheme="minorHAnsi"/>
        </w:rPr>
        <w:t xml:space="preserve"> sources</w:t>
      </w:r>
      <w:r w:rsidRPr="00561943">
        <w:rPr>
          <w:rFonts w:asciiTheme="minorHAnsi" w:hAnsiTheme="minorHAnsi"/>
        </w:rPr>
        <w:t>.</w:t>
      </w:r>
      <w:r w:rsidR="00854C90" w:rsidRPr="00561943">
        <w:rPr>
          <w:rFonts w:asciiTheme="minorHAnsi" w:hAnsiTheme="minorHAnsi"/>
        </w:rPr>
        <w:t xml:space="preserve"> </w:t>
      </w:r>
      <w:ins w:id="289" w:author="German Uritskiy" w:date="2018-06-07T12:43:00Z">
        <w:r w:rsidR="0081690C" w:rsidRPr="00561943">
          <w:rPr>
            <w:rFonts w:asciiTheme="minorHAnsi" w:hAnsiTheme="minorHAnsi"/>
          </w:rPr>
          <w:t>The m</w:t>
        </w:r>
      </w:ins>
      <w:del w:id="290" w:author="German Uritskiy" w:date="2018-06-07T12:43:00Z">
        <w:r w:rsidR="00F47508" w:rsidRPr="00561943" w:rsidDel="0081690C">
          <w:rPr>
            <w:rFonts w:asciiTheme="minorHAnsi" w:hAnsiTheme="minorHAnsi"/>
          </w:rPr>
          <w:delText>M</w:delText>
        </w:r>
      </w:del>
      <w:r w:rsidR="00F47508" w:rsidRPr="00561943">
        <w:rPr>
          <w:rFonts w:asciiTheme="minorHAnsi" w:hAnsiTheme="minorHAnsi"/>
        </w:rPr>
        <w:t>etaWRAP-</w:t>
      </w:r>
      <w:proofErr w:type="spellStart"/>
      <w:r w:rsidR="00F47508" w:rsidRPr="00561943">
        <w:rPr>
          <w:rFonts w:asciiTheme="minorHAnsi" w:hAnsiTheme="minorHAnsi"/>
        </w:rPr>
        <w:t>Bin_refinement</w:t>
      </w:r>
      <w:proofErr w:type="spellEnd"/>
      <w:r w:rsidR="00F47508" w:rsidRPr="00561943">
        <w:rPr>
          <w:rFonts w:asciiTheme="minorHAnsi" w:hAnsiTheme="minorHAnsi"/>
        </w:rPr>
        <w:t xml:space="preserve"> module</w:t>
      </w:r>
      <w:ins w:id="291" w:author="German Uritskiy" w:date="2018-06-07T12:42:00Z">
        <w:r w:rsidR="0081690C" w:rsidRPr="00561943">
          <w:rPr>
            <w:rFonts w:asciiTheme="minorHAnsi" w:hAnsiTheme="minorHAnsi"/>
          </w:rPr>
          <w:t xml:space="preserve"> consolidates multiple binning predictions into a new, improved bin set, </w:t>
        </w:r>
        <w:r w:rsidR="0081690C" w:rsidRPr="00561943">
          <w:rPr>
            <w:rFonts w:asciiTheme="minorHAnsi" w:hAnsiTheme="minorHAnsi"/>
          </w:rPr>
          <w:lastRenderedPageBreak/>
          <w:t xml:space="preserve">while also proving metrics of </w:t>
        </w:r>
      </w:ins>
      <w:ins w:id="292" w:author="German Uritskiy" w:date="2018-06-07T12:43:00Z">
        <w:r w:rsidR="0081690C" w:rsidRPr="00561943">
          <w:rPr>
            <w:rFonts w:asciiTheme="minorHAnsi" w:hAnsiTheme="minorHAnsi"/>
          </w:rPr>
          <w:t>the</w:t>
        </w:r>
        <w:r w:rsidR="004478DE" w:rsidRPr="00561943">
          <w:rPr>
            <w:rFonts w:asciiTheme="minorHAnsi" w:hAnsiTheme="minorHAnsi"/>
          </w:rPr>
          <w:t>i</w:t>
        </w:r>
        <w:r w:rsidR="0081690C" w:rsidRPr="00561943">
          <w:rPr>
            <w:rFonts w:asciiTheme="minorHAnsi" w:hAnsiTheme="minorHAnsi"/>
          </w:rPr>
          <w:t>r completion and contamination</w:t>
        </w:r>
      </w:ins>
      <w:del w:id="293" w:author="German Uritskiy" w:date="2018-06-07T12:43:00Z">
        <w:r w:rsidR="00F47508" w:rsidRPr="00561943" w:rsidDel="0081690C">
          <w:rPr>
            <w:rFonts w:asciiTheme="minorHAnsi" w:hAnsiTheme="minorHAnsi"/>
          </w:rPr>
          <w:delText xml:space="preserve"> </w:delText>
        </w:r>
      </w:del>
      <w:ins w:id="294" w:author="German Uritskiy" w:date="2018-06-07T12:42:00Z">
        <w:r w:rsidR="0081690C" w:rsidRPr="00561943">
          <w:rPr>
            <w:rFonts w:asciiTheme="minorHAnsi" w:hAnsiTheme="minorHAnsi"/>
          </w:rPr>
          <w:t>.</w:t>
        </w:r>
      </w:ins>
      <w:del w:id="295" w:author="German Uritskiy" w:date="2018-06-07T12:41:00Z">
        <w:r w:rsidR="00E112A9" w:rsidRPr="00561943" w:rsidDel="0081690C">
          <w:rPr>
            <w:rFonts w:asciiTheme="minorHAnsi" w:hAnsiTheme="minorHAnsi"/>
          </w:rPr>
          <w:delText>hybrid</w:delText>
        </w:r>
      </w:del>
      <w:ins w:id="296" w:author="German Uritskiy" w:date="2018-06-07T12:34:00Z">
        <w:r w:rsidR="001C25A1" w:rsidRPr="00561943">
          <w:rPr>
            <w:rFonts w:asciiTheme="minorHAnsi" w:hAnsiTheme="minorHAnsi"/>
          </w:rPr>
          <w:t xml:space="preserve"> </w:t>
        </w:r>
      </w:ins>
      <w:del w:id="297" w:author="German Uritskiy" w:date="2018-06-07T12:34:00Z">
        <w:r w:rsidR="00E112A9" w:rsidRPr="00561943" w:rsidDel="001C25A1">
          <w:rPr>
            <w:rFonts w:asciiTheme="minorHAnsi" w:hAnsiTheme="minorHAnsi"/>
          </w:rPr>
          <w:delText>iz</w:delText>
        </w:r>
      </w:del>
      <w:del w:id="298" w:author="German Uritskiy" w:date="2018-06-07T12:33:00Z">
        <w:r w:rsidR="00E112A9" w:rsidRPr="00561943" w:rsidDel="001C25A1">
          <w:rPr>
            <w:rFonts w:asciiTheme="minorHAnsi" w:hAnsiTheme="minorHAnsi"/>
          </w:rPr>
          <w:delText xml:space="preserve">es </w:delText>
        </w:r>
      </w:del>
      <w:del w:id="299" w:author="German Uritskiy" w:date="2018-06-07T12:34:00Z">
        <w:r w:rsidR="00F47508" w:rsidRPr="00561943" w:rsidDel="001C25A1">
          <w:rPr>
            <w:rFonts w:asciiTheme="minorHAnsi" w:hAnsiTheme="minorHAnsi"/>
          </w:rPr>
          <w:delText xml:space="preserve">to three </w:delText>
        </w:r>
        <w:r w:rsidR="00E112A9" w:rsidRPr="00561943" w:rsidDel="001C25A1">
          <w:rPr>
            <w:rFonts w:asciiTheme="minorHAnsi" w:hAnsiTheme="minorHAnsi"/>
          </w:rPr>
          <w:delText xml:space="preserve">bin sets </w:delText>
        </w:r>
      </w:del>
      <w:del w:id="300" w:author="German Uritskiy" w:date="2018-06-07T12:41:00Z">
        <w:r w:rsidR="00E112A9" w:rsidRPr="00561943" w:rsidDel="0081690C">
          <w:rPr>
            <w:rFonts w:asciiTheme="minorHAnsi" w:hAnsiTheme="minorHAnsi"/>
          </w:rPr>
          <w:delText>with Binning_refiner</w:delText>
        </w:r>
        <w:r w:rsidR="0095118D" w:rsidRPr="00561943" w:rsidDel="0081690C">
          <w:rPr>
            <w:rFonts w:asciiTheme="minorHAnsi" w:hAnsiTheme="minorHAnsi"/>
          </w:rPr>
          <w:delText xml:space="preserve"> </w:delText>
        </w:r>
        <w:r w:rsidR="00E84F72" w:rsidRPr="00561943" w:rsidDel="0081690C">
          <w:rPr>
            <w:rFonts w:asciiTheme="minorHAnsi" w:hAnsiTheme="minorHAnsi"/>
          </w:rPr>
          <w:fldChar w:fldCharType="begin"/>
        </w:r>
        <w:r w:rsidR="00E84F72" w:rsidRPr="00561943" w:rsidDel="0081690C">
          <w:rPr>
            <w:rFonts w:asciiTheme="minorHAnsi" w:hAnsiTheme="minorHAnsi"/>
          </w:rPr>
          <w:del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delInstrText>
        </w:r>
        <w:r w:rsidR="00E84F72" w:rsidRPr="00561943" w:rsidDel="0081690C">
          <w:rPr>
            <w:rFonts w:asciiTheme="minorHAnsi" w:hAnsiTheme="minorHAnsi"/>
          </w:rPr>
          <w:fldChar w:fldCharType="separate"/>
        </w:r>
        <w:r w:rsidR="00E84F72" w:rsidRPr="00561943" w:rsidDel="0081690C">
          <w:rPr>
            <w:rFonts w:asciiTheme="minorHAnsi" w:hAnsiTheme="minorHAnsi"/>
            <w:noProof/>
          </w:rPr>
          <w:delText>[28]</w:delText>
        </w:r>
        <w:r w:rsidR="00E84F72" w:rsidRPr="00561943" w:rsidDel="0081690C">
          <w:rPr>
            <w:rFonts w:asciiTheme="minorHAnsi" w:hAnsiTheme="minorHAnsi"/>
          </w:rPr>
          <w:fldChar w:fldCharType="end"/>
        </w:r>
      </w:del>
      <w:del w:id="301" w:author="German Uritskiy" w:date="2018-06-07T12:40:00Z">
        <w:r w:rsidR="00E112A9" w:rsidRPr="00561943" w:rsidDel="0081690C">
          <w:rPr>
            <w:rFonts w:asciiTheme="minorHAnsi" w:hAnsiTheme="minorHAnsi"/>
          </w:rPr>
          <w:delText>,</w:delText>
        </w:r>
      </w:del>
      <w:del w:id="302" w:author="German Uritskiy" w:date="2018-06-07T12:31:00Z">
        <w:r w:rsidR="00E112A9" w:rsidRPr="00561943" w:rsidDel="00E014E3">
          <w:rPr>
            <w:rFonts w:asciiTheme="minorHAnsi" w:hAnsiTheme="minorHAnsi"/>
          </w:rPr>
          <w:delText xml:space="preserve"> and then finds the </w:delText>
        </w:r>
      </w:del>
      <w:del w:id="303" w:author="German Uritskiy" w:date="2018-06-07T12:40:00Z">
        <w:r w:rsidR="00E112A9" w:rsidRPr="00561943" w:rsidDel="0081690C">
          <w:rPr>
            <w:rFonts w:asciiTheme="minorHAnsi" w:hAnsiTheme="minorHAnsi"/>
          </w:rPr>
          <w:delText xml:space="preserve">best </w:delText>
        </w:r>
      </w:del>
      <w:del w:id="304" w:author="German Uritskiy" w:date="2018-06-07T12:39:00Z">
        <w:r w:rsidR="00E112A9" w:rsidRPr="00561943" w:rsidDel="0081690C">
          <w:rPr>
            <w:rFonts w:asciiTheme="minorHAnsi" w:hAnsiTheme="minorHAnsi"/>
          </w:rPr>
          <w:delText xml:space="preserve">version </w:delText>
        </w:r>
      </w:del>
      <w:del w:id="305" w:author="German Uritskiy" w:date="2018-06-07T12:31:00Z">
        <w:r w:rsidR="00E112A9" w:rsidRPr="00561943" w:rsidDel="00E014E3">
          <w:rPr>
            <w:rFonts w:asciiTheme="minorHAnsi" w:hAnsiTheme="minorHAnsi"/>
          </w:rPr>
          <w:delText xml:space="preserve">of each bin </w:delText>
        </w:r>
      </w:del>
      <w:del w:id="306" w:author="German Uritskiy" w:date="2018-06-07T12:40:00Z">
        <w:r w:rsidR="00E112A9" w:rsidRPr="00561943" w:rsidDel="0081690C">
          <w:rPr>
            <w:rFonts w:asciiTheme="minorHAnsi" w:hAnsiTheme="minorHAnsi"/>
          </w:rPr>
          <w:delText>based on completion and contamination metrics estimated with CheckM</w:delText>
        </w:r>
        <w:r w:rsidR="0095118D" w:rsidRPr="00561943" w:rsidDel="0081690C">
          <w:rPr>
            <w:rFonts w:asciiTheme="minorHAnsi" w:hAnsiTheme="minorHAnsi"/>
          </w:rPr>
          <w:delText xml:space="preserve"> </w:delText>
        </w:r>
        <w:r w:rsidR="00E84F72" w:rsidRPr="00561943" w:rsidDel="0081690C">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sidDel="0081690C">
          <w:rPr>
            <w:rFonts w:asciiTheme="minorHAnsi" w:hAnsiTheme="minorHAnsi"/>
          </w:rPr>
          <w:delInstrText xml:space="preserve"> ADDIN EN.CITE </w:delInstrText>
        </w:r>
        <w:r w:rsidR="00E84F72" w:rsidRPr="00561943" w:rsidDel="0081690C">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sidDel="0081690C">
          <w:rPr>
            <w:rFonts w:asciiTheme="minorHAnsi" w:hAnsiTheme="minorHAnsi"/>
          </w:rPr>
          <w:delInstrText xml:space="preserve"> ADDIN EN.CITE.DATA </w:delInstrText>
        </w:r>
        <w:r w:rsidR="00E84F72" w:rsidRPr="00561943" w:rsidDel="0081690C">
          <w:rPr>
            <w:rFonts w:asciiTheme="minorHAnsi" w:hAnsiTheme="minorHAnsi"/>
          </w:rPr>
        </w:r>
        <w:r w:rsidR="00E84F72" w:rsidRPr="00561943" w:rsidDel="0081690C">
          <w:rPr>
            <w:rFonts w:asciiTheme="minorHAnsi" w:hAnsiTheme="minorHAnsi"/>
          </w:rPr>
          <w:fldChar w:fldCharType="end"/>
        </w:r>
        <w:r w:rsidR="00E84F72" w:rsidRPr="00561943" w:rsidDel="0081690C">
          <w:rPr>
            <w:rFonts w:asciiTheme="minorHAnsi" w:hAnsiTheme="minorHAnsi"/>
          </w:rPr>
        </w:r>
        <w:r w:rsidR="00E84F72" w:rsidRPr="00561943" w:rsidDel="0081690C">
          <w:rPr>
            <w:rFonts w:asciiTheme="minorHAnsi" w:hAnsiTheme="minorHAnsi"/>
          </w:rPr>
          <w:fldChar w:fldCharType="separate"/>
        </w:r>
        <w:r w:rsidR="00E84F72" w:rsidRPr="00561943" w:rsidDel="0081690C">
          <w:rPr>
            <w:rFonts w:asciiTheme="minorHAnsi" w:hAnsiTheme="minorHAnsi"/>
            <w:noProof/>
          </w:rPr>
          <w:delText>[24]</w:delText>
        </w:r>
        <w:r w:rsidR="00E84F72" w:rsidRPr="00561943" w:rsidDel="0081690C">
          <w:rPr>
            <w:rFonts w:asciiTheme="minorHAnsi" w:hAnsiTheme="minorHAnsi"/>
          </w:rPr>
          <w:fldChar w:fldCharType="end"/>
        </w:r>
      </w:del>
      <w:del w:id="307" w:author="German Uritskiy" w:date="2018-06-07T12:41:00Z">
        <w:r w:rsidR="00E112A9" w:rsidRPr="00561943" w:rsidDel="0081690C">
          <w:rPr>
            <w:rFonts w:asciiTheme="minorHAnsi" w:hAnsiTheme="minorHAnsi"/>
          </w:rPr>
          <w:delText xml:space="preserve"> (</w:delText>
        </w:r>
        <w:r w:rsidR="00703BAE" w:rsidRPr="00561943" w:rsidDel="0081690C">
          <w:rPr>
            <w:rFonts w:asciiTheme="minorHAnsi" w:hAnsiTheme="minorHAnsi"/>
          </w:rPr>
          <w:delText xml:space="preserve">Additional file 3: </w:delText>
        </w:r>
        <w:r w:rsidR="00E112A9" w:rsidRPr="00561943" w:rsidDel="0081690C">
          <w:rPr>
            <w:rFonts w:asciiTheme="minorHAnsi" w:hAnsiTheme="minorHAnsi"/>
          </w:rPr>
          <w:delText xml:space="preserve">Figure S2). </w:delText>
        </w:r>
      </w:del>
      <w:del w:id="308" w:author="German Uritskiy" w:date="2018-06-07T12:42:00Z">
        <w:r w:rsidR="00E112A9" w:rsidRPr="00561943" w:rsidDel="0081690C">
          <w:rPr>
            <w:rFonts w:asciiTheme="minorHAnsi" w:hAnsiTheme="minorHAnsi"/>
          </w:rPr>
          <w:delText xml:space="preserve">The scaffolds in the final bin set </w:delText>
        </w:r>
        <w:r w:rsidR="000A59DF" w:rsidRPr="00561943" w:rsidDel="0081690C">
          <w:rPr>
            <w:rFonts w:asciiTheme="minorHAnsi" w:hAnsiTheme="minorHAnsi"/>
          </w:rPr>
          <w:delText>are</w:delText>
        </w:r>
        <w:r w:rsidR="00E112A9" w:rsidRPr="00561943" w:rsidDel="0081690C">
          <w:rPr>
            <w:rFonts w:asciiTheme="minorHAnsi" w:hAnsiTheme="minorHAnsi"/>
          </w:rPr>
          <w:delText xml:space="preserve"> then de-replicated, and a report of their completion, contamination, and other metrics is produced. </w:delText>
        </w:r>
      </w:del>
      <w:r w:rsidR="00F47508" w:rsidRPr="00561943">
        <w:rPr>
          <w:rFonts w:asciiTheme="minorHAnsi" w:hAnsiTheme="minorHAnsi"/>
        </w:rPr>
        <w:t>MetaWRAP-</w:t>
      </w:r>
      <w:proofErr w:type="spellStart"/>
      <w:r w:rsidR="00F47508" w:rsidRPr="00561943">
        <w:rPr>
          <w:rFonts w:asciiTheme="minorHAnsi" w:hAnsiTheme="minorHAnsi"/>
        </w:rPr>
        <w:t>Reassemble_bins</w:t>
      </w:r>
      <w:proofErr w:type="spellEnd"/>
      <w:r w:rsidR="00F47508" w:rsidRPr="00561943">
        <w:rPr>
          <w:rFonts w:asciiTheme="minorHAnsi" w:hAnsiTheme="minorHAnsi"/>
        </w:rPr>
        <w:t xml:space="preserve"> can then be used to reassemble the reads belonging to each bin, improving their N50, completion, and contamination</w:t>
      </w:r>
      <w:ins w:id="309" w:author="German Uritskiy" w:date="2018-06-07T12:41:00Z">
        <w:r w:rsidR="0081690C" w:rsidRPr="00561943">
          <w:rPr>
            <w:rFonts w:asciiTheme="minorHAnsi" w:hAnsiTheme="minorHAnsi"/>
          </w:rPr>
          <w:t xml:space="preserve">. </w:t>
        </w:r>
      </w:ins>
      <w:del w:id="310" w:author="German Uritskiy" w:date="2018-06-07T12:41:00Z">
        <w:r w:rsidR="00F47508" w:rsidRPr="00561943" w:rsidDel="0081690C">
          <w:rPr>
            <w:rFonts w:asciiTheme="minorHAnsi" w:hAnsiTheme="minorHAnsi"/>
          </w:rPr>
          <w:delText xml:space="preserve"> (</w:delText>
        </w:r>
        <w:r w:rsidR="00703BAE" w:rsidRPr="00561943" w:rsidDel="0081690C">
          <w:rPr>
            <w:rFonts w:asciiTheme="minorHAnsi" w:hAnsiTheme="minorHAnsi"/>
          </w:rPr>
          <w:delText xml:space="preserve">Additional file 4: </w:delText>
        </w:r>
        <w:r w:rsidR="00F47508" w:rsidRPr="00561943" w:rsidDel="0081690C">
          <w:rPr>
            <w:rFonts w:asciiTheme="minorHAnsi" w:hAnsiTheme="minorHAnsi"/>
          </w:rPr>
          <w:delText>Figure S3).</w:delText>
        </w:r>
        <w:r w:rsidR="00AF0C74" w:rsidRPr="00561943" w:rsidDel="0081690C">
          <w:rPr>
            <w:rFonts w:asciiTheme="minorHAnsi" w:hAnsiTheme="minorHAnsi"/>
          </w:rPr>
          <w:delText xml:space="preserve"> </w:delText>
        </w:r>
      </w:del>
      <w:r w:rsidR="00F47508" w:rsidRPr="00561943">
        <w:rPr>
          <w:rFonts w:asciiTheme="minorHAnsi" w:hAnsiTheme="minorHAnsi"/>
        </w:rPr>
        <w:t>The resulting</w:t>
      </w:r>
      <w:r w:rsidR="00E112A9" w:rsidRPr="00561943">
        <w:rPr>
          <w:rFonts w:asciiTheme="minorHAnsi" w:hAnsiTheme="minorHAnsi"/>
        </w:rPr>
        <w:t xml:space="preserve"> bins can be visualized by using the metaWRAP-</w:t>
      </w:r>
      <w:proofErr w:type="spellStart"/>
      <w:r w:rsidR="00E112A9" w:rsidRPr="00561943">
        <w:rPr>
          <w:rFonts w:asciiTheme="minorHAnsi" w:hAnsiTheme="minorHAnsi"/>
        </w:rPr>
        <w:t>Blobology</w:t>
      </w:r>
      <w:proofErr w:type="spellEnd"/>
      <w:r w:rsidR="00E112A9" w:rsidRPr="00561943">
        <w:rPr>
          <w:rFonts w:asciiTheme="minorHAnsi" w:hAnsiTheme="minorHAnsi"/>
        </w:rPr>
        <w:t xml:space="preserve"> module</w:t>
      </w:r>
      <w:r w:rsidR="00EA20C2"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&lt;EndNote&gt;&lt;Cite&gt;&lt;Author&gt;Kumar&lt;/Author&gt;&lt;Year&gt;2013&lt;/Year&gt;&lt;RecNum&gt;8279&lt;/RecNum&gt;&lt;DisplayText&gt;[39]&lt;/DisplayText&gt;&lt;record&gt;&lt;rec-number&gt;8279&lt;/rec-number&gt;&lt;foreign-keys&gt;&lt;key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E84F72" w:rsidRPr="00561943">
        <w:rPr>
          <w:rFonts w:asciiTheme="minorHAnsi" w:hAnsiTheme="minorHAnsi"/>
        </w:rPr>
        <w:fldChar w:fldCharType="separate"/>
      </w:r>
      <w:r w:rsidR="000560A0">
        <w:rPr>
          <w:rFonts w:asciiTheme="minorHAnsi" w:hAnsiTheme="minorHAnsi"/>
          <w:noProof/>
        </w:rPr>
        <w:t>[39]</w:t>
      </w:r>
      <w:r w:rsidR="00E84F72" w:rsidRPr="00561943">
        <w:rPr>
          <w:rFonts w:asciiTheme="minorHAnsi" w:hAnsiTheme="minorHAnsi"/>
        </w:rPr>
        <w:fldChar w:fldCharType="end"/>
      </w:r>
      <w:r w:rsidR="00E112A9" w:rsidRPr="00561943">
        <w:rPr>
          <w:rFonts w:asciiTheme="minorHAnsi" w:hAnsiTheme="minorHAnsi"/>
        </w:rPr>
        <w:t xml:space="preserve">, which plots the contigs of the joint assembly on a </w:t>
      </w:r>
      <w:r w:rsidR="00F47508" w:rsidRPr="00561943">
        <w:rPr>
          <w:rFonts w:asciiTheme="minorHAnsi" w:hAnsiTheme="minorHAnsi"/>
        </w:rPr>
        <w:t>blob</w:t>
      </w:r>
      <w:r w:rsidR="00E112A9" w:rsidRPr="00561943">
        <w:rPr>
          <w:rFonts w:asciiTheme="minorHAnsi" w:hAnsiTheme="minorHAnsi"/>
        </w:rPr>
        <w:t xml:space="preserve"> plot, annotating them with their taxonomy and bin membership. The metaWRAP-</w:t>
      </w:r>
      <w:proofErr w:type="spellStart"/>
      <w:r w:rsidR="00E112A9" w:rsidRPr="00561943">
        <w:rPr>
          <w:rFonts w:asciiTheme="minorHAnsi" w:hAnsiTheme="minorHAnsi"/>
        </w:rPr>
        <w:t>Quant_bins</w:t>
      </w:r>
      <w:proofErr w:type="spellEnd"/>
      <w:r w:rsidR="00E112A9" w:rsidRPr="00561943">
        <w:rPr>
          <w:rFonts w:asciiTheme="minorHAnsi" w:hAnsiTheme="minorHAnsi"/>
        </w:rPr>
        <w:t xml:space="preserve"> module can be used to quickly estimate the abundance of each bin in each of the metagenomic </w:t>
      </w:r>
      <w:r w:rsidR="00F47508" w:rsidRPr="00561943">
        <w:rPr>
          <w:rFonts w:asciiTheme="minorHAnsi" w:hAnsiTheme="minorHAnsi"/>
        </w:rPr>
        <w:t>samples</w:t>
      </w:r>
      <w:r w:rsidR="00E112A9" w:rsidRPr="00561943">
        <w:rPr>
          <w:rFonts w:asciiTheme="minorHAnsi" w:hAnsiTheme="minorHAnsi"/>
        </w:rPr>
        <w:t>.</w:t>
      </w:r>
      <w:r w:rsidR="00F47508" w:rsidRPr="00561943">
        <w:rPr>
          <w:rFonts w:asciiTheme="minorHAnsi" w:hAnsiTheme="minorHAnsi"/>
        </w:rPr>
        <w:t xml:space="preserve"> MetaWRAP-</w:t>
      </w:r>
      <w:proofErr w:type="spellStart"/>
      <w:r w:rsidR="00F47508" w:rsidRPr="00561943">
        <w:rPr>
          <w:rFonts w:asciiTheme="minorHAnsi" w:hAnsiTheme="minorHAnsi"/>
        </w:rPr>
        <w:t>Classify_bins</w:t>
      </w:r>
      <w:proofErr w:type="spellEnd"/>
      <w:r w:rsidR="00F47508" w:rsidRPr="00561943">
        <w:rPr>
          <w:rFonts w:asciiTheme="minorHAnsi" w:hAnsiTheme="minorHAnsi"/>
        </w:rPr>
        <w:t xml:space="preserve"> can be used to conservatively, but accurately estimate their taxonomy. Finally, the bins can be functionally annotated with the metaWRAP-</w:t>
      </w:r>
      <w:proofErr w:type="spellStart"/>
      <w:r w:rsidR="00F47508" w:rsidRPr="00561943">
        <w:rPr>
          <w:rFonts w:asciiTheme="minorHAnsi" w:hAnsiTheme="minorHAnsi"/>
        </w:rPr>
        <w:t>Annotate_bins</w:t>
      </w:r>
      <w:proofErr w:type="spellEnd"/>
      <w:r w:rsidR="00F47508" w:rsidRPr="00561943">
        <w:rPr>
          <w:rFonts w:asciiTheme="minorHAnsi" w:hAnsiTheme="minorHAnsi"/>
        </w:rPr>
        <w:t xml:space="preserve"> module.</w:t>
      </w:r>
    </w:p>
    <w:p w14:paraId="53C4C1EA" w14:textId="77777777" w:rsidR="002C770A" w:rsidRPr="00561943" w:rsidRDefault="002C770A" w:rsidP="00446299">
      <w:pPr>
        <w:spacing w:line="480" w:lineRule="auto"/>
        <w:rPr>
          <w:rFonts w:asciiTheme="minorHAnsi" w:hAnsiTheme="minorHAnsi"/>
        </w:rPr>
        <w:pPrChange w:id="311" w:author="German Uritskiy" w:date="2018-06-12T15:46:00Z">
          <w:pPr/>
        </w:pPrChange>
      </w:pPr>
    </w:p>
    <w:p w14:paraId="1028BBAF" w14:textId="77777777" w:rsidR="002C770A" w:rsidRPr="00561943" w:rsidRDefault="002C770A" w:rsidP="00446299">
      <w:pPr>
        <w:spacing w:line="480" w:lineRule="auto"/>
        <w:rPr>
          <w:rFonts w:asciiTheme="minorHAnsi" w:hAnsiTheme="minorHAnsi"/>
          <w:b/>
        </w:rPr>
        <w:pPrChange w:id="312" w:author="German Uritskiy" w:date="2018-06-12T15:46:00Z">
          <w:pPr/>
        </w:pPrChange>
      </w:pPr>
      <w:r w:rsidRPr="00561943">
        <w:rPr>
          <w:rFonts w:asciiTheme="minorHAnsi" w:hAnsiTheme="minorHAnsi"/>
          <w:b/>
        </w:rPr>
        <w:t>Compute time of metaWRAP modules</w:t>
      </w:r>
    </w:p>
    <w:p w14:paraId="3BC25227" w14:textId="524FF0F8" w:rsidR="002C770A" w:rsidRPr="00561943" w:rsidRDefault="002C770A" w:rsidP="00446299">
      <w:pPr>
        <w:spacing w:line="480" w:lineRule="auto"/>
        <w:rPr>
          <w:rFonts w:asciiTheme="minorHAnsi" w:hAnsiTheme="minorHAnsi"/>
        </w:rPr>
        <w:pPrChange w:id="313" w:author="German Uritskiy" w:date="2018-06-12T15:46:00Z">
          <w:pPr/>
        </w:pPrChange>
      </w:pPr>
      <w:r w:rsidRPr="00561943">
        <w:rPr>
          <w:rFonts w:asciiTheme="minorHAnsi" w:hAnsiTheme="minorHAnsi"/>
        </w:rPr>
        <w:t xml:space="preserve">The runtime of each </w:t>
      </w:r>
      <w:proofErr w:type="spellStart"/>
      <w:r w:rsidRPr="00561943">
        <w:rPr>
          <w:rFonts w:asciiTheme="minorHAnsi" w:hAnsiTheme="minorHAnsi"/>
        </w:rPr>
        <w:t>metaWRAP’s</w:t>
      </w:r>
      <w:proofErr w:type="spellEnd"/>
      <w:r w:rsidRPr="00561943">
        <w:rPr>
          <w:rFonts w:asciiTheme="minorHAnsi" w:hAnsiTheme="minorHAnsi"/>
        </w:rPr>
        <w:t xml:space="preserve"> modules was evaluated on a subset of the Human Intestinal Tract (</w:t>
      </w:r>
      <w:proofErr w:type="spellStart"/>
      <w:r w:rsidRPr="00561943">
        <w:rPr>
          <w:rFonts w:asciiTheme="minorHAnsi" w:hAnsiTheme="minorHAnsi"/>
        </w:rPr>
        <w:t>MetaHIT</w:t>
      </w:r>
      <w:proofErr w:type="spellEnd"/>
      <w:r w:rsidRPr="00561943">
        <w:rPr>
          <w:rFonts w:asciiTheme="minorHAnsi" w:hAnsiTheme="minorHAnsi"/>
        </w:rPr>
        <w:t xml:space="preserve">) survey </w:t>
      </w:r>
      <w:r w:rsidR="00E84F72" w:rsidRPr="00561943">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Pr>
          <w:rFonts w:asciiTheme="minorHAnsi" w:hAnsiTheme="minorHAnsi"/>
        </w:rPr>
        <w:instrText xml:space="preserve"> ADDIN EN.CITE </w:instrText>
      </w:r>
      <w:r w:rsidR="000560A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Pr>
          <w:rFonts w:asciiTheme="minorHAnsi" w:hAnsiTheme="minorHAnsi"/>
        </w:rPr>
        <w:instrText xml:space="preserve"> ADDIN EN.CITE.DATA </w:instrText>
      </w:r>
      <w:r w:rsidR="000560A0">
        <w:rPr>
          <w:rFonts w:asciiTheme="minorHAnsi" w:hAnsiTheme="minorHAnsi"/>
        </w:rPr>
      </w:r>
      <w:r w:rsidR="000560A0">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0560A0">
        <w:rPr>
          <w:rFonts w:asciiTheme="minorHAnsi" w:hAnsiTheme="minorHAnsi"/>
          <w:noProof/>
        </w:rPr>
        <w:t>[40]</w:t>
      </w:r>
      <w:r w:rsidR="00E84F72" w:rsidRPr="00561943">
        <w:rPr>
          <w:rFonts w:asciiTheme="minorHAnsi" w:hAnsiTheme="minorHAnsi"/>
        </w:rPr>
        <w:fldChar w:fldCharType="end"/>
      </w:r>
      <w:r w:rsidRPr="00561943">
        <w:rPr>
          <w:rFonts w:asciiTheme="minorHAnsi" w:hAnsiTheme="minorHAnsi"/>
        </w:rPr>
        <w:t xml:space="preserve">. The same subset is used in the metaWRAP tutorial page </w:t>
      </w:r>
      <w:r w:rsidR="008C5C3D" w:rsidRPr="00561943">
        <w:rPr>
          <w:rPrChange w:id="314"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315" w:author="German Uritskiy" w:date="2018-06-07T14:04:00Z">
            <w:rPr/>
          </w:rPrChange>
        </w:rPr>
        <w:instrText xml:space="preserve"> HYPERLINK "https://github.com/bxlab/metaWRAP/blob/master/Usage_tutorial.md" </w:instrText>
      </w:r>
      <w:r w:rsidR="008C5C3D" w:rsidRPr="00561943">
        <w:rPr>
          <w:rPrChange w:id="316" w:author="German Uritskiy" w:date="2018-06-07T14:04:00Z">
            <w:rPr>
              <w:rStyle w:val="Hyperlink"/>
              <w:rFonts w:asciiTheme="minorHAnsi" w:hAnsiTheme="minorHAnsi"/>
            </w:rPr>
          </w:rPrChange>
        </w:rPr>
        <w:fldChar w:fldCharType="separate"/>
      </w:r>
      <w:r w:rsidRPr="00561943">
        <w:rPr>
          <w:rStyle w:val="Hyperlink"/>
          <w:rFonts w:asciiTheme="minorHAnsi" w:hAnsiTheme="minorHAnsi"/>
        </w:rPr>
        <w:t>https://github.com/bxlab/metaWRAP/blob/master/Usage_tutorial.md</w:t>
      </w:r>
      <w:r w:rsidR="008C5C3D" w:rsidRPr="00561943">
        <w:rPr>
          <w:rStyle w:val="Hyperlink"/>
          <w:rFonts w:asciiTheme="minorHAnsi" w:hAnsiTheme="minorHAnsi"/>
        </w:rPr>
        <w:fldChar w:fldCharType="end"/>
      </w:r>
      <w:r w:rsidRPr="00561943">
        <w:rPr>
          <w:rFonts w:asciiTheme="minorHAnsi" w:hAnsiTheme="minorHAnsi"/>
        </w:rPr>
        <w:t xml:space="preserve">. The data contained 3 WMG samples, totaling 145.8 million 75bp paired-end reads, or 21.9Gbp of sequencing data. MetaWRAP was used to analyze this dataset on a Linux server with 24 cores and 100GB of RAM. All modules were run on default settings, and the total runtime of each module </w:t>
      </w:r>
      <w:r w:rsidR="00ED3D17" w:rsidRPr="00561943">
        <w:rPr>
          <w:rFonts w:asciiTheme="minorHAnsi" w:hAnsiTheme="minorHAnsi"/>
        </w:rPr>
        <w:t>was recorded (Additional file 5</w:t>
      </w:r>
      <w:r w:rsidRPr="00561943">
        <w:rPr>
          <w:rFonts w:asciiTheme="minorHAnsi" w:hAnsiTheme="minorHAnsi"/>
        </w:rPr>
        <w:t xml:space="preserve">: Module runtime). The entire pipeline </w:t>
      </w:r>
      <w:r w:rsidR="00EA20C2" w:rsidRPr="00561943">
        <w:rPr>
          <w:rFonts w:asciiTheme="minorHAnsi" w:hAnsiTheme="minorHAnsi"/>
        </w:rPr>
        <w:t xml:space="preserve">was completed </w:t>
      </w:r>
      <w:r w:rsidRPr="00561943">
        <w:rPr>
          <w:rFonts w:asciiTheme="minorHAnsi" w:hAnsiTheme="minorHAnsi"/>
        </w:rPr>
        <w:t>in 5</w:t>
      </w:r>
      <w:r w:rsidR="002F7C6A" w:rsidRPr="00561943">
        <w:rPr>
          <w:rFonts w:asciiTheme="minorHAnsi" w:hAnsiTheme="minorHAnsi"/>
        </w:rPr>
        <w:t>h36m</w:t>
      </w:r>
      <w:r w:rsidRPr="00561943">
        <w:rPr>
          <w:rFonts w:asciiTheme="minorHAnsi" w:hAnsiTheme="minorHAnsi"/>
        </w:rPr>
        <w:t xml:space="preserve">, with the majority of compute time dedicated to the </w:t>
      </w:r>
      <w:proofErr w:type="spellStart"/>
      <w:r w:rsidRPr="00561943">
        <w:rPr>
          <w:rFonts w:asciiTheme="minorHAnsi" w:hAnsiTheme="minorHAnsi"/>
        </w:rPr>
        <w:t>Read_qc</w:t>
      </w:r>
      <w:proofErr w:type="spellEnd"/>
      <w:r w:rsidRPr="00561943">
        <w:rPr>
          <w:rFonts w:asciiTheme="minorHAnsi" w:hAnsiTheme="minorHAnsi"/>
        </w:rPr>
        <w:t xml:space="preserve">, Binning, </w:t>
      </w:r>
      <w:proofErr w:type="spellStart"/>
      <w:r w:rsidRPr="00561943">
        <w:rPr>
          <w:rFonts w:asciiTheme="minorHAnsi" w:hAnsiTheme="minorHAnsi"/>
        </w:rPr>
        <w:t>Bin_refinement</w:t>
      </w:r>
      <w:proofErr w:type="spellEnd"/>
      <w:r w:rsidRPr="00561943">
        <w:rPr>
          <w:rFonts w:asciiTheme="minorHAnsi" w:hAnsiTheme="minorHAnsi"/>
        </w:rPr>
        <w:t xml:space="preserve">, and </w:t>
      </w:r>
      <w:proofErr w:type="spellStart"/>
      <w:r w:rsidRPr="00561943">
        <w:rPr>
          <w:rFonts w:asciiTheme="minorHAnsi" w:hAnsiTheme="minorHAnsi"/>
        </w:rPr>
        <w:t>Reassemble_bins</w:t>
      </w:r>
      <w:proofErr w:type="spellEnd"/>
      <w:r w:rsidRPr="00561943">
        <w:rPr>
          <w:rFonts w:asciiTheme="minorHAnsi" w:hAnsiTheme="minorHAnsi"/>
        </w:rPr>
        <w:t xml:space="preserve"> modules. </w:t>
      </w:r>
      <w:r w:rsidR="002F7C6A" w:rsidRPr="00561943">
        <w:rPr>
          <w:rFonts w:asciiTheme="minorHAnsi" w:hAnsiTheme="minorHAnsi"/>
        </w:rPr>
        <w:t xml:space="preserve">With the exception of CONCOCT </w:t>
      </w:r>
      <w:r w:rsidR="00E84F72" w:rsidRPr="00561943">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[19]</w:t>
      </w:r>
      <w:r w:rsidR="00E84F72" w:rsidRPr="00561943">
        <w:rPr>
          <w:rFonts w:asciiTheme="minorHAnsi" w:hAnsiTheme="minorHAnsi"/>
        </w:rPr>
        <w:fldChar w:fldCharType="end"/>
      </w:r>
      <w:r w:rsidR="002F7C6A" w:rsidRPr="00561943">
        <w:rPr>
          <w:rFonts w:asciiTheme="minorHAnsi" w:hAnsiTheme="minorHAnsi"/>
        </w:rPr>
        <w:t>, the programs wrapped into metaWRAP can take advantage of multi-core systems, and scale well with larger datasets. MetaWRAP itself also parallelizes processes when possible.</w:t>
      </w:r>
    </w:p>
    <w:p w14:paraId="09F1CB8E" w14:textId="77777777" w:rsidR="00D44953" w:rsidRPr="00561943" w:rsidRDefault="00D44953" w:rsidP="00446299">
      <w:pPr>
        <w:spacing w:line="480" w:lineRule="auto"/>
        <w:rPr>
          <w:rFonts w:asciiTheme="minorHAnsi" w:hAnsiTheme="minorHAnsi"/>
        </w:rPr>
        <w:pPrChange w:id="317" w:author="German Uritskiy" w:date="2018-06-12T15:46:00Z">
          <w:pPr/>
        </w:pPrChange>
      </w:pPr>
    </w:p>
    <w:p w14:paraId="50CC1FE6" w14:textId="77777777" w:rsidR="00E112A9" w:rsidRPr="00561943" w:rsidRDefault="005935DB" w:rsidP="00446299">
      <w:pPr>
        <w:spacing w:line="480" w:lineRule="auto"/>
        <w:rPr>
          <w:rFonts w:asciiTheme="minorHAnsi" w:hAnsiTheme="minorHAnsi"/>
          <w:b/>
        </w:rPr>
        <w:pPrChange w:id="318" w:author="German Uritskiy" w:date="2018-06-12T15:46:00Z">
          <w:pPr/>
        </w:pPrChange>
      </w:pPr>
      <w:r w:rsidRPr="00561943">
        <w:rPr>
          <w:rFonts w:asciiTheme="minorHAnsi" w:hAnsiTheme="minorHAnsi"/>
          <w:b/>
        </w:rPr>
        <w:t>M</w:t>
      </w:r>
      <w:r w:rsidR="00E112A9" w:rsidRPr="00561943">
        <w:rPr>
          <w:rFonts w:asciiTheme="minorHAnsi" w:hAnsiTheme="minorHAnsi"/>
          <w:b/>
        </w:rPr>
        <w:t>etaWRAP-</w:t>
      </w:r>
      <w:proofErr w:type="spellStart"/>
      <w:r w:rsidR="00E112A9" w:rsidRPr="00561943">
        <w:rPr>
          <w:rFonts w:asciiTheme="minorHAnsi" w:hAnsiTheme="minorHAnsi"/>
          <w:b/>
        </w:rPr>
        <w:t>Bin_refinement</w:t>
      </w:r>
      <w:proofErr w:type="spellEnd"/>
      <w:r w:rsidR="00E112A9" w:rsidRPr="00561943">
        <w:rPr>
          <w:rFonts w:asciiTheme="minorHAnsi" w:hAnsiTheme="minorHAnsi"/>
          <w:b/>
        </w:rPr>
        <w:t xml:space="preserve"> improved bin predictions in synthetic data</w:t>
      </w:r>
    </w:p>
    <w:p w14:paraId="0C25B8C1" w14:textId="4391C603" w:rsidR="008A391E" w:rsidRPr="00561943" w:rsidRDefault="00745EF2" w:rsidP="00446299">
      <w:pPr>
        <w:keepNext/>
        <w:spacing w:line="480" w:lineRule="auto"/>
        <w:rPr>
          <w:rFonts w:asciiTheme="minorHAnsi" w:hAnsiTheme="minorHAnsi"/>
        </w:rPr>
        <w:pPrChange w:id="319" w:author="German Uritskiy" w:date="2018-06-12T15:46:00Z">
          <w:pPr>
            <w:keepNext/>
          </w:pPr>
        </w:pPrChange>
      </w:pPr>
      <w:r w:rsidRPr="00561943">
        <w:rPr>
          <w:rFonts w:asciiTheme="minorHAnsi" w:hAnsiTheme="minorHAnsi"/>
        </w:rPr>
        <w:t>To test the efficacy of the metaWRAP-</w:t>
      </w:r>
      <w:proofErr w:type="spellStart"/>
      <w:r w:rsidRPr="00561943">
        <w:rPr>
          <w:rFonts w:asciiTheme="minorHAnsi" w:hAnsiTheme="minorHAnsi"/>
        </w:rPr>
        <w:t>Bin_refinement</w:t>
      </w:r>
      <w:proofErr w:type="spellEnd"/>
      <w:r w:rsidRPr="00561943">
        <w:rPr>
          <w:rFonts w:asciiTheme="minorHAnsi" w:hAnsiTheme="minorHAnsi"/>
        </w:rPr>
        <w:t xml:space="preserve"> module at consolidating and improving bin sets, w</w:t>
      </w:r>
      <w:r w:rsidR="00854C90" w:rsidRPr="00561943">
        <w:rPr>
          <w:rFonts w:asciiTheme="minorHAnsi" w:hAnsiTheme="minorHAnsi"/>
        </w:rPr>
        <w:t>e used</w:t>
      </w:r>
      <w:r w:rsidR="00CF196C" w:rsidRPr="00561943">
        <w:rPr>
          <w:rFonts w:asciiTheme="minorHAnsi" w:hAnsiTheme="minorHAnsi"/>
        </w:rPr>
        <w:t xml:space="preserve"> </w:t>
      </w:r>
      <w:r w:rsidR="00F47C19" w:rsidRPr="00561943">
        <w:rPr>
          <w:rFonts w:asciiTheme="minorHAnsi" w:hAnsiTheme="minorHAnsi"/>
        </w:rPr>
        <w:t>synthetic metagenomic data sets of varying complexity from the Critical Assessment of Metagenomic Interpretation (CAMI) study</w:t>
      </w:r>
      <w:r w:rsidR="00EA20C2"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[9]</w:t>
      </w:r>
      <w:r w:rsidR="00E84F72" w:rsidRPr="00561943">
        <w:rPr>
          <w:rFonts w:asciiTheme="minorHAnsi" w:hAnsiTheme="minorHAnsi"/>
        </w:rPr>
        <w:fldChar w:fldCharType="end"/>
      </w:r>
      <w:r w:rsidRPr="00561943">
        <w:rPr>
          <w:rFonts w:asciiTheme="minorHAnsi" w:hAnsiTheme="minorHAnsi"/>
        </w:rPr>
        <w:t xml:space="preserve">. </w:t>
      </w:r>
      <w:r w:rsidR="00E112A9" w:rsidRPr="00561943">
        <w:rPr>
          <w:rFonts w:asciiTheme="minorHAnsi" w:hAnsiTheme="minorHAnsi"/>
        </w:rPr>
        <w:t>The “gold</w:t>
      </w:r>
      <w:r w:rsidR="008D4FE6" w:rsidRPr="00561943">
        <w:rPr>
          <w:rFonts w:asciiTheme="minorHAnsi" w:hAnsiTheme="minorHAnsi"/>
        </w:rPr>
        <w:t xml:space="preserve"> standard” assemblies from the “high”, “medium”, and “low” diversity challenges were</w:t>
      </w:r>
      <w:r w:rsidRPr="00561943">
        <w:rPr>
          <w:rFonts w:asciiTheme="minorHAnsi" w:hAnsiTheme="minorHAnsi"/>
        </w:rPr>
        <w:t xml:space="preserve"> first</w:t>
      </w:r>
      <w:r w:rsidR="008D4FE6" w:rsidRPr="00561943">
        <w:rPr>
          <w:rFonts w:asciiTheme="minorHAnsi" w:hAnsiTheme="minorHAnsi"/>
        </w:rPr>
        <w:t xml:space="preserve"> </w:t>
      </w:r>
      <w:r w:rsidR="0049713A" w:rsidRPr="00561943">
        <w:rPr>
          <w:rFonts w:asciiTheme="minorHAnsi" w:hAnsiTheme="minorHAnsi"/>
        </w:rPr>
        <w:t>binned with metaBAT2, Maxbin2, and CONCOCT</w:t>
      </w:r>
      <w:r w:rsidR="00EA20C2"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PEF1dGhvcj5XdTwvQXV0aG9yPjxZZWFyPjIwMTY8L1llYXI+PFJlY051bT44NDUxPC9SZWNOdW0+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PEF1dGhvcj5XdTwvQXV0aG9yPjxZZWFyPjIwMTY8L1llYXI+PFJlY051bT44NDUxPC9SZWNOdW0+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[19-21]</w:t>
      </w:r>
      <w:r w:rsidR="00E84F72" w:rsidRPr="00561943">
        <w:rPr>
          <w:rFonts w:asciiTheme="minorHAnsi" w:hAnsiTheme="minorHAnsi"/>
        </w:rPr>
        <w:fldChar w:fldCharType="end"/>
      </w:r>
      <w:r w:rsidR="00E112A9" w:rsidRPr="00561943">
        <w:rPr>
          <w:rFonts w:asciiTheme="minorHAnsi" w:hAnsiTheme="minorHAnsi"/>
        </w:rPr>
        <w:t xml:space="preserve"> using the metaWRAP-Binning module</w:t>
      </w:r>
      <w:r w:rsidRPr="00561943">
        <w:rPr>
          <w:rFonts w:asciiTheme="minorHAnsi" w:hAnsiTheme="minorHAnsi"/>
        </w:rPr>
        <w:t>, and t</w:t>
      </w:r>
      <w:r w:rsidR="00E112A9" w:rsidRPr="00561943">
        <w:rPr>
          <w:rFonts w:asciiTheme="minorHAnsi" w:hAnsiTheme="minorHAnsi"/>
        </w:rPr>
        <w:t>he resulting three bin sets we</w:t>
      </w:r>
      <w:r w:rsidR="00E3757C" w:rsidRPr="00561943">
        <w:rPr>
          <w:rFonts w:asciiTheme="minorHAnsi" w:hAnsiTheme="minorHAnsi"/>
        </w:rPr>
        <w:t xml:space="preserve">re then </w:t>
      </w:r>
      <w:r w:rsidR="0049713A" w:rsidRPr="00561943">
        <w:rPr>
          <w:rFonts w:asciiTheme="minorHAnsi" w:hAnsiTheme="minorHAnsi"/>
        </w:rPr>
        <w:t>consolidated</w:t>
      </w:r>
      <w:r w:rsidR="00E3757C" w:rsidRPr="00561943">
        <w:rPr>
          <w:rFonts w:asciiTheme="minorHAnsi" w:hAnsiTheme="minorHAnsi"/>
        </w:rPr>
        <w:t xml:space="preserve"> with </w:t>
      </w:r>
      <w:proofErr w:type="spellStart"/>
      <w:r w:rsidR="00E3757C" w:rsidRPr="00561943">
        <w:rPr>
          <w:rFonts w:asciiTheme="minorHAnsi" w:hAnsiTheme="minorHAnsi"/>
        </w:rPr>
        <w:t>DAS_Tool</w:t>
      </w:r>
      <w:proofErr w:type="spellEnd"/>
      <w:r w:rsidR="0025795D"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[27]</w:t>
      </w:r>
      <w:r w:rsidR="00E84F72" w:rsidRPr="00561943">
        <w:rPr>
          <w:rFonts w:asciiTheme="minorHAnsi" w:hAnsiTheme="minorHAnsi"/>
        </w:rPr>
        <w:fldChar w:fldCharType="end"/>
      </w:r>
      <w:del w:id="320" w:author="German Uritskiy" w:date="2018-06-07T11:40:00Z">
        <w:r w:rsidR="00EA20C2" w:rsidRPr="00561943" w:rsidDel="0025795D">
          <w:rPr>
            <w:rFonts w:asciiTheme="minorHAnsi" w:hAnsiTheme="minorHAnsi"/>
          </w:rPr>
          <w:delText xml:space="preserve"> </w:delText>
        </w:r>
        <w:r w:rsidR="0025795D" w:rsidRPr="00561943" w:rsidDel="0025795D">
          <w:rPr>
            <w:rFonts w:asciiTheme="minorHAnsi" w:hAnsiTheme="minorHAnsi"/>
          </w:rPr>
          <w:delText>{Sieber, 2017 #8457}</w:delText>
        </w:r>
      </w:del>
      <w:r w:rsidR="00E3757C" w:rsidRPr="00561943">
        <w:rPr>
          <w:rFonts w:asciiTheme="minorHAnsi" w:hAnsiTheme="minorHAnsi"/>
        </w:rPr>
        <w:t xml:space="preserve">, </w:t>
      </w:r>
      <w:proofErr w:type="spellStart"/>
      <w:r w:rsidR="00E3757C" w:rsidRPr="00561943">
        <w:rPr>
          <w:rFonts w:asciiTheme="minorHAnsi" w:hAnsiTheme="minorHAnsi"/>
        </w:rPr>
        <w:t>B</w:t>
      </w:r>
      <w:r w:rsidR="00E112A9" w:rsidRPr="00561943">
        <w:rPr>
          <w:rFonts w:asciiTheme="minorHAnsi" w:hAnsiTheme="minorHAnsi"/>
        </w:rPr>
        <w:t>inning_refiner</w:t>
      </w:r>
      <w:proofErr w:type="spellEnd"/>
      <w:r w:rsidR="00EA20C2"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[28]</w:t>
      </w:r>
      <w:r w:rsidR="00E84F72" w:rsidRPr="00561943">
        <w:rPr>
          <w:rFonts w:asciiTheme="minorHAnsi" w:hAnsiTheme="minorHAnsi"/>
        </w:rPr>
        <w:fldChar w:fldCharType="end"/>
      </w:r>
      <w:r w:rsidR="00E112A9" w:rsidRPr="00561943">
        <w:rPr>
          <w:rFonts w:asciiTheme="minorHAnsi" w:hAnsiTheme="minorHAnsi"/>
        </w:rPr>
        <w:t>, and metaWRAP-</w:t>
      </w:r>
      <w:proofErr w:type="spellStart"/>
      <w:r w:rsidR="00E112A9" w:rsidRPr="00561943">
        <w:rPr>
          <w:rFonts w:asciiTheme="minorHAnsi" w:hAnsiTheme="minorHAnsi"/>
        </w:rPr>
        <w:t>Bin_refinement</w:t>
      </w:r>
      <w:proofErr w:type="spellEnd"/>
      <w:r w:rsidRPr="00561943">
        <w:rPr>
          <w:rFonts w:asciiTheme="minorHAnsi" w:hAnsiTheme="minorHAnsi"/>
        </w:rPr>
        <w:t xml:space="preserve">. </w:t>
      </w:r>
      <w:r w:rsidR="00AB2E49" w:rsidRPr="00561943">
        <w:rPr>
          <w:rFonts w:asciiTheme="minorHAnsi" w:hAnsiTheme="minorHAnsi"/>
        </w:rPr>
        <w:t>T</w:t>
      </w:r>
      <w:r w:rsidRPr="00561943">
        <w:rPr>
          <w:rFonts w:asciiTheme="minorHAnsi" w:hAnsiTheme="minorHAnsi"/>
        </w:rPr>
        <w:t xml:space="preserve">he </w:t>
      </w:r>
      <w:r w:rsidR="00B2179A" w:rsidRPr="00561943">
        <w:rPr>
          <w:rFonts w:asciiTheme="minorHAnsi" w:hAnsiTheme="minorHAnsi"/>
        </w:rPr>
        <w:t xml:space="preserve">completion and contamination of the bins </w:t>
      </w:r>
      <w:r w:rsidR="00AB2E49" w:rsidRPr="00561943">
        <w:rPr>
          <w:rFonts w:asciiTheme="minorHAnsi" w:hAnsiTheme="minorHAnsi"/>
        </w:rPr>
        <w:t xml:space="preserve">in the original and refined bin sets </w:t>
      </w:r>
      <w:r w:rsidR="00B2179A" w:rsidRPr="00561943">
        <w:rPr>
          <w:rFonts w:asciiTheme="minorHAnsi" w:hAnsiTheme="minorHAnsi"/>
        </w:rPr>
        <w:t>were evaluated with CheckM</w:t>
      </w:r>
      <w:r w:rsidR="00EA20C2"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[24]</w:t>
      </w:r>
      <w:r w:rsidR="00E84F72" w:rsidRPr="00561943">
        <w:rPr>
          <w:rFonts w:asciiTheme="minorHAnsi" w:hAnsiTheme="minorHAnsi"/>
        </w:rPr>
        <w:fldChar w:fldCharType="end"/>
      </w:r>
      <w:r w:rsidR="00B2179A" w:rsidRPr="00561943">
        <w:rPr>
          <w:rFonts w:asciiTheme="minorHAnsi" w:hAnsiTheme="minorHAnsi"/>
        </w:rPr>
        <w:t xml:space="preserve"> (</w:t>
      </w:r>
      <w:r w:rsidR="00703BAE" w:rsidRPr="00561943">
        <w:rPr>
          <w:rFonts w:asciiTheme="minorHAnsi" w:hAnsiTheme="minorHAnsi"/>
        </w:rPr>
        <w:t>Addi</w:t>
      </w:r>
      <w:r w:rsidR="00ED3D17" w:rsidRPr="00561943">
        <w:rPr>
          <w:rFonts w:asciiTheme="minorHAnsi" w:hAnsiTheme="minorHAnsi"/>
        </w:rPr>
        <w:t>tional file 6</w:t>
      </w:r>
      <w:r w:rsidR="00703BAE" w:rsidRPr="00561943">
        <w:rPr>
          <w:rFonts w:asciiTheme="minorHAnsi" w:hAnsiTheme="minorHAnsi"/>
        </w:rPr>
        <w:t xml:space="preserve">: </w:t>
      </w:r>
      <w:r w:rsidR="00B2179A" w:rsidRPr="00561943">
        <w:rPr>
          <w:rFonts w:asciiTheme="minorHAnsi" w:hAnsiTheme="minorHAnsi"/>
        </w:rPr>
        <w:t>Figure S</w:t>
      </w:r>
      <w:r w:rsidR="00720E92" w:rsidRPr="00561943">
        <w:rPr>
          <w:rFonts w:asciiTheme="minorHAnsi" w:hAnsiTheme="minorHAnsi"/>
        </w:rPr>
        <w:t>4)</w:t>
      </w:r>
      <w:r w:rsidR="00B2179A" w:rsidRPr="00561943">
        <w:rPr>
          <w:rFonts w:asciiTheme="minorHAnsi" w:hAnsiTheme="minorHAnsi"/>
        </w:rPr>
        <w:t xml:space="preserve"> </w:t>
      </w:r>
      <w:r w:rsidR="00AB2E49" w:rsidRPr="00561943">
        <w:rPr>
          <w:rFonts w:asciiTheme="minorHAnsi" w:hAnsiTheme="minorHAnsi"/>
        </w:rPr>
        <w:t>and Amber</w:t>
      </w:r>
      <w:r w:rsidR="00EA20C2"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&lt;EndNote&gt;&lt;Cite&gt;&lt;Author&gt;Meyer&lt;/Author&gt;&lt;Year&gt;2017&lt;/Year&gt;&lt;RecNum&gt;8484&lt;/RecNum&gt;&lt;DisplayText&gt;[41]&lt;/DisplayText&gt;&lt;record&gt;&lt;rec-number&gt;8484&lt;/rec-number&gt;&lt;foreign-keys&gt;&lt;key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[41]</w:t>
      </w:r>
      <w:r w:rsidR="00E84F72" w:rsidRPr="00561943">
        <w:rPr>
          <w:rFonts w:asciiTheme="minorHAnsi" w:hAnsiTheme="minorHAnsi"/>
        </w:rPr>
        <w:fldChar w:fldCharType="end"/>
      </w:r>
      <w:r w:rsidR="006345F8" w:rsidRPr="00561943">
        <w:rPr>
          <w:rFonts w:asciiTheme="minorHAnsi" w:hAnsiTheme="minorHAnsi"/>
        </w:rPr>
        <w:t xml:space="preserve"> (</w:t>
      </w:r>
      <w:r w:rsidR="00ED3D17" w:rsidRPr="00561943">
        <w:rPr>
          <w:rFonts w:asciiTheme="minorHAnsi" w:hAnsiTheme="minorHAnsi"/>
        </w:rPr>
        <w:t>Additional file 7</w:t>
      </w:r>
      <w:r w:rsidR="00703BAE" w:rsidRPr="00561943">
        <w:rPr>
          <w:rFonts w:asciiTheme="minorHAnsi" w:hAnsiTheme="minorHAnsi"/>
        </w:rPr>
        <w:t xml:space="preserve">: </w:t>
      </w:r>
      <w:r w:rsidR="006345F8" w:rsidRPr="00561943">
        <w:rPr>
          <w:rFonts w:asciiTheme="minorHAnsi" w:hAnsiTheme="minorHAnsi"/>
        </w:rPr>
        <w:t>Figure S5)</w:t>
      </w:r>
      <w:r w:rsidR="00174D68" w:rsidRPr="00561943">
        <w:rPr>
          <w:rFonts w:asciiTheme="minorHAnsi" w:hAnsiTheme="minorHAnsi"/>
        </w:rPr>
        <w:t>.</w:t>
      </w:r>
      <w:r w:rsidR="0049713A" w:rsidRPr="00561943">
        <w:rPr>
          <w:rFonts w:asciiTheme="minorHAnsi" w:hAnsiTheme="minorHAnsi"/>
        </w:rPr>
        <w:t xml:space="preserve"> </w:t>
      </w:r>
      <w:r w:rsidR="00AB2E49" w:rsidRPr="00561943">
        <w:rPr>
          <w:rFonts w:asciiTheme="minorHAnsi" w:hAnsiTheme="minorHAnsi"/>
        </w:rPr>
        <w:t>True r</w:t>
      </w:r>
      <w:r w:rsidR="0049713A" w:rsidRPr="00561943">
        <w:rPr>
          <w:rFonts w:asciiTheme="minorHAnsi" w:hAnsiTheme="minorHAnsi"/>
        </w:rPr>
        <w:t xml:space="preserve">ecall and precision </w:t>
      </w:r>
      <w:r w:rsidR="00F47C19" w:rsidRPr="00561943">
        <w:rPr>
          <w:rFonts w:asciiTheme="minorHAnsi" w:hAnsiTheme="minorHAnsi"/>
        </w:rPr>
        <w:t xml:space="preserve">for </w:t>
      </w:r>
      <w:r w:rsidR="0049713A" w:rsidRPr="00561943">
        <w:rPr>
          <w:rFonts w:asciiTheme="minorHAnsi" w:hAnsiTheme="minorHAnsi"/>
        </w:rPr>
        <w:t xml:space="preserve">each bin calculated </w:t>
      </w:r>
      <w:r w:rsidR="00AB2E49" w:rsidRPr="00561943">
        <w:rPr>
          <w:rFonts w:asciiTheme="minorHAnsi" w:hAnsiTheme="minorHAnsi"/>
        </w:rPr>
        <w:t xml:space="preserve">with </w:t>
      </w:r>
      <w:r w:rsidR="0049713A" w:rsidRPr="00561943">
        <w:rPr>
          <w:rFonts w:asciiTheme="minorHAnsi" w:hAnsiTheme="minorHAnsi"/>
        </w:rPr>
        <w:t>Amber</w:t>
      </w:r>
      <w:r w:rsidR="006345F8" w:rsidRPr="00561943">
        <w:rPr>
          <w:rFonts w:asciiTheme="minorHAnsi" w:hAnsiTheme="minorHAnsi"/>
        </w:rPr>
        <w:t xml:space="preserve"> </w:t>
      </w:r>
      <w:r w:rsidR="00E112A9" w:rsidRPr="00561943">
        <w:rPr>
          <w:rFonts w:asciiTheme="minorHAnsi" w:hAnsiTheme="minorHAnsi"/>
        </w:rPr>
        <w:t xml:space="preserve">were converted to completion and contamination percentages </w:t>
      </w:r>
      <w:r w:rsidR="00E3757C" w:rsidRPr="00561943">
        <w:rPr>
          <w:rFonts w:asciiTheme="minorHAnsi" w:hAnsiTheme="minorHAnsi"/>
        </w:rPr>
        <w:t xml:space="preserve">to be comparable to </w:t>
      </w:r>
      <w:r w:rsidR="00B2179A" w:rsidRPr="00561943">
        <w:rPr>
          <w:rFonts w:asciiTheme="minorHAnsi" w:hAnsiTheme="minorHAnsi"/>
        </w:rPr>
        <w:t xml:space="preserve">the </w:t>
      </w:r>
      <w:r w:rsidR="00E3757C" w:rsidRPr="00561943">
        <w:rPr>
          <w:rFonts w:asciiTheme="minorHAnsi" w:hAnsiTheme="minorHAnsi"/>
        </w:rPr>
        <w:t xml:space="preserve">CheckM results </w:t>
      </w:r>
      <w:r w:rsidR="00E112A9" w:rsidRPr="00561943">
        <w:rPr>
          <w:rFonts w:asciiTheme="minorHAnsi" w:hAnsiTheme="minorHAnsi"/>
        </w:rPr>
        <w:t>(Figure 2).</w:t>
      </w:r>
      <w:r w:rsidR="00F439DB" w:rsidRPr="00561943">
        <w:rPr>
          <w:rFonts w:asciiTheme="minorHAnsi" w:hAnsiTheme="minorHAnsi"/>
        </w:rPr>
        <w:t xml:space="preserve"> We found that </w:t>
      </w:r>
      <w:r w:rsidR="00E112A9" w:rsidRPr="00561943">
        <w:rPr>
          <w:rFonts w:asciiTheme="minorHAnsi" w:hAnsiTheme="minorHAnsi"/>
        </w:rPr>
        <w:t xml:space="preserve">metaBAT2 consistently outperformed MaxBin2 and CONCOCT, producing a total of 385 high quality bins between all the challenges (completion greater than 90% and contamination less than 5%), and 271 near-perfect bins (completion greater than 95% and contamination less than 1%). MaxBin2 came in second with 275 high quality bins and </w:t>
      </w:r>
      <w:r w:rsidR="00AD0B4E" w:rsidRPr="00561943">
        <w:rPr>
          <w:rFonts w:asciiTheme="minorHAnsi" w:hAnsiTheme="minorHAnsi"/>
        </w:rPr>
        <w:t>164 near-perfect bins.</w:t>
      </w:r>
      <w:r w:rsidR="00E112A9" w:rsidRPr="00561943">
        <w:rPr>
          <w:rFonts w:asciiTheme="minorHAnsi" w:hAnsiTheme="minorHAnsi"/>
        </w:rPr>
        <w:t xml:space="preserve"> CONCOCT performed rather poorly in all but the smallest CAMI</w:t>
      </w:r>
    </w:p>
    <w:p w14:paraId="0045563D" w14:textId="4282A8EE" w:rsidR="008A391E" w:rsidRPr="00561943" w:rsidRDefault="00E112A9" w:rsidP="00446299">
      <w:pPr>
        <w:keepNext/>
        <w:spacing w:line="480" w:lineRule="auto"/>
        <w:rPr>
          <w:rFonts w:asciiTheme="minorHAnsi" w:hAnsiTheme="minorHAnsi"/>
          <w:rPrChange w:id="321" w:author="German Uritskiy" w:date="2018-06-07T14:04:00Z">
            <w:rPr/>
          </w:rPrChange>
        </w:rPr>
        <w:pPrChange w:id="322" w:author="German Uritskiy" w:date="2018-06-12T15:46:00Z">
          <w:pPr>
            <w:keepNext/>
          </w:pPr>
        </w:pPrChange>
      </w:pPr>
      <w:r w:rsidRPr="00561943">
        <w:rPr>
          <w:rFonts w:asciiTheme="minorHAnsi" w:hAnsiTheme="minorHAnsi"/>
        </w:rPr>
        <w:t xml:space="preserve"> challenge data sets, producing 58 high quality bins and 40 near-perfect bins.</w:t>
      </w:r>
      <w:r w:rsidR="0049713A" w:rsidRPr="00561943">
        <w:rPr>
          <w:rFonts w:asciiTheme="minorHAnsi" w:hAnsiTheme="minorHAnsi"/>
        </w:rPr>
        <w:t xml:space="preserve"> </w:t>
      </w:r>
    </w:p>
    <w:p w14:paraId="7933E19F" w14:textId="0F90CD0C" w:rsidR="00AB2E49" w:rsidRDefault="00E112A9" w:rsidP="00446299">
      <w:pPr>
        <w:spacing w:line="480" w:lineRule="auto"/>
        <w:rPr>
          <w:ins w:id="323" w:author="German Uritskiy" w:date="2018-06-08T15:25:00Z"/>
          <w:rFonts w:asciiTheme="minorHAnsi" w:hAnsiTheme="minorHAnsi"/>
        </w:rPr>
        <w:pPrChange w:id="324" w:author="German Uritskiy" w:date="2018-06-12T15:46:00Z">
          <w:pPr/>
        </w:pPrChange>
      </w:pPr>
      <w:r w:rsidRPr="00561943">
        <w:rPr>
          <w:rFonts w:asciiTheme="minorHAnsi" w:hAnsiTheme="minorHAnsi"/>
        </w:rPr>
        <w:tab/>
      </w:r>
      <w:r w:rsidR="0049713A" w:rsidRPr="00561943">
        <w:rPr>
          <w:rFonts w:asciiTheme="minorHAnsi" w:hAnsiTheme="minorHAnsi"/>
        </w:rPr>
        <w:t xml:space="preserve">In the consolidated bin sets, </w:t>
      </w:r>
      <w:proofErr w:type="spellStart"/>
      <w:r w:rsidRPr="00561943">
        <w:rPr>
          <w:rFonts w:asciiTheme="minorHAnsi" w:hAnsiTheme="minorHAnsi"/>
        </w:rPr>
        <w:t>DAS_Tool</w:t>
      </w:r>
      <w:proofErr w:type="spellEnd"/>
      <w:r w:rsidR="0031428E" w:rsidRPr="00561943">
        <w:rPr>
          <w:rFonts w:asciiTheme="minorHAnsi" w:hAnsiTheme="minorHAnsi"/>
        </w:rPr>
        <w:t xml:space="preserve"> produced</w:t>
      </w:r>
      <w:r w:rsidRPr="00561943">
        <w:rPr>
          <w:rFonts w:asciiTheme="minorHAnsi" w:hAnsiTheme="minorHAnsi"/>
        </w:rPr>
        <w:t xml:space="preserve"> 426 high quality bins and 263 near-perfect bins</w:t>
      </w:r>
      <w:r w:rsidR="00BA775C" w:rsidRPr="00561943">
        <w:rPr>
          <w:rFonts w:asciiTheme="minorHAnsi" w:hAnsiTheme="minorHAnsi"/>
        </w:rPr>
        <w:t xml:space="preserve"> across all</w:t>
      </w:r>
      <w:r w:rsidR="0031428E" w:rsidRPr="00561943">
        <w:rPr>
          <w:rFonts w:asciiTheme="minorHAnsi" w:hAnsiTheme="minorHAnsi"/>
        </w:rPr>
        <w:t xml:space="preserve"> CAMI</w:t>
      </w:r>
      <w:r w:rsidR="00BA775C" w:rsidRPr="00561943">
        <w:rPr>
          <w:rFonts w:asciiTheme="minorHAnsi" w:hAnsiTheme="minorHAnsi"/>
        </w:rPr>
        <w:t xml:space="preserve"> challenges</w:t>
      </w:r>
      <w:r w:rsidR="0031428E" w:rsidRPr="00561943">
        <w:rPr>
          <w:rFonts w:asciiTheme="minorHAnsi" w:hAnsiTheme="minorHAnsi"/>
        </w:rPr>
        <w:t xml:space="preserve">, while </w:t>
      </w:r>
      <w:proofErr w:type="spellStart"/>
      <w:r w:rsidR="0031428E" w:rsidRPr="00561943">
        <w:rPr>
          <w:rFonts w:asciiTheme="minorHAnsi" w:hAnsiTheme="minorHAnsi"/>
        </w:rPr>
        <w:t>Binning_refiner</w:t>
      </w:r>
      <w:proofErr w:type="spellEnd"/>
      <w:r w:rsidR="0031428E" w:rsidRPr="00561943">
        <w:rPr>
          <w:rFonts w:asciiTheme="minorHAnsi" w:hAnsiTheme="minorHAnsi"/>
        </w:rPr>
        <w:t xml:space="preserve"> produced 289 and 210 bins, respectively</w:t>
      </w:r>
      <w:r w:rsidRPr="00561943">
        <w:rPr>
          <w:rFonts w:asciiTheme="minorHAnsi" w:hAnsiTheme="minorHAnsi"/>
        </w:rPr>
        <w:t xml:space="preserve">. </w:t>
      </w:r>
      <w:proofErr w:type="spellStart"/>
      <w:r w:rsidR="0031428E" w:rsidRPr="00561943">
        <w:rPr>
          <w:rFonts w:asciiTheme="minorHAnsi" w:hAnsiTheme="minorHAnsi"/>
        </w:rPr>
        <w:t>DAS_Tool</w:t>
      </w:r>
      <w:proofErr w:type="spellEnd"/>
      <w:r w:rsidR="0031428E" w:rsidRPr="00561943">
        <w:rPr>
          <w:rFonts w:asciiTheme="minorHAnsi" w:hAnsiTheme="minorHAnsi"/>
        </w:rPr>
        <w:t xml:space="preserve"> consistently produced high completion bins, however </w:t>
      </w:r>
      <w:r w:rsidR="0049713A" w:rsidRPr="00561943">
        <w:rPr>
          <w:rFonts w:asciiTheme="minorHAnsi" w:hAnsiTheme="minorHAnsi"/>
        </w:rPr>
        <w:t>these bins ha</w:t>
      </w:r>
      <w:r w:rsidR="0031428E" w:rsidRPr="00561943">
        <w:rPr>
          <w:rFonts w:asciiTheme="minorHAnsi" w:hAnsiTheme="minorHAnsi"/>
        </w:rPr>
        <w:t>d relatively high contamination</w:t>
      </w:r>
      <w:r w:rsidR="0049713A" w:rsidRPr="00561943">
        <w:rPr>
          <w:rFonts w:asciiTheme="minorHAnsi" w:hAnsiTheme="minorHAnsi"/>
        </w:rPr>
        <w:t xml:space="preserve">, which </w:t>
      </w:r>
      <w:r w:rsidR="0031428E" w:rsidRPr="00561943">
        <w:rPr>
          <w:rFonts w:asciiTheme="minorHAnsi" w:hAnsiTheme="minorHAnsi"/>
        </w:rPr>
        <w:t xml:space="preserve">is a result of </w:t>
      </w:r>
      <w:r w:rsidR="0049713A" w:rsidRPr="00561943">
        <w:rPr>
          <w:rFonts w:asciiTheme="minorHAnsi" w:hAnsiTheme="minorHAnsi"/>
        </w:rPr>
        <w:t xml:space="preserve">the aggregation approach that </w:t>
      </w:r>
      <w:proofErr w:type="spellStart"/>
      <w:r w:rsidR="0049713A" w:rsidRPr="00561943">
        <w:rPr>
          <w:rFonts w:asciiTheme="minorHAnsi" w:hAnsiTheme="minorHAnsi"/>
        </w:rPr>
        <w:t>DAS_Tool</w:t>
      </w:r>
      <w:proofErr w:type="spellEnd"/>
      <w:r w:rsidR="0049713A" w:rsidRPr="00561943">
        <w:rPr>
          <w:rFonts w:asciiTheme="minorHAnsi" w:hAnsiTheme="minorHAnsi"/>
        </w:rPr>
        <w:t xml:space="preserve"> </w:t>
      </w:r>
      <w:r w:rsidR="0049713A" w:rsidRPr="00561943">
        <w:rPr>
          <w:rFonts w:asciiTheme="minorHAnsi" w:hAnsiTheme="minorHAnsi"/>
        </w:rPr>
        <w:lastRenderedPageBreak/>
        <w:t xml:space="preserve">takes. </w:t>
      </w:r>
      <w:proofErr w:type="spellStart"/>
      <w:r w:rsidRPr="00561943">
        <w:rPr>
          <w:rFonts w:asciiTheme="minorHAnsi" w:hAnsiTheme="minorHAnsi"/>
        </w:rPr>
        <w:t>Binning_refiner</w:t>
      </w:r>
      <w:proofErr w:type="spellEnd"/>
      <w:r w:rsidRPr="00561943">
        <w:rPr>
          <w:rFonts w:asciiTheme="minorHAnsi" w:hAnsiTheme="minorHAnsi"/>
        </w:rPr>
        <w:t xml:space="preserve"> </w:t>
      </w:r>
      <w:r w:rsidR="0049713A" w:rsidRPr="00561943">
        <w:rPr>
          <w:rFonts w:asciiTheme="minorHAnsi" w:hAnsiTheme="minorHAnsi"/>
        </w:rPr>
        <w:t>on the other hand produced very</w:t>
      </w:r>
      <w:r w:rsidR="00310C6A" w:rsidRPr="00561943">
        <w:rPr>
          <w:rFonts w:asciiTheme="minorHAnsi" w:hAnsiTheme="minorHAnsi"/>
        </w:rPr>
        <w:t xml:space="preserve"> pure bins with its splitting approach, however it </w:t>
      </w:r>
      <w:r w:rsidRPr="00561943">
        <w:rPr>
          <w:rFonts w:asciiTheme="minorHAnsi" w:hAnsiTheme="minorHAnsi"/>
        </w:rPr>
        <w:t xml:space="preserve">did so at the expense of significantly reduced completion. </w:t>
      </w:r>
      <w:r w:rsidR="00AB2E49" w:rsidRPr="00561943">
        <w:rPr>
          <w:rFonts w:asciiTheme="minorHAnsi" w:hAnsiTheme="minorHAnsi"/>
        </w:rPr>
        <w:t>MetaWRAP-</w:t>
      </w:r>
      <w:proofErr w:type="spellStart"/>
      <w:r w:rsidR="00AB2E49" w:rsidRPr="00561943">
        <w:rPr>
          <w:rFonts w:asciiTheme="minorHAnsi" w:hAnsiTheme="minorHAnsi"/>
        </w:rPr>
        <w:t>Bin_</w:t>
      </w:r>
      <w:r w:rsidR="00BA775C" w:rsidRPr="00561943">
        <w:rPr>
          <w:rFonts w:asciiTheme="minorHAnsi" w:hAnsiTheme="minorHAnsi"/>
        </w:rPr>
        <w:t>refinement</w:t>
      </w:r>
      <w:proofErr w:type="spellEnd"/>
      <w:r w:rsidR="00310C6A" w:rsidRPr="00561943">
        <w:rPr>
          <w:rFonts w:asciiTheme="minorHAnsi" w:hAnsiTheme="minorHAnsi"/>
        </w:rPr>
        <w:t xml:space="preserve"> </w:t>
      </w:r>
      <w:r w:rsidRPr="00561943">
        <w:rPr>
          <w:rFonts w:asciiTheme="minorHAnsi" w:hAnsiTheme="minorHAnsi"/>
        </w:rPr>
        <w:t>produce</w:t>
      </w:r>
      <w:r w:rsidR="00BA775C" w:rsidRPr="00561943">
        <w:rPr>
          <w:rFonts w:asciiTheme="minorHAnsi" w:hAnsiTheme="minorHAnsi"/>
        </w:rPr>
        <w:t xml:space="preserve">d </w:t>
      </w:r>
      <w:r w:rsidR="0031428E" w:rsidRPr="00561943">
        <w:rPr>
          <w:rFonts w:asciiTheme="minorHAnsi" w:hAnsiTheme="minorHAnsi"/>
        </w:rPr>
        <w:t xml:space="preserve">bins that had </w:t>
      </w:r>
      <w:r w:rsidR="00BA775C" w:rsidRPr="00561943">
        <w:rPr>
          <w:rFonts w:asciiTheme="minorHAnsi" w:hAnsiTheme="minorHAnsi"/>
        </w:rPr>
        <w:t>both</w:t>
      </w:r>
      <w:r w:rsidRPr="00561943">
        <w:rPr>
          <w:rFonts w:asciiTheme="minorHAnsi" w:hAnsiTheme="minorHAnsi"/>
        </w:rPr>
        <w:t xml:space="preserve"> high complet</w:t>
      </w:r>
      <w:r w:rsidR="00310C6A" w:rsidRPr="00561943">
        <w:rPr>
          <w:rFonts w:asciiTheme="minorHAnsi" w:hAnsiTheme="minorHAnsi"/>
        </w:rPr>
        <w:t xml:space="preserve">ion and low contamination. </w:t>
      </w:r>
      <w:r w:rsidRPr="00561943">
        <w:rPr>
          <w:rFonts w:asciiTheme="minorHAnsi" w:hAnsiTheme="minorHAnsi"/>
        </w:rPr>
        <w:t xml:space="preserve">In total, </w:t>
      </w:r>
      <w:r w:rsidR="00310C6A" w:rsidRPr="00561943">
        <w:rPr>
          <w:rFonts w:asciiTheme="minorHAnsi" w:hAnsiTheme="minorHAnsi"/>
        </w:rPr>
        <w:t>it</w:t>
      </w:r>
      <w:r w:rsidRPr="00561943">
        <w:rPr>
          <w:rFonts w:asciiTheme="minorHAnsi" w:hAnsiTheme="minorHAnsi"/>
        </w:rPr>
        <w:t xml:space="preserve"> produced 457 high quality</w:t>
      </w:r>
      <w:r w:rsidR="00310C6A" w:rsidRPr="00561943">
        <w:rPr>
          <w:rFonts w:asciiTheme="minorHAnsi" w:hAnsiTheme="minorHAnsi"/>
        </w:rPr>
        <w:t xml:space="preserve"> bins and 339 near-perfect bins</w:t>
      </w:r>
      <w:r w:rsidR="00EA02D3" w:rsidRPr="00561943">
        <w:rPr>
          <w:rFonts w:asciiTheme="minorHAnsi" w:hAnsiTheme="minorHAnsi"/>
        </w:rPr>
        <w:t xml:space="preserve"> (Figure 2)</w:t>
      </w:r>
      <w:r w:rsidR="00AB2E49" w:rsidRPr="00561943">
        <w:rPr>
          <w:rFonts w:asciiTheme="minorHAnsi" w:hAnsiTheme="minorHAnsi"/>
        </w:rPr>
        <w:t xml:space="preserve"> due to</w:t>
      </w:r>
      <w:r w:rsidR="00310C6A" w:rsidRPr="00561943">
        <w:rPr>
          <w:rFonts w:asciiTheme="minorHAnsi" w:hAnsiTheme="minorHAnsi"/>
        </w:rPr>
        <w:t xml:space="preserve"> both a splitting and aggregation step</w:t>
      </w:r>
      <w:r w:rsidR="00F439DB" w:rsidRPr="00561943">
        <w:rPr>
          <w:rFonts w:asciiTheme="minorHAnsi" w:hAnsiTheme="minorHAnsi"/>
        </w:rPr>
        <w:t xml:space="preserve">. </w:t>
      </w:r>
      <w:r w:rsidR="00310C6A" w:rsidRPr="00561943">
        <w:rPr>
          <w:rFonts w:asciiTheme="minorHAnsi" w:hAnsiTheme="minorHAnsi"/>
        </w:rPr>
        <w:t>These results confirm</w:t>
      </w:r>
      <w:r w:rsidR="00AF0C74" w:rsidRPr="00561943">
        <w:rPr>
          <w:rFonts w:asciiTheme="minorHAnsi" w:hAnsiTheme="minorHAnsi"/>
        </w:rPr>
        <w:t>ed</w:t>
      </w:r>
      <w:r w:rsidR="00310C6A" w:rsidRPr="00561943">
        <w:rPr>
          <w:rFonts w:asciiTheme="minorHAnsi" w:hAnsiTheme="minorHAnsi"/>
        </w:rPr>
        <w:t xml:space="preserve"> that metaWRAP not only consistently </w:t>
      </w:r>
      <w:r w:rsidR="00AF0C74" w:rsidRPr="00561943">
        <w:rPr>
          <w:rFonts w:asciiTheme="minorHAnsi" w:hAnsiTheme="minorHAnsi"/>
        </w:rPr>
        <w:t xml:space="preserve">improved </w:t>
      </w:r>
      <w:r w:rsidR="00310C6A" w:rsidRPr="00561943">
        <w:rPr>
          <w:rFonts w:asciiTheme="minorHAnsi" w:hAnsiTheme="minorHAnsi"/>
        </w:rPr>
        <w:t xml:space="preserve">bin sets through its consolidation approach, but it also </w:t>
      </w:r>
      <w:r w:rsidR="00AF0C74" w:rsidRPr="00561943">
        <w:rPr>
          <w:rFonts w:asciiTheme="minorHAnsi" w:hAnsiTheme="minorHAnsi"/>
        </w:rPr>
        <w:t xml:space="preserve">outperformed </w:t>
      </w:r>
      <w:r w:rsidR="00310C6A" w:rsidRPr="00561943">
        <w:rPr>
          <w:rFonts w:asciiTheme="minorHAnsi" w:hAnsiTheme="minorHAnsi"/>
        </w:rPr>
        <w:t xml:space="preserve">other </w:t>
      </w:r>
      <w:r w:rsidR="00AB0862" w:rsidRPr="00561943">
        <w:rPr>
          <w:rFonts w:asciiTheme="minorHAnsi" w:hAnsiTheme="minorHAnsi"/>
        </w:rPr>
        <w:t xml:space="preserve">consolidation </w:t>
      </w:r>
      <w:r w:rsidR="00310C6A" w:rsidRPr="00561943">
        <w:rPr>
          <w:rFonts w:asciiTheme="minorHAnsi" w:hAnsiTheme="minorHAnsi"/>
        </w:rPr>
        <w:t>algorithms</w:t>
      </w:r>
      <w:r w:rsidR="00AB0862" w:rsidRPr="00561943">
        <w:rPr>
          <w:rFonts w:asciiTheme="minorHAnsi" w:hAnsiTheme="minorHAnsi"/>
        </w:rPr>
        <w:t xml:space="preserve"> in data sets of varying complexity</w:t>
      </w:r>
      <w:r w:rsidR="00310C6A" w:rsidRPr="00561943">
        <w:rPr>
          <w:rFonts w:asciiTheme="minorHAnsi" w:hAnsiTheme="minorHAnsi"/>
        </w:rPr>
        <w:t xml:space="preserve">. </w:t>
      </w:r>
    </w:p>
    <w:p w14:paraId="4C8F2DF0" w14:textId="2BA10488" w:rsidR="00311A3D" w:rsidRPr="00311A3D" w:rsidRDefault="00311A3D" w:rsidP="00446299">
      <w:pPr>
        <w:spacing w:line="480" w:lineRule="auto"/>
        <w:rPr>
          <w:rFonts w:asciiTheme="minorHAnsi" w:eastAsia="Times New Roman" w:hAnsiTheme="minorHAnsi"/>
          <w:rPrChange w:id="325" w:author="German Uritskiy" w:date="2018-06-08T15:31:00Z">
            <w:rPr>
              <w:rFonts w:asciiTheme="minorHAnsi" w:hAnsiTheme="minorHAnsi"/>
            </w:rPr>
          </w:rPrChange>
        </w:rPr>
        <w:pPrChange w:id="326" w:author="German Uritskiy" w:date="2018-06-12T15:46:00Z">
          <w:pPr/>
        </w:pPrChange>
      </w:pPr>
      <w:ins w:id="327" w:author="German Uritskiy" w:date="2018-06-08T15:25:00Z">
        <w:r>
          <w:rPr>
            <w:rFonts w:asciiTheme="minorHAnsi" w:hAnsiTheme="minorHAnsi"/>
          </w:rPr>
          <w:tab/>
        </w:r>
      </w:ins>
      <w:ins w:id="328" w:author="German Uritskiy" w:date="2018-06-08T15:26:00Z">
        <w:r>
          <w:rPr>
            <w:rFonts w:asciiTheme="minorHAnsi" w:hAnsiTheme="minorHAnsi"/>
          </w:rPr>
          <w:t xml:space="preserve">The CAMI challenge consisted of genomes of varying degree of </w:t>
        </w:r>
      </w:ins>
      <w:ins w:id="329" w:author="German Uritskiy" w:date="2018-06-08T15:27:00Z">
        <w:r>
          <w:rPr>
            <w:rFonts w:asciiTheme="minorHAnsi" w:hAnsiTheme="minorHAnsi"/>
          </w:rPr>
          <w:t>similarity</w:t>
        </w:r>
      </w:ins>
      <w:ins w:id="330" w:author="German Uritskiy" w:date="2018-06-08T15:26:00Z">
        <w:r>
          <w:rPr>
            <w:rFonts w:asciiTheme="minorHAnsi" w:hAnsiTheme="minorHAnsi"/>
          </w:rPr>
          <w:t xml:space="preserve">, </w:t>
        </w:r>
      </w:ins>
      <w:ins w:id="331" w:author="German Uritskiy" w:date="2018-06-08T15:29:00Z">
        <w:r>
          <w:rPr>
            <w:rFonts w:asciiTheme="minorHAnsi" w:hAnsiTheme="minorHAnsi"/>
          </w:rPr>
          <w:t xml:space="preserve">and </w:t>
        </w:r>
      </w:ins>
      <w:ins w:id="332" w:author="German Uritskiy" w:date="2018-06-08T15:32:00Z">
        <w:r>
          <w:rPr>
            <w:rFonts w:asciiTheme="minorHAnsi" w:hAnsiTheme="minorHAnsi"/>
          </w:rPr>
          <w:t>categorized</w:t>
        </w:r>
      </w:ins>
      <w:ins w:id="333" w:author="German Uritskiy" w:date="2018-06-08T15:29:00Z">
        <w:r>
          <w:rPr>
            <w:rFonts w:asciiTheme="minorHAnsi" w:hAnsiTheme="minorHAnsi"/>
          </w:rPr>
          <w:t xml:space="preserve"> the </w:t>
        </w:r>
      </w:ins>
      <w:ins w:id="334" w:author="German Uritskiy" w:date="2018-06-08T15:30:00Z">
        <w:r>
          <w:rPr>
            <w:rFonts w:asciiTheme="minorHAnsi" w:hAnsiTheme="minorHAnsi"/>
          </w:rPr>
          <w:t xml:space="preserve">genomes into two broad </w:t>
        </w:r>
        <w:r w:rsidRPr="00311A3D">
          <w:rPr>
            <w:rFonts w:asciiTheme="minorHAnsi" w:hAnsiTheme="minorHAnsi"/>
          </w:rPr>
          <w:t xml:space="preserve">categories </w:t>
        </w:r>
      </w:ins>
      <w:ins w:id="335" w:author="German Uritskiy" w:date="2018-06-08T15:31:00Z">
        <w:r>
          <w:rPr>
            <w:rFonts w:asciiTheme="minorHAnsi" w:hAnsiTheme="minorHAnsi"/>
          </w:rPr>
          <w:t>–</w:t>
        </w:r>
      </w:ins>
      <w:ins w:id="336" w:author="German Uritskiy" w:date="2018-06-08T15:30:00Z">
        <w:r w:rsidRPr="00311A3D">
          <w:rPr>
            <w:rFonts w:asciiTheme="minorHAnsi" w:hAnsiTheme="minorHAnsi"/>
          </w:rPr>
          <w:t xml:space="preserve"> </w:t>
        </w:r>
      </w:ins>
      <w:ins w:id="337" w:author="German Uritskiy" w:date="2018-06-08T15:34:00Z">
        <w:r w:rsidR="00EB78B7">
          <w:rPr>
            <w:rFonts w:asciiTheme="minorHAnsi" w:eastAsia="Times New Roman" w:hAnsiTheme="minorHAnsi"/>
          </w:rPr>
          <w:t>‘</w:t>
        </w:r>
      </w:ins>
      <w:ins w:id="338" w:author="German Uritskiy" w:date="2018-06-08T15:30:00Z">
        <w:r w:rsidRPr="00311A3D">
          <w:rPr>
            <w:rFonts w:asciiTheme="minorHAnsi" w:eastAsia="Times New Roman" w:hAnsiTheme="minorHAnsi"/>
          </w:rPr>
          <w:t>unique strains</w:t>
        </w:r>
      </w:ins>
      <w:ins w:id="339" w:author="German Uritskiy" w:date="2018-06-08T15:34:00Z">
        <w:r w:rsidR="00EB78B7">
          <w:rPr>
            <w:rFonts w:asciiTheme="minorHAnsi" w:eastAsia="Times New Roman" w:hAnsiTheme="minorHAnsi"/>
          </w:rPr>
          <w:t>’</w:t>
        </w:r>
      </w:ins>
      <w:ins w:id="340" w:author="German Uritskiy" w:date="2018-06-08T15:31:00Z">
        <w:r>
          <w:rPr>
            <w:rFonts w:asciiTheme="minorHAnsi" w:eastAsia="Times New Roman" w:hAnsiTheme="minorHAnsi"/>
          </w:rPr>
          <w:t xml:space="preserve"> </w:t>
        </w:r>
      </w:ins>
      <w:ins w:id="341" w:author="German Uritskiy" w:date="2018-06-08T15:30:00Z">
        <w:r w:rsidRPr="00311A3D">
          <w:rPr>
            <w:rFonts w:asciiTheme="minorHAnsi" w:eastAsia="Times New Roman" w:hAnsiTheme="minorHAnsi"/>
            <w:rPrChange w:id="342" w:author="German Uritskiy" w:date="2018-06-08T15:31:00Z">
              <w:rPr>
                <w:rFonts w:eastAsia="Times New Roman"/>
              </w:rPr>
            </w:rPrChange>
          </w:rPr>
          <w:t>(genomes with &lt;95% ANI to any other genome) and 'common strains' (genomes with an ANI ≥95% to another genome in the data set)</w:t>
        </w:r>
      </w:ins>
      <w:ins w:id="343" w:author="German Uritskiy" w:date="2018-06-08T15:32:00Z">
        <w:r>
          <w:rPr>
            <w:rFonts w:asciiTheme="minorHAnsi" w:eastAsia="Times New Roman" w:hAnsiTheme="minorHAnsi"/>
          </w:rPr>
          <w:t>.</w:t>
        </w:r>
      </w:ins>
      <w:ins w:id="344" w:author="German Uritskiy" w:date="2018-06-08T15:31:00Z">
        <w:r>
          <w:rPr>
            <w:rFonts w:asciiTheme="minorHAnsi" w:eastAsia="Times New Roman" w:hAnsiTheme="minorHAnsi"/>
          </w:rPr>
          <w:t xml:space="preserve"> </w:t>
        </w:r>
      </w:ins>
      <w:r>
        <w:rPr>
          <w:rFonts w:asciiTheme="minorHAnsi" w:eastAsia="Times New Roman"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Pr>
          <w:rFonts w:asciiTheme="minorHAnsi" w:eastAsia="Times New Roman" w:hAnsiTheme="minorHAnsi"/>
        </w:rPr>
        <w:instrText xml:space="preserve"> ADDIN EN.CITE </w:instrText>
      </w:r>
      <w:r>
        <w:rPr>
          <w:rFonts w:asciiTheme="minorHAnsi" w:eastAsia="Times New Roman"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Pr>
          <w:rFonts w:asciiTheme="minorHAnsi" w:eastAsia="Times New Roman" w:hAnsiTheme="minorHAnsi"/>
        </w:rPr>
        <w:instrText xml:space="preserve"> ADDIN EN.CITE.DATA </w:instrText>
      </w:r>
      <w:r>
        <w:rPr>
          <w:rFonts w:asciiTheme="minorHAnsi" w:eastAsia="Times New Roman" w:hAnsiTheme="minorHAnsi"/>
        </w:rPr>
      </w:r>
      <w:r>
        <w:rPr>
          <w:rFonts w:asciiTheme="minorHAnsi" w:eastAsia="Times New Roman" w:hAnsiTheme="minorHAnsi"/>
        </w:rPr>
        <w:fldChar w:fldCharType="end"/>
      </w:r>
      <w:r>
        <w:rPr>
          <w:rFonts w:asciiTheme="minorHAnsi" w:eastAsia="Times New Roman" w:hAnsiTheme="minorHAnsi"/>
        </w:rPr>
      </w:r>
      <w:r>
        <w:rPr>
          <w:rFonts w:asciiTheme="minorHAnsi" w:eastAsia="Times New Roman" w:hAnsiTheme="minorHAnsi"/>
        </w:rPr>
        <w:fldChar w:fldCharType="separate"/>
      </w:r>
      <w:r>
        <w:rPr>
          <w:rFonts w:asciiTheme="minorHAnsi" w:eastAsia="Times New Roman" w:hAnsiTheme="minorHAnsi"/>
          <w:noProof/>
        </w:rPr>
        <w:t>[9]</w:t>
      </w:r>
      <w:r>
        <w:rPr>
          <w:rFonts w:asciiTheme="minorHAnsi" w:eastAsia="Times New Roman" w:hAnsiTheme="minorHAnsi"/>
        </w:rPr>
        <w:fldChar w:fldCharType="end"/>
      </w:r>
      <w:ins w:id="345" w:author="German Uritskiy" w:date="2018-06-08T15:32:00Z">
        <w:r>
          <w:rPr>
            <w:rFonts w:asciiTheme="minorHAnsi" w:eastAsia="Times New Roman" w:hAnsiTheme="minorHAnsi"/>
          </w:rPr>
          <w:t xml:space="preserve"> </w:t>
        </w:r>
      </w:ins>
      <w:ins w:id="346" w:author="German Uritskiy" w:date="2018-06-08T15:31:00Z">
        <w:r>
          <w:rPr>
            <w:rFonts w:asciiTheme="minorHAnsi" w:eastAsia="Times New Roman" w:hAnsiTheme="minorHAnsi"/>
          </w:rPr>
          <w:t xml:space="preserve">This gave us an opportunity </w:t>
        </w:r>
      </w:ins>
      <w:ins w:id="347" w:author="German Uritskiy" w:date="2018-06-08T15:27:00Z">
        <w:r>
          <w:rPr>
            <w:rFonts w:asciiTheme="minorHAnsi" w:hAnsiTheme="minorHAnsi"/>
          </w:rPr>
          <w:t xml:space="preserve">to benchmark metaWRAP at </w:t>
        </w:r>
      </w:ins>
      <w:ins w:id="348" w:author="German Uritskiy" w:date="2018-06-08T15:43:00Z">
        <w:r w:rsidR="005D4832">
          <w:rPr>
            <w:rFonts w:asciiTheme="minorHAnsi" w:hAnsiTheme="minorHAnsi"/>
          </w:rPr>
          <w:t xml:space="preserve">recovering bins of varying </w:t>
        </w:r>
      </w:ins>
      <w:ins w:id="349" w:author="German Uritskiy" w:date="2018-06-08T15:28:00Z">
        <w:r w:rsidR="005D4832">
          <w:rPr>
            <w:rFonts w:asciiTheme="minorHAnsi" w:hAnsiTheme="minorHAnsi"/>
          </w:rPr>
          <w:t>difficulty</w:t>
        </w:r>
        <w:r>
          <w:rPr>
            <w:rFonts w:asciiTheme="minorHAnsi" w:hAnsiTheme="minorHAnsi"/>
          </w:rPr>
          <w:t>.</w:t>
        </w:r>
      </w:ins>
      <w:ins w:id="350" w:author="German Uritskiy" w:date="2018-06-08T15:34:00Z">
        <w:r w:rsidR="005D4832">
          <w:rPr>
            <w:rFonts w:asciiTheme="minorHAnsi" w:hAnsiTheme="minorHAnsi"/>
          </w:rPr>
          <w:t xml:space="preserve"> W</w:t>
        </w:r>
        <w:r w:rsidR="00EB78B7">
          <w:rPr>
            <w:rFonts w:asciiTheme="minorHAnsi" w:hAnsiTheme="minorHAnsi"/>
          </w:rPr>
          <w:t xml:space="preserve">e found that metaWRAP outperformed all other binning methods in </w:t>
        </w:r>
      </w:ins>
      <w:ins w:id="351" w:author="German Uritskiy" w:date="2018-06-08T15:35:00Z">
        <w:r w:rsidR="00EB78B7">
          <w:rPr>
            <w:rFonts w:asciiTheme="minorHAnsi" w:hAnsiTheme="minorHAnsi"/>
          </w:rPr>
          <w:t xml:space="preserve">reconstituting </w:t>
        </w:r>
      </w:ins>
      <w:ins w:id="352" w:author="German Uritskiy" w:date="2018-06-08T15:34:00Z">
        <w:r w:rsidR="00EB78B7">
          <w:rPr>
            <w:rFonts w:asciiTheme="minorHAnsi" w:hAnsiTheme="minorHAnsi"/>
          </w:rPr>
          <w:t xml:space="preserve">both closely </w:t>
        </w:r>
      </w:ins>
      <w:ins w:id="353" w:author="German Uritskiy" w:date="2018-06-08T15:35:00Z">
        <w:r w:rsidR="00EB78B7">
          <w:rPr>
            <w:rFonts w:asciiTheme="minorHAnsi" w:hAnsiTheme="minorHAnsi"/>
          </w:rPr>
          <w:t xml:space="preserve">and distantly </w:t>
        </w:r>
      </w:ins>
      <w:ins w:id="354" w:author="German Uritskiy" w:date="2018-06-08T15:34:00Z">
        <w:r w:rsidR="00EB78B7">
          <w:rPr>
            <w:rFonts w:asciiTheme="minorHAnsi" w:hAnsiTheme="minorHAnsi"/>
          </w:rPr>
          <w:t>related</w:t>
        </w:r>
      </w:ins>
      <w:ins w:id="355" w:author="German Uritskiy" w:date="2018-06-08T15:35:00Z">
        <w:r w:rsidR="00EB78B7">
          <w:rPr>
            <w:rFonts w:asciiTheme="minorHAnsi" w:hAnsiTheme="minorHAnsi"/>
          </w:rPr>
          <w:t xml:space="preserve"> genomes</w:t>
        </w:r>
      </w:ins>
      <w:ins w:id="356" w:author="German Uritskiy" w:date="2018-06-08T15:42:00Z">
        <w:r w:rsidR="00E855E6">
          <w:rPr>
            <w:rFonts w:asciiTheme="minorHAnsi" w:hAnsiTheme="minorHAnsi"/>
          </w:rPr>
          <w:t xml:space="preserve"> (Additional file 14: CAMI binning summary table)</w:t>
        </w:r>
      </w:ins>
      <w:ins w:id="357" w:author="German Uritskiy" w:date="2018-06-08T15:35:00Z">
        <w:r w:rsidR="00EB78B7">
          <w:rPr>
            <w:rFonts w:asciiTheme="minorHAnsi" w:hAnsiTheme="minorHAnsi"/>
          </w:rPr>
          <w:t xml:space="preserve">. Interestingly, we found that </w:t>
        </w:r>
        <w:proofErr w:type="spellStart"/>
        <w:r w:rsidR="00EB78B7">
          <w:rPr>
            <w:rFonts w:asciiTheme="minorHAnsi" w:hAnsiTheme="minorHAnsi"/>
          </w:rPr>
          <w:t>Binning_refiner</w:t>
        </w:r>
        <w:proofErr w:type="spellEnd"/>
        <w:r w:rsidR="00EB78B7">
          <w:rPr>
            <w:rFonts w:asciiTheme="minorHAnsi" w:hAnsiTheme="minorHAnsi"/>
          </w:rPr>
          <w:t xml:space="preserve"> </w:t>
        </w:r>
      </w:ins>
      <w:ins w:id="358" w:author="German Uritskiy" w:date="2018-06-08T15:36:00Z">
        <w:r w:rsidR="00EB78B7">
          <w:rPr>
            <w:rFonts w:asciiTheme="minorHAnsi" w:hAnsiTheme="minorHAnsi"/>
          </w:rPr>
          <w:t>performed almost as well as metaWRAP in distan</w:t>
        </w:r>
      </w:ins>
      <w:ins w:id="359" w:author="German Uritskiy" w:date="2018-06-08T15:37:00Z">
        <w:r w:rsidR="00EB78B7">
          <w:rPr>
            <w:rFonts w:asciiTheme="minorHAnsi" w:hAnsiTheme="minorHAnsi"/>
          </w:rPr>
          <w:t>tly related genomes, but performed poorly in closely related genomes.</w:t>
        </w:r>
      </w:ins>
      <w:ins w:id="360" w:author="German Uritskiy" w:date="2018-06-08T15:38:00Z">
        <w:r w:rsidR="007E0DA9">
          <w:rPr>
            <w:rFonts w:asciiTheme="minorHAnsi" w:hAnsiTheme="minorHAnsi"/>
          </w:rPr>
          <w:t xml:space="preserve"> On the other hand, </w:t>
        </w:r>
        <w:proofErr w:type="spellStart"/>
        <w:r w:rsidR="007E0DA9">
          <w:rPr>
            <w:rFonts w:asciiTheme="minorHAnsi" w:hAnsiTheme="minorHAnsi"/>
          </w:rPr>
          <w:t>DAS_T</w:t>
        </w:r>
        <w:r w:rsidR="00EB78B7">
          <w:rPr>
            <w:rFonts w:asciiTheme="minorHAnsi" w:hAnsiTheme="minorHAnsi"/>
          </w:rPr>
          <w:t>ool</w:t>
        </w:r>
        <w:proofErr w:type="spellEnd"/>
        <w:r w:rsidR="00EB78B7">
          <w:rPr>
            <w:rFonts w:asciiTheme="minorHAnsi" w:hAnsiTheme="minorHAnsi"/>
          </w:rPr>
          <w:t xml:space="preserve"> recovered almost as many closely related genomes as metaWRAP, but performed relatively poorly in </w:t>
        </w:r>
      </w:ins>
      <w:ins w:id="361" w:author="German Uritskiy" w:date="2018-06-08T15:39:00Z">
        <w:r w:rsidR="00EB78B7">
          <w:rPr>
            <w:rFonts w:asciiTheme="minorHAnsi" w:hAnsiTheme="minorHAnsi"/>
          </w:rPr>
          <w:t>more discrete genomes.</w:t>
        </w:r>
      </w:ins>
      <w:ins w:id="362" w:author="German Uritskiy" w:date="2018-06-08T15:40:00Z">
        <w:r w:rsidR="00E855E6">
          <w:rPr>
            <w:rFonts w:asciiTheme="minorHAnsi" w:hAnsiTheme="minorHAnsi"/>
          </w:rPr>
          <w:t xml:space="preserve"> </w:t>
        </w:r>
      </w:ins>
    </w:p>
    <w:p w14:paraId="6928ED1B" w14:textId="6C7A4C6B" w:rsidR="00751584" w:rsidRPr="00561943" w:rsidRDefault="00720E92" w:rsidP="00446299">
      <w:pPr>
        <w:spacing w:line="480" w:lineRule="auto"/>
        <w:rPr>
          <w:rFonts w:asciiTheme="minorHAnsi" w:hAnsiTheme="minorHAnsi"/>
        </w:rPr>
        <w:pPrChange w:id="363" w:author="German Uritskiy" w:date="2018-06-12T15:46:00Z">
          <w:pPr/>
        </w:pPrChange>
      </w:pPr>
      <w:r w:rsidRPr="00561943">
        <w:rPr>
          <w:rFonts w:asciiTheme="minorHAnsi" w:hAnsiTheme="minorHAnsi"/>
        </w:rPr>
        <w:tab/>
        <w:t>The use of CheckM (</w:t>
      </w:r>
      <w:r w:rsidR="00ED3D17" w:rsidRPr="00561943">
        <w:rPr>
          <w:rFonts w:asciiTheme="minorHAnsi" w:hAnsiTheme="minorHAnsi"/>
        </w:rPr>
        <w:t>Additional file 6</w:t>
      </w:r>
      <w:r w:rsidR="00703BAE" w:rsidRPr="00561943">
        <w:rPr>
          <w:rFonts w:asciiTheme="minorHAnsi" w:hAnsiTheme="minorHAnsi"/>
        </w:rPr>
        <w:t xml:space="preserve">: </w:t>
      </w:r>
      <w:r w:rsidRPr="00561943">
        <w:rPr>
          <w:rFonts w:asciiTheme="minorHAnsi" w:hAnsiTheme="minorHAnsi"/>
        </w:rPr>
        <w:t xml:space="preserve">Figure S4) and Amber (Figure 2) to evaluate the binning sets produced similar results, although overall CheckM slightly overestimated both completion and contamination of the produced bins. More importantly, the relative performance of the six binning approaches was the same when evaluating with CheckM or </w:t>
      </w:r>
      <w:r w:rsidRPr="00561943">
        <w:rPr>
          <w:rFonts w:asciiTheme="minorHAnsi" w:hAnsiTheme="minorHAnsi"/>
        </w:rPr>
        <w:lastRenderedPageBreak/>
        <w:t xml:space="preserve">Amber. This </w:t>
      </w:r>
      <w:r w:rsidR="00AF0C74" w:rsidRPr="00561943">
        <w:rPr>
          <w:rFonts w:asciiTheme="minorHAnsi" w:hAnsiTheme="minorHAnsi"/>
        </w:rPr>
        <w:t xml:space="preserve">validated </w:t>
      </w:r>
      <w:r w:rsidRPr="00561943">
        <w:rPr>
          <w:rFonts w:asciiTheme="minorHAnsi" w:hAnsiTheme="minorHAnsi"/>
        </w:rPr>
        <w:t xml:space="preserve">the use of CheckM </w:t>
      </w:r>
      <w:r w:rsidR="00B2179A" w:rsidRPr="00561943">
        <w:rPr>
          <w:rFonts w:asciiTheme="minorHAnsi" w:hAnsiTheme="minorHAnsi"/>
        </w:rPr>
        <w:t>for benchmarking binning results</w:t>
      </w:r>
      <w:r w:rsidRPr="00561943">
        <w:rPr>
          <w:rFonts w:asciiTheme="minorHAnsi" w:hAnsiTheme="minorHAnsi"/>
        </w:rPr>
        <w:t xml:space="preserve"> in data sets where the true genomes remain unknown</w:t>
      </w:r>
      <w:r w:rsidR="00310C6A" w:rsidRPr="00561943">
        <w:rPr>
          <w:rFonts w:asciiTheme="minorHAnsi" w:hAnsiTheme="minorHAnsi"/>
        </w:rPr>
        <w:t xml:space="preserve">. </w:t>
      </w:r>
    </w:p>
    <w:p w14:paraId="28B9B715" w14:textId="4127CA43" w:rsidR="00643F6D" w:rsidRDefault="00E112A9" w:rsidP="00446299">
      <w:pPr>
        <w:spacing w:line="480" w:lineRule="auto"/>
        <w:rPr>
          <w:ins w:id="364" w:author="German Uritskiy" w:date="2018-06-07T14:49:00Z"/>
          <w:rFonts w:asciiTheme="minorHAnsi" w:hAnsiTheme="minorHAnsi"/>
        </w:rPr>
        <w:pPrChange w:id="365" w:author="German Uritskiy" w:date="2018-06-12T15:46:00Z">
          <w:pPr/>
        </w:pPrChange>
      </w:pPr>
      <w:r w:rsidRPr="00561943">
        <w:rPr>
          <w:rFonts w:asciiTheme="minorHAnsi" w:hAnsiTheme="minorHAnsi"/>
        </w:rPr>
        <w:tab/>
      </w:r>
    </w:p>
    <w:p w14:paraId="31BF7C76" w14:textId="61B64C8D" w:rsidR="00643F6D" w:rsidRDefault="00643F6D" w:rsidP="00446299">
      <w:pPr>
        <w:spacing w:line="480" w:lineRule="auto"/>
        <w:rPr>
          <w:ins w:id="366" w:author="German Uritskiy" w:date="2018-06-07T14:49:00Z"/>
          <w:rFonts w:ascii="Calibri" w:hAnsi="Calibri"/>
          <w:b/>
        </w:rPr>
        <w:pPrChange w:id="367" w:author="German Uritskiy" w:date="2018-06-12T15:46:00Z">
          <w:pPr/>
        </w:pPrChange>
      </w:pPr>
      <w:ins w:id="368" w:author="German Uritskiy" w:date="2018-06-07T14:49:00Z">
        <w:r>
          <w:rPr>
            <w:rFonts w:ascii="Calibri" w:hAnsi="Calibri"/>
            <w:b/>
          </w:rPr>
          <w:t>Benchmarking metaWRAP on real metagenomes</w:t>
        </w:r>
      </w:ins>
    </w:p>
    <w:p w14:paraId="22D8B605" w14:textId="6D76C56E" w:rsidR="00643F6D" w:rsidRPr="00561943" w:rsidRDefault="00643F6D" w:rsidP="00446299">
      <w:pPr>
        <w:spacing w:line="480" w:lineRule="auto"/>
        <w:rPr>
          <w:ins w:id="369" w:author="German Uritskiy" w:date="2018-06-07T14:49:00Z"/>
          <w:rFonts w:asciiTheme="minorHAnsi" w:hAnsiTheme="minorHAnsi"/>
        </w:rPr>
        <w:pPrChange w:id="370" w:author="German Uritskiy" w:date="2018-06-12T15:46:00Z">
          <w:pPr/>
        </w:pPrChange>
      </w:pPr>
      <w:proofErr w:type="spellStart"/>
      <w:ins w:id="371" w:author="German Uritskiy" w:date="2018-06-07T14:49:00Z">
        <w:r w:rsidRPr="00561943">
          <w:rPr>
            <w:rFonts w:asciiTheme="minorHAnsi" w:hAnsiTheme="minorHAnsi"/>
          </w:rPr>
          <w:t>MetaWRAP</w:t>
        </w:r>
      </w:ins>
      <w:ins w:id="372" w:author="German Uritskiy" w:date="2018-06-07T14:50:00Z">
        <w:r>
          <w:rPr>
            <w:rFonts w:asciiTheme="minorHAnsi" w:hAnsiTheme="minorHAnsi"/>
          </w:rPr>
          <w:t>’s</w:t>
        </w:r>
        <w:proofErr w:type="spellEnd"/>
        <w:r>
          <w:rPr>
            <w:rFonts w:asciiTheme="minorHAnsi" w:hAnsiTheme="minorHAnsi"/>
          </w:rPr>
          <w:t xml:space="preserve"> performance was also</w:t>
        </w:r>
      </w:ins>
      <w:ins w:id="373" w:author="German Uritskiy" w:date="2018-06-07T14:49:00Z">
        <w:r w:rsidRPr="00561943">
          <w:rPr>
            <w:rFonts w:asciiTheme="minorHAnsi" w:hAnsiTheme="minorHAnsi"/>
          </w:rPr>
          <w:t xml:space="preserve"> </w:t>
        </w:r>
      </w:ins>
      <w:ins w:id="374" w:author="German Uritskiy" w:date="2018-06-07T14:50:00Z">
        <w:r>
          <w:rPr>
            <w:rFonts w:asciiTheme="minorHAnsi" w:hAnsiTheme="minorHAnsi"/>
          </w:rPr>
          <w:t xml:space="preserve">assessed with </w:t>
        </w:r>
      </w:ins>
      <w:ins w:id="375" w:author="German Uritskiy" w:date="2018-06-07T14:49:00Z">
        <w:r w:rsidRPr="00561943">
          <w:rPr>
            <w:rFonts w:asciiTheme="minorHAnsi" w:hAnsiTheme="minorHAnsi"/>
          </w:rPr>
          <w:t xml:space="preserve">real </w:t>
        </w:r>
      </w:ins>
      <w:ins w:id="376" w:author="German Uritskiy" w:date="2018-06-07T14:50:00Z">
        <w:r>
          <w:rPr>
            <w:rFonts w:asciiTheme="minorHAnsi" w:hAnsiTheme="minorHAnsi"/>
          </w:rPr>
          <w:t xml:space="preserve">WMG </w:t>
        </w:r>
      </w:ins>
      <w:ins w:id="377" w:author="German Uritskiy" w:date="2018-06-12T12:28:00Z">
        <w:r w:rsidR="009E0DF8">
          <w:rPr>
            <w:rFonts w:asciiTheme="minorHAnsi" w:hAnsiTheme="minorHAnsi"/>
          </w:rPr>
          <w:t xml:space="preserve">Illumina paired read sequencing </w:t>
        </w:r>
      </w:ins>
      <w:ins w:id="378" w:author="German Uritskiy" w:date="2018-06-07T14:49:00Z">
        <w:r w:rsidRPr="00561943">
          <w:rPr>
            <w:rFonts w:asciiTheme="minorHAnsi" w:hAnsiTheme="minorHAnsi"/>
          </w:rPr>
          <w:t xml:space="preserve">data, using </w:t>
        </w:r>
      </w:ins>
      <w:ins w:id="379" w:author="German Uritskiy" w:date="2018-06-07T14:50:00Z">
        <w:r>
          <w:rPr>
            <w:rFonts w:asciiTheme="minorHAnsi" w:hAnsiTheme="minorHAnsi"/>
          </w:rPr>
          <w:t xml:space="preserve">representative metagenomic data sets from </w:t>
        </w:r>
      </w:ins>
      <w:ins w:id="380" w:author="German Uritskiy" w:date="2018-06-07T14:49:00Z">
        <w:r w:rsidRPr="00561943">
          <w:rPr>
            <w:rFonts w:asciiTheme="minorHAnsi" w:hAnsiTheme="minorHAnsi"/>
          </w:rPr>
          <w:t>water, gut, and soil microbiome</w:t>
        </w:r>
      </w:ins>
      <w:ins w:id="381" w:author="German Uritskiy" w:date="2018-06-07T14:50:00Z">
        <w:r>
          <w:rPr>
            <w:rFonts w:asciiTheme="minorHAnsi" w:hAnsiTheme="minorHAnsi"/>
          </w:rPr>
          <w:t>s.</w:t>
        </w:r>
      </w:ins>
      <w:ins w:id="382" w:author="German Uritskiy" w:date="2018-06-07T14:51:00Z">
        <w:r>
          <w:rPr>
            <w:rFonts w:asciiTheme="minorHAnsi" w:hAnsiTheme="minorHAnsi"/>
          </w:rPr>
          <w:t xml:space="preserve"> </w:t>
        </w:r>
      </w:ins>
      <w:ins w:id="383" w:author="German Uritskiy" w:date="2018-06-07T14:49:00Z">
        <w:r w:rsidRPr="00561943">
          <w:rPr>
            <w:rFonts w:asciiTheme="minorHAnsi" w:hAnsiTheme="minorHAnsi"/>
          </w:rPr>
          <w:t>The water data set was from a brackish water survey</w:t>
        </w:r>
      </w:ins>
      <w:ins w:id="384" w:author="German Uritskiy" w:date="2018-06-07T15:00:00Z">
        <w:r w:rsidR="004A685A">
          <w:rPr>
            <w:rFonts w:asciiTheme="minorHAnsi" w:hAnsiTheme="minorHAnsi"/>
          </w:rPr>
          <w:t xml:space="preserve">, which investigated the seasonal dynamics and biogeography of the surface </w:t>
        </w:r>
      </w:ins>
      <w:proofErr w:type="spellStart"/>
      <w:ins w:id="385" w:author="German Uritskiy" w:date="2018-06-07T15:01:00Z">
        <w:r w:rsidR="004A685A">
          <w:rPr>
            <w:rFonts w:asciiTheme="minorHAnsi" w:hAnsiTheme="minorHAnsi"/>
          </w:rPr>
          <w:t>bacterioplankton</w:t>
        </w:r>
        <w:proofErr w:type="spellEnd"/>
        <w:r w:rsidR="004A685A">
          <w:rPr>
            <w:rFonts w:asciiTheme="minorHAnsi" w:hAnsiTheme="minorHAnsi"/>
          </w:rPr>
          <w:t xml:space="preserve"> in the Baltic Sea</w:t>
        </w:r>
      </w:ins>
      <w:ins w:id="386" w:author="German Uritskiy" w:date="2018-06-07T14:49:00Z">
        <w:r w:rsidRPr="00561943">
          <w:rPr>
            <w:rFonts w:asciiTheme="minorHAnsi" w:hAnsiTheme="minorHAnsi"/>
          </w:rPr>
          <w:t xml:space="preserve"> </w:t>
        </w:r>
        <w:r w:rsidRPr="00561943">
          <w:rPr>
            <w:rFonts w:asciiTheme="minorHAnsi" w:hAnsiTheme="minorHAnsi"/>
          </w:rPr>
          <w:fldChar w:fldCharType="begin">
            <w:fldData xml:space="preserve">PEVuZE5vdGU+PENpdGU+PEF1dGhvcj5IdWdlcnRoPC9BdXRob3I+PFllYXI+MjAxNTwvWWVhcj48
UmVjTnVtPjg0ODU8L1JlY051bT48RGlzcGxheVRleHQ+WzQyXTwvRGlzcGxheVRleHQ+PHJlY29y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ins>
      <w:r w:rsidR="000560A0">
        <w:rPr>
          <w:rFonts w:asciiTheme="minorHAnsi" w:hAnsiTheme="minorHAnsi"/>
        </w:rPr>
        <w:instrText xml:space="preserve"> ADDIN EN.CITE </w:instrText>
      </w:r>
      <w:r w:rsidR="000560A0">
        <w:rPr>
          <w:rFonts w:asciiTheme="minorHAnsi" w:hAnsiTheme="minorHAnsi"/>
        </w:rPr>
        <w:fldChar w:fldCharType="begin">
          <w:fldData xml:space="preserve">PEVuZE5vdGU+PENpdGU+PEF1dGhvcj5IdWdlcnRoPC9BdXRob3I+PFllYXI+MjAxNTwvWWVhcj48
UmVjTnVtPjg0ODU8L1JlY051bT48RGlzcGxheVRleHQ+WzQyXTwvRGlzcGxheVRleHQ+PHJlY29y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0560A0">
        <w:rPr>
          <w:rFonts w:asciiTheme="minorHAnsi" w:hAnsiTheme="minorHAnsi"/>
        </w:rPr>
        <w:instrText xml:space="preserve"> ADDIN EN.CITE.DATA </w:instrText>
      </w:r>
      <w:r w:rsidR="000560A0">
        <w:rPr>
          <w:rFonts w:asciiTheme="minorHAnsi" w:hAnsiTheme="minorHAnsi"/>
        </w:rPr>
      </w:r>
      <w:r w:rsidR="000560A0">
        <w:rPr>
          <w:rFonts w:asciiTheme="minorHAnsi" w:hAnsiTheme="minorHAnsi"/>
        </w:rPr>
        <w:fldChar w:fldCharType="end"/>
      </w:r>
      <w:ins w:id="387" w:author="German Uritskiy" w:date="2018-06-07T14:49:00Z">
        <w:r w:rsidRPr="00561943">
          <w:rPr>
            <w:rFonts w:asciiTheme="minorHAnsi" w:hAnsiTheme="minorHAnsi"/>
          </w:rPr>
        </w:r>
        <w:r w:rsidRPr="00561943">
          <w:rPr>
            <w:rFonts w:asciiTheme="minorHAnsi" w:hAnsiTheme="minorHAnsi"/>
          </w:rPr>
          <w:fldChar w:fldCharType="separate"/>
        </w:r>
      </w:ins>
      <w:r w:rsidR="000560A0">
        <w:rPr>
          <w:rFonts w:asciiTheme="minorHAnsi" w:hAnsiTheme="minorHAnsi"/>
          <w:noProof/>
        </w:rPr>
        <w:t>[42]</w:t>
      </w:r>
      <w:ins w:id="388" w:author="German Uritskiy" w:date="2018-06-07T14:49:00Z">
        <w:r w:rsidRPr="00561943">
          <w:rPr>
            <w:rFonts w:asciiTheme="minorHAnsi" w:hAnsiTheme="minorHAnsi"/>
          </w:rPr>
          <w:fldChar w:fldCharType="end"/>
        </w:r>
      </w:ins>
      <w:ins w:id="389" w:author="German Uritskiy" w:date="2018-06-07T15:01:00Z">
        <w:r w:rsidR="004A685A">
          <w:rPr>
            <w:rFonts w:asciiTheme="minorHAnsi" w:hAnsiTheme="minorHAnsi"/>
          </w:rPr>
          <w:t xml:space="preserve">. This dataset </w:t>
        </w:r>
      </w:ins>
      <w:ins w:id="390" w:author="German Uritskiy" w:date="2018-06-07T14:49:00Z">
        <w:r w:rsidRPr="00561943">
          <w:rPr>
            <w:rFonts w:asciiTheme="minorHAnsi" w:hAnsiTheme="minorHAnsi"/>
          </w:rPr>
          <w:t>included 36 samples for a total of 196Gbp of</w:t>
        </w:r>
      </w:ins>
      <w:ins w:id="391" w:author="German Uritskiy" w:date="2018-06-07T15:06:00Z">
        <w:r w:rsidR="00A97E86">
          <w:rPr>
            <w:rFonts w:asciiTheme="minorHAnsi" w:hAnsiTheme="minorHAnsi"/>
          </w:rPr>
          <w:t xml:space="preserve"> </w:t>
        </w:r>
      </w:ins>
      <w:ins w:id="392" w:author="German Uritskiy" w:date="2018-06-07T14:49:00Z">
        <w:r w:rsidR="00A97E86">
          <w:rPr>
            <w:rFonts w:asciiTheme="minorHAnsi" w:hAnsiTheme="minorHAnsi"/>
          </w:rPr>
          <w:t xml:space="preserve">sequencing </w:t>
        </w:r>
      </w:ins>
      <w:ins w:id="393" w:author="German Uritskiy" w:date="2018-06-07T15:01:00Z">
        <w:r w:rsidR="004A685A">
          <w:rPr>
            <w:rFonts w:asciiTheme="minorHAnsi" w:hAnsiTheme="minorHAnsi"/>
          </w:rPr>
          <w:t>data</w:t>
        </w:r>
      </w:ins>
      <w:ins w:id="394" w:author="German Uritskiy" w:date="2018-06-07T14:49:00Z">
        <w:r w:rsidRPr="00561943">
          <w:rPr>
            <w:rFonts w:asciiTheme="minorHAnsi" w:hAnsiTheme="minorHAnsi"/>
          </w:rPr>
          <w:t>. The gut data set came from the Metagenomic of the Human Intestinal Tract (</w:t>
        </w:r>
        <w:proofErr w:type="spellStart"/>
        <w:r w:rsidRPr="00561943">
          <w:rPr>
            <w:rFonts w:asciiTheme="minorHAnsi" w:hAnsiTheme="minorHAnsi"/>
          </w:rPr>
          <w:t>MetaHIT</w:t>
        </w:r>
        <w:proofErr w:type="spellEnd"/>
        <w:r w:rsidRPr="00561943">
          <w:rPr>
            <w:rFonts w:asciiTheme="minorHAnsi" w:hAnsiTheme="minorHAnsi"/>
          </w:rPr>
          <w:t>) survey</w:t>
        </w:r>
      </w:ins>
      <w:ins w:id="395" w:author="German Uritskiy" w:date="2018-06-07T15:07:00Z">
        <w:r w:rsidR="00A97E86">
          <w:rPr>
            <w:rFonts w:asciiTheme="minorHAnsi" w:hAnsiTheme="minorHAnsi"/>
          </w:rPr>
          <w:t xml:space="preserve">, which </w:t>
        </w:r>
      </w:ins>
      <w:ins w:id="396" w:author="German Uritskiy" w:date="2018-06-07T15:04:00Z">
        <w:r w:rsidR="004A685A">
          <w:rPr>
            <w:rFonts w:asciiTheme="minorHAnsi" w:hAnsiTheme="minorHAnsi"/>
          </w:rPr>
          <w:t xml:space="preserve">sequenced the gut microbiota </w:t>
        </w:r>
      </w:ins>
      <w:ins w:id="397" w:author="German Uritskiy" w:date="2018-06-07T15:07:00Z">
        <w:r w:rsidR="00A97E86">
          <w:rPr>
            <w:rFonts w:asciiTheme="minorHAnsi" w:hAnsiTheme="minorHAnsi"/>
          </w:rPr>
          <w:t xml:space="preserve">from volunteers </w:t>
        </w:r>
      </w:ins>
      <w:ins w:id="398" w:author="German Uritskiy" w:date="2018-06-07T15:04:00Z">
        <w:r w:rsidR="00A97E86">
          <w:rPr>
            <w:rFonts w:asciiTheme="minorHAnsi" w:hAnsiTheme="minorHAnsi"/>
          </w:rPr>
          <w:t xml:space="preserve">across Europe to explore the diversity and </w:t>
        </w:r>
      </w:ins>
      <w:ins w:id="399" w:author="German Uritskiy" w:date="2018-06-07T15:05:00Z">
        <w:r w:rsidR="00A97E86">
          <w:rPr>
            <w:rFonts w:asciiTheme="minorHAnsi" w:hAnsiTheme="minorHAnsi"/>
          </w:rPr>
          <w:t>drivers in individual gut microbiome composition.</w:t>
        </w:r>
      </w:ins>
      <w:ins w:id="400" w:author="German Uritskiy" w:date="2018-06-07T14:49:00Z">
        <w:r w:rsidRPr="00561943">
          <w:rPr>
            <w:rFonts w:asciiTheme="minorHAnsi" w:hAnsiTheme="minorHAnsi"/>
          </w:rPr>
          <w:t xml:space="preserve"> </w:t>
        </w:r>
        <w:r w:rsidRPr="00561943">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ins>
      <w:r w:rsidR="000560A0">
        <w:rPr>
          <w:rFonts w:asciiTheme="minorHAnsi" w:hAnsiTheme="minorHAnsi"/>
        </w:rPr>
        <w:instrText xml:space="preserve"> ADDIN EN.CITE </w:instrText>
      </w:r>
      <w:r w:rsidR="000560A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Pr>
          <w:rFonts w:asciiTheme="minorHAnsi" w:hAnsiTheme="minorHAnsi"/>
        </w:rPr>
        <w:instrText xml:space="preserve"> ADDIN EN.CITE.DATA </w:instrText>
      </w:r>
      <w:r w:rsidR="000560A0">
        <w:rPr>
          <w:rFonts w:asciiTheme="minorHAnsi" w:hAnsiTheme="minorHAnsi"/>
        </w:rPr>
      </w:r>
      <w:r w:rsidR="000560A0">
        <w:rPr>
          <w:rFonts w:asciiTheme="minorHAnsi" w:hAnsiTheme="minorHAnsi"/>
        </w:rPr>
        <w:fldChar w:fldCharType="end"/>
      </w:r>
      <w:ins w:id="401" w:author="German Uritskiy" w:date="2018-06-07T14:49:00Z">
        <w:r w:rsidRPr="00561943">
          <w:rPr>
            <w:rFonts w:asciiTheme="minorHAnsi" w:hAnsiTheme="minorHAnsi"/>
          </w:rPr>
        </w:r>
        <w:r w:rsidRPr="00561943">
          <w:rPr>
            <w:rFonts w:asciiTheme="minorHAnsi" w:hAnsiTheme="minorHAnsi"/>
          </w:rPr>
          <w:fldChar w:fldCharType="separate"/>
        </w:r>
      </w:ins>
      <w:r w:rsidR="000560A0">
        <w:rPr>
          <w:rFonts w:asciiTheme="minorHAnsi" w:hAnsiTheme="minorHAnsi"/>
          <w:noProof/>
        </w:rPr>
        <w:t>[40]</w:t>
      </w:r>
      <w:ins w:id="402" w:author="German Uritskiy" w:date="2018-06-07T14:49:00Z">
        <w:r w:rsidRPr="00561943">
          <w:rPr>
            <w:rFonts w:asciiTheme="minorHAnsi" w:hAnsiTheme="minorHAnsi"/>
          </w:rPr>
          <w:fldChar w:fldCharType="end"/>
        </w:r>
      </w:ins>
      <w:ins w:id="403" w:author="German Uritskiy" w:date="2018-06-07T15:02:00Z">
        <w:r w:rsidR="004A685A">
          <w:rPr>
            <w:rFonts w:asciiTheme="minorHAnsi" w:hAnsiTheme="minorHAnsi"/>
          </w:rPr>
          <w:t>.</w:t>
        </w:r>
      </w:ins>
      <w:ins w:id="404" w:author="German Uritskiy" w:date="2018-06-07T15:07:00Z">
        <w:r w:rsidR="00A97E86">
          <w:rPr>
            <w:rFonts w:asciiTheme="minorHAnsi" w:hAnsiTheme="minorHAnsi"/>
          </w:rPr>
          <w:t xml:space="preserve"> </w:t>
        </w:r>
      </w:ins>
      <w:ins w:id="405" w:author="German Uritskiy" w:date="2018-06-07T15:06:00Z">
        <w:r w:rsidR="00A97E86">
          <w:rPr>
            <w:rFonts w:asciiTheme="minorHAnsi" w:hAnsiTheme="minorHAnsi"/>
          </w:rPr>
          <w:t xml:space="preserve">The </w:t>
        </w:r>
      </w:ins>
      <w:ins w:id="406" w:author="German Uritskiy" w:date="2018-06-07T15:07:00Z">
        <w:r w:rsidR="00A97E86">
          <w:rPr>
            <w:rFonts w:asciiTheme="minorHAnsi" w:hAnsiTheme="minorHAnsi"/>
          </w:rPr>
          <w:t xml:space="preserve">benchmarking </w:t>
        </w:r>
      </w:ins>
      <w:ins w:id="407" w:author="German Uritskiy" w:date="2018-06-07T15:06:00Z">
        <w:r w:rsidR="00A97E86">
          <w:rPr>
            <w:rFonts w:asciiTheme="minorHAnsi" w:hAnsiTheme="minorHAnsi"/>
          </w:rPr>
          <w:t xml:space="preserve">dataset </w:t>
        </w:r>
      </w:ins>
      <w:ins w:id="408" w:author="German Uritskiy" w:date="2018-06-07T14:49:00Z">
        <w:r w:rsidRPr="00561943">
          <w:rPr>
            <w:rFonts w:asciiTheme="minorHAnsi" w:hAnsiTheme="minorHAnsi"/>
          </w:rPr>
          <w:t xml:space="preserve">consisted of 50 samples </w:t>
        </w:r>
      </w:ins>
      <w:ins w:id="409" w:author="German Uritskiy" w:date="2018-06-07T15:06:00Z">
        <w:r w:rsidR="00A97E86">
          <w:rPr>
            <w:rFonts w:asciiTheme="minorHAnsi" w:hAnsiTheme="minorHAnsi"/>
          </w:rPr>
          <w:t>for</w:t>
        </w:r>
      </w:ins>
      <w:ins w:id="410" w:author="German Uritskiy" w:date="2018-06-07T14:49:00Z">
        <w:r w:rsidRPr="00561943">
          <w:rPr>
            <w:rFonts w:asciiTheme="minorHAnsi" w:hAnsiTheme="minorHAnsi"/>
          </w:rPr>
          <w:t xml:space="preserve"> a total of 144Gbp</w:t>
        </w:r>
      </w:ins>
      <w:ins w:id="411" w:author="German Uritskiy" w:date="2018-06-07T15:06:00Z">
        <w:r w:rsidR="00A97E86">
          <w:rPr>
            <w:rFonts w:asciiTheme="minorHAnsi" w:hAnsiTheme="minorHAnsi"/>
          </w:rPr>
          <w:t xml:space="preserve"> of sequencing </w:t>
        </w:r>
        <w:proofErr w:type="spellStart"/>
        <w:r w:rsidR="00A97E86">
          <w:rPr>
            <w:rFonts w:asciiTheme="minorHAnsi" w:hAnsiTheme="minorHAnsi"/>
          </w:rPr>
          <w:t>data</w:t>
        </w:r>
      </w:ins>
      <w:ins w:id="412" w:author="German Uritskiy" w:date="2018-06-07T14:49:00Z">
        <w:r w:rsidR="00C87270">
          <w:rPr>
            <w:rFonts w:asciiTheme="minorHAnsi" w:hAnsiTheme="minorHAnsi"/>
          </w:rPr>
          <w:t>.</w:t>
        </w:r>
        <w:r w:rsidRPr="00561943">
          <w:rPr>
            <w:rFonts w:asciiTheme="minorHAnsi" w:hAnsiTheme="minorHAnsi"/>
          </w:rPr>
          <w:t>The</w:t>
        </w:r>
        <w:proofErr w:type="spellEnd"/>
        <w:r w:rsidRPr="00561943">
          <w:rPr>
            <w:rFonts w:asciiTheme="minorHAnsi" w:hAnsiTheme="minorHAnsi"/>
          </w:rPr>
          <w:t xml:space="preserve"> soil data </w:t>
        </w:r>
      </w:ins>
      <w:ins w:id="413" w:author="German Uritskiy" w:date="2018-06-07T15:16:00Z">
        <w:r w:rsidR="00C87270">
          <w:rPr>
            <w:rFonts w:asciiTheme="minorHAnsi" w:hAnsiTheme="minorHAnsi"/>
          </w:rPr>
          <w:t>came from sequencing</w:t>
        </w:r>
      </w:ins>
      <w:ins w:id="414" w:author="German Uritskiy" w:date="2018-06-07T14:49:00Z">
        <w:r w:rsidRPr="00561943">
          <w:rPr>
            <w:rFonts w:asciiTheme="minorHAnsi" w:hAnsiTheme="minorHAnsi"/>
          </w:rPr>
          <w:t xml:space="preserve"> </w:t>
        </w:r>
      </w:ins>
      <w:ins w:id="415" w:author="German Uritskiy" w:date="2018-06-07T15:16:00Z">
        <w:r w:rsidR="00C87270">
          <w:rPr>
            <w:rFonts w:asciiTheme="minorHAnsi" w:hAnsiTheme="minorHAnsi"/>
          </w:rPr>
          <w:t xml:space="preserve">the highly diverse </w:t>
        </w:r>
      </w:ins>
      <w:ins w:id="416" w:author="German Uritskiy" w:date="2018-06-07T14:49:00Z">
        <w:r w:rsidRPr="00561943">
          <w:rPr>
            <w:rFonts w:asciiTheme="minorHAnsi" w:hAnsiTheme="minorHAnsi"/>
          </w:rPr>
          <w:t>grassland soil microbial communities from Angelo Coastal Reserve</w:t>
        </w:r>
      </w:ins>
      <w:ins w:id="417" w:author="German Uritskiy" w:date="2018-06-07T15:16:00Z">
        <w:r w:rsidR="00C87270">
          <w:rPr>
            <w:rFonts w:asciiTheme="minorHAnsi" w:hAnsiTheme="minorHAnsi"/>
          </w:rPr>
          <w:t>, CA</w:t>
        </w:r>
      </w:ins>
      <w:ins w:id="418" w:author="German Uritskiy" w:date="2018-06-07T14:49:00Z">
        <w:r w:rsidRPr="00561943">
          <w:rPr>
            <w:rFonts w:asciiTheme="minorHAnsi" w:hAnsiTheme="minorHAnsi"/>
          </w:rPr>
          <w:t xml:space="preserve"> </w:t>
        </w:r>
        <w:r w:rsidRPr="00561943">
          <w:rPr>
            <w:rFonts w:asciiTheme="minorHAnsi" w:hAnsiTheme="minorHAnsi"/>
          </w:rPr>
          <w:fldChar w:fldCharType="begin"/>
        </w:r>
        <w:r w:rsidRPr="00561943">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Pr="00561943">
          <w:rPr>
            <w:rFonts w:asciiTheme="minorHAnsi" w:hAnsiTheme="minorHAnsi"/>
          </w:rPr>
          <w:fldChar w:fldCharType="separate"/>
        </w:r>
        <w:r w:rsidRPr="00561943">
          <w:rPr>
            <w:rFonts w:asciiTheme="minorHAnsi" w:hAnsiTheme="minorHAnsi"/>
            <w:noProof/>
          </w:rPr>
          <w:t>[27]</w:t>
        </w:r>
        <w:r w:rsidRPr="00561943">
          <w:rPr>
            <w:rFonts w:asciiTheme="minorHAnsi" w:hAnsiTheme="minorHAnsi"/>
          </w:rPr>
          <w:fldChar w:fldCharType="end"/>
        </w:r>
      </w:ins>
      <w:ins w:id="419" w:author="German Uritskiy" w:date="2018-06-07T15:16:00Z">
        <w:r w:rsidR="00C87270">
          <w:rPr>
            <w:rFonts w:asciiTheme="minorHAnsi" w:hAnsiTheme="minorHAnsi"/>
          </w:rPr>
          <w:t>.</w:t>
        </w:r>
      </w:ins>
      <w:ins w:id="420" w:author="German Uritskiy" w:date="2018-06-07T14:49:00Z">
        <w:r w:rsidRPr="00561943">
          <w:rPr>
            <w:rFonts w:asciiTheme="minorHAnsi" w:hAnsiTheme="minorHAnsi"/>
          </w:rPr>
          <w:t xml:space="preserve"> </w:t>
        </w:r>
      </w:ins>
      <w:ins w:id="421" w:author="German Uritskiy" w:date="2018-06-07T15:10:00Z">
        <w:r w:rsidR="00C87270">
          <w:rPr>
            <w:rFonts w:asciiTheme="minorHAnsi" w:hAnsiTheme="minorHAnsi"/>
          </w:rPr>
          <w:t>This</w:t>
        </w:r>
        <w:r w:rsidR="00A97E86">
          <w:rPr>
            <w:rFonts w:asciiTheme="minorHAnsi" w:hAnsiTheme="minorHAnsi"/>
          </w:rPr>
          <w:t xml:space="preserve"> dataset consisted of </w:t>
        </w:r>
      </w:ins>
      <w:ins w:id="422" w:author="German Uritskiy" w:date="2018-06-07T14:49:00Z">
        <w:r w:rsidRPr="00561943">
          <w:rPr>
            <w:rFonts w:asciiTheme="minorHAnsi" w:hAnsiTheme="minorHAnsi"/>
          </w:rPr>
          <w:t xml:space="preserve">6 samples for a total of 481Gbp of sequencing data. </w:t>
        </w:r>
      </w:ins>
    </w:p>
    <w:p w14:paraId="46183E9F" w14:textId="1D029680" w:rsidR="00643F6D" w:rsidRDefault="00C87270" w:rsidP="00446299">
      <w:pPr>
        <w:spacing w:line="480" w:lineRule="auto"/>
        <w:rPr>
          <w:ins w:id="423" w:author="German Uritskiy" w:date="2018-06-07T14:49:00Z"/>
          <w:rFonts w:asciiTheme="minorHAnsi" w:hAnsiTheme="minorHAnsi"/>
        </w:rPr>
        <w:pPrChange w:id="424" w:author="German Uritskiy" w:date="2018-06-12T15:46:00Z">
          <w:pPr/>
        </w:pPrChange>
      </w:pPr>
      <w:ins w:id="425" w:author="German Uritskiy" w:date="2018-06-07T15:17:00Z">
        <w:r>
          <w:rPr>
            <w:rFonts w:asciiTheme="minorHAnsi" w:hAnsiTheme="minorHAnsi"/>
          </w:rPr>
          <w:tab/>
        </w:r>
      </w:ins>
      <w:ins w:id="426" w:author="German Uritskiy" w:date="2018-06-07T14:53:00Z">
        <w:r w:rsidR="00643F6D" w:rsidRPr="00561943">
          <w:rPr>
            <w:rFonts w:asciiTheme="minorHAnsi" w:hAnsiTheme="minorHAnsi"/>
          </w:rPr>
          <w:t>Samples from each microbiome type were pre-processed through the metaWRAP-</w:t>
        </w:r>
        <w:proofErr w:type="spellStart"/>
        <w:r w:rsidR="00643F6D" w:rsidRPr="00561943">
          <w:rPr>
            <w:rFonts w:asciiTheme="minorHAnsi" w:hAnsiTheme="minorHAnsi"/>
          </w:rPr>
          <w:t>Read_qc</w:t>
        </w:r>
        <w:proofErr w:type="spellEnd"/>
        <w:r w:rsidR="00643F6D" w:rsidRPr="00561943">
          <w:rPr>
            <w:rFonts w:asciiTheme="minorHAnsi" w:hAnsiTheme="minorHAnsi"/>
          </w:rPr>
          <w:t xml:space="preserve"> module to trim reads and remove human contamination, and the Kraken module was used to obtain the taxonomic profile of the communities. The water samples were dominated by </w:t>
        </w:r>
        <w:proofErr w:type="spellStart"/>
        <w:r w:rsidR="00643F6D" w:rsidRPr="00CC090C">
          <w:rPr>
            <w:rFonts w:asciiTheme="minorHAnsi" w:hAnsiTheme="minorHAnsi"/>
            <w:i/>
          </w:rPr>
          <w:t>P</w:t>
        </w:r>
        <w:r w:rsidR="00643F6D" w:rsidRPr="00561943">
          <w:rPr>
            <w:rFonts w:asciiTheme="minorHAnsi" w:hAnsiTheme="minorHAnsi"/>
            <w:i/>
          </w:rPr>
          <w:t>roteobacteria</w:t>
        </w:r>
        <w:proofErr w:type="spellEnd"/>
        <w:r w:rsidR="00643F6D" w:rsidRPr="00561943">
          <w:rPr>
            <w:rFonts w:asciiTheme="minorHAnsi" w:hAnsiTheme="minorHAnsi"/>
          </w:rPr>
          <w:t xml:space="preserve">, the gut samples were dominated by </w:t>
        </w:r>
        <w:proofErr w:type="spellStart"/>
        <w:r w:rsidR="00643F6D" w:rsidRPr="00561943">
          <w:rPr>
            <w:rFonts w:asciiTheme="minorHAnsi" w:hAnsiTheme="minorHAnsi"/>
            <w:i/>
          </w:rPr>
          <w:t>Bacteroidetes</w:t>
        </w:r>
        <w:proofErr w:type="spellEnd"/>
        <w:r w:rsidR="00643F6D" w:rsidRPr="00561943">
          <w:rPr>
            <w:rFonts w:asciiTheme="minorHAnsi" w:hAnsiTheme="minorHAnsi"/>
          </w:rPr>
          <w:t xml:space="preserve">, and the soil samples comprised of a wide variety of </w:t>
        </w:r>
        <w:proofErr w:type="spellStart"/>
        <w:r w:rsidR="00643F6D" w:rsidRPr="00561943">
          <w:rPr>
            <w:rFonts w:asciiTheme="minorHAnsi" w:hAnsiTheme="minorHAnsi"/>
            <w:i/>
          </w:rPr>
          <w:t>Proteobacteria</w:t>
        </w:r>
        <w:proofErr w:type="spellEnd"/>
        <w:r w:rsidR="00643F6D" w:rsidRPr="00561943">
          <w:rPr>
            <w:rFonts w:asciiTheme="minorHAnsi" w:hAnsiTheme="minorHAnsi"/>
          </w:rPr>
          <w:t xml:space="preserve"> and </w:t>
        </w:r>
        <w:proofErr w:type="spellStart"/>
        <w:r w:rsidR="00643F6D" w:rsidRPr="00561943">
          <w:rPr>
            <w:rFonts w:asciiTheme="minorHAnsi" w:hAnsiTheme="minorHAnsi"/>
            <w:i/>
          </w:rPr>
          <w:t>Actinobacteria</w:t>
        </w:r>
        <w:proofErr w:type="spellEnd"/>
        <w:r w:rsidR="00643F6D" w:rsidRPr="00561943">
          <w:rPr>
            <w:rFonts w:asciiTheme="minorHAnsi" w:hAnsiTheme="minorHAnsi"/>
            <w:i/>
          </w:rPr>
          <w:t xml:space="preserve"> </w:t>
        </w:r>
        <w:r w:rsidR="00643F6D" w:rsidRPr="00561943">
          <w:rPr>
            <w:rFonts w:asciiTheme="minorHAnsi" w:hAnsiTheme="minorHAnsi"/>
          </w:rPr>
          <w:t xml:space="preserve">(Figure 3 and Additional file 8). </w:t>
        </w:r>
      </w:ins>
    </w:p>
    <w:p w14:paraId="508C7D12" w14:textId="77777777" w:rsidR="00643F6D" w:rsidRPr="00561943" w:rsidRDefault="00643F6D" w:rsidP="00446299">
      <w:pPr>
        <w:spacing w:line="480" w:lineRule="auto"/>
        <w:rPr>
          <w:rFonts w:asciiTheme="minorHAnsi" w:hAnsiTheme="minorHAnsi"/>
        </w:rPr>
        <w:pPrChange w:id="427" w:author="German Uritskiy" w:date="2018-06-12T15:46:00Z">
          <w:pPr/>
        </w:pPrChange>
      </w:pPr>
    </w:p>
    <w:p w14:paraId="5874EF19" w14:textId="0BABE2CA" w:rsidR="00751584" w:rsidRPr="00561943" w:rsidRDefault="00A25519" w:rsidP="00446299">
      <w:pPr>
        <w:spacing w:line="480" w:lineRule="auto"/>
        <w:outlineLvl w:val="0"/>
        <w:rPr>
          <w:rFonts w:asciiTheme="minorHAnsi" w:hAnsiTheme="minorHAnsi"/>
          <w:b/>
        </w:rPr>
        <w:pPrChange w:id="428" w:author="German Uritskiy" w:date="2018-06-12T15:46:00Z">
          <w:pPr>
            <w:outlineLvl w:val="0"/>
          </w:pPr>
        </w:pPrChange>
      </w:pPr>
      <w:proofErr w:type="spellStart"/>
      <w:r w:rsidRPr="00561943">
        <w:rPr>
          <w:rFonts w:asciiTheme="minorHAnsi" w:hAnsiTheme="minorHAnsi"/>
          <w:b/>
        </w:rPr>
        <w:lastRenderedPageBreak/>
        <w:t>Bin_refinement</w:t>
      </w:r>
      <w:proofErr w:type="spellEnd"/>
      <w:r w:rsidRPr="00561943">
        <w:rPr>
          <w:rFonts w:asciiTheme="minorHAnsi" w:hAnsiTheme="minorHAnsi"/>
          <w:b/>
        </w:rPr>
        <w:t xml:space="preserve"> improved</w:t>
      </w:r>
      <w:r w:rsidR="00E112A9" w:rsidRPr="00561943">
        <w:rPr>
          <w:rFonts w:asciiTheme="minorHAnsi" w:hAnsiTheme="minorHAnsi"/>
          <w:b/>
        </w:rPr>
        <w:t xml:space="preserve"> bin prediction</w:t>
      </w:r>
      <w:r w:rsidR="00751584" w:rsidRPr="00561943">
        <w:rPr>
          <w:rFonts w:asciiTheme="minorHAnsi" w:hAnsiTheme="minorHAnsi"/>
          <w:b/>
        </w:rPr>
        <w:t>s</w:t>
      </w:r>
      <w:r w:rsidR="00E112A9" w:rsidRPr="00561943">
        <w:rPr>
          <w:rFonts w:asciiTheme="minorHAnsi" w:hAnsiTheme="minorHAnsi"/>
          <w:b/>
        </w:rPr>
        <w:t xml:space="preserve"> in real data</w:t>
      </w:r>
    </w:p>
    <w:p w14:paraId="52D2DE53" w14:textId="1D232C90" w:rsidR="008A391E" w:rsidRPr="00561943" w:rsidDel="00643F6D" w:rsidRDefault="00751584" w:rsidP="00446299">
      <w:pPr>
        <w:spacing w:line="480" w:lineRule="auto"/>
        <w:rPr>
          <w:del w:id="429" w:author="German Uritskiy" w:date="2018-06-07T14:53:00Z"/>
          <w:rFonts w:asciiTheme="minorHAnsi" w:hAnsiTheme="minorHAnsi"/>
        </w:rPr>
        <w:pPrChange w:id="430" w:author="German Uritskiy" w:date="2018-06-12T15:46:00Z">
          <w:pPr/>
        </w:pPrChange>
      </w:pPr>
      <w:del w:id="431" w:author="German Uritskiy" w:date="2018-06-07T14:53:00Z">
        <w:r w:rsidRPr="00561943" w:rsidDel="00643F6D">
          <w:rPr>
            <w:rFonts w:asciiTheme="minorHAnsi" w:hAnsiTheme="minorHAnsi"/>
          </w:rPr>
          <w:delText>MetaWRAP was also benchmarked against real metagenomic data</w:delText>
        </w:r>
        <w:r w:rsidR="000906BB" w:rsidRPr="00561943" w:rsidDel="00643F6D">
          <w:rPr>
            <w:rFonts w:asciiTheme="minorHAnsi" w:hAnsiTheme="minorHAnsi"/>
          </w:rPr>
          <w:delText xml:space="preserve">, using </w:delText>
        </w:r>
        <w:r w:rsidRPr="00561943" w:rsidDel="00643F6D">
          <w:rPr>
            <w:rFonts w:asciiTheme="minorHAnsi" w:hAnsiTheme="minorHAnsi"/>
          </w:rPr>
          <w:delText xml:space="preserve">water, gut, and soil microbiome WGS </w:delText>
        </w:r>
        <w:r w:rsidR="0031428E" w:rsidRPr="00561943" w:rsidDel="00643F6D">
          <w:rPr>
            <w:rFonts w:asciiTheme="minorHAnsi" w:hAnsiTheme="minorHAnsi"/>
          </w:rPr>
          <w:delText>data sets. The water data set</w:delText>
        </w:r>
        <w:r w:rsidRPr="00561943" w:rsidDel="00643F6D">
          <w:rPr>
            <w:rFonts w:asciiTheme="minorHAnsi" w:hAnsiTheme="minorHAnsi"/>
          </w:rPr>
          <w:delText xml:space="preserve"> </w:delText>
        </w:r>
        <w:r w:rsidR="000906BB" w:rsidRPr="00561943" w:rsidDel="00643F6D">
          <w:rPr>
            <w:rFonts w:asciiTheme="minorHAnsi" w:hAnsiTheme="minorHAnsi"/>
          </w:rPr>
          <w:delText>was from</w:delText>
        </w:r>
        <w:r w:rsidRPr="00561943" w:rsidDel="00643F6D">
          <w:rPr>
            <w:rFonts w:asciiTheme="minorHAnsi" w:hAnsiTheme="minorHAnsi"/>
          </w:rPr>
          <w:delText xml:space="preserve"> a brackish water survey of the Baltic Sea</w:delText>
        </w:r>
        <w:r w:rsidR="00EA28EB" w:rsidRPr="00561943" w:rsidDel="00643F6D">
          <w:rPr>
            <w:rFonts w:asciiTheme="minorHAnsi" w:hAnsiTheme="minorHAnsi"/>
          </w:rPr>
          <w:delText xml:space="preserve"> </w:delText>
        </w:r>
        <w:r w:rsidR="00E84F72" w:rsidRPr="00561943" w:rsidDel="00643F6D">
          <w:rPr>
            <w:rFonts w:asciiTheme="minorHAnsi" w:hAnsiTheme="minorHAnsi"/>
          </w:rPr>
          <w:fldChar w:fldCharType="begin">
            <w:fldData xml:space="preserve">PEVuZE5vdGU+PENpdGU+PEF1dGhvcj5IdWdlcnRoPC9BdXRob3I+PFllYXI+MjAxNTwvWWVhcj48
UmVjTnVtPjg0ODU8L1JlY051bT48RGlzcGxheVRleHQ+WzQxXTwvRGlzcGxheVRleHQ+PHJlY29y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4E03CB" w:rsidDel="00643F6D">
          <w:rPr>
            <w:rFonts w:asciiTheme="minorHAnsi" w:hAnsiTheme="minorHAnsi"/>
          </w:rPr>
          <w:delInstrText xml:space="preserve"> ADDIN EN.CITE </w:delInstrText>
        </w:r>
        <w:r w:rsidR="004E03CB" w:rsidDel="00643F6D">
          <w:rPr>
            <w:rFonts w:asciiTheme="minorHAnsi" w:hAnsiTheme="minorHAnsi"/>
          </w:rPr>
          <w:fldChar w:fldCharType="begin">
            <w:fldData xml:space="preserve">PEVuZE5vdGU+PENpdGU+PEF1dGhvcj5IdWdlcnRoPC9BdXRob3I+PFllYXI+MjAxNTwvWWVhcj48
UmVjTnVtPjg0ODU8L1JlY051bT48RGlzcGxheVRleHQ+WzQxXTwvRGlzcGxheVRleHQ+PHJlY29y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4E03CB" w:rsidDel="00643F6D">
          <w:rPr>
            <w:rFonts w:asciiTheme="minorHAnsi" w:hAnsiTheme="minorHAnsi"/>
          </w:rPr>
          <w:delInstrText xml:space="preserve"> ADDIN EN.CITE.DATA </w:delInstrText>
        </w:r>
        <w:r w:rsidR="004E03CB" w:rsidDel="00643F6D">
          <w:rPr>
            <w:rFonts w:asciiTheme="minorHAnsi" w:hAnsiTheme="minorHAnsi"/>
          </w:rPr>
        </w:r>
        <w:r w:rsidR="004E03CB" w:rsidDel="00643F6D">
          <w:rPr>
            <w:rFonts w:asciiTheme="minorHAnsi" w:hAnsiTheme="minorHAnsi"/>
          </w:rPr>
          <w:fldChar w:fldCharType="end"/>
        </w:r>
        <w:r w:rsidR="00E84F72" w:rsidRPr="00561943" w:rsidDel="00643F6D">
          <w:rPr>
            <w:rFonts w:asciiTheme="minorHAnsi" w:hAnsiTheme="minorHAnsi"/>
          </w:rPr>
        </w:r>
        <w:r w:rsidR="00E84F72" w:rsidRPr="00561943" w:rsidDel="00643F6D">
          <w:rPr>
            <w:rFonts w:asciiTheme="minorHAnsi" w:hAnsiTheme="minorHAnsi"/>
          </w:rPr>
          <w:fldChar w:fldCharType="separate"/>
        </w:r>
        <w:r w:rsidR="004E03CB" w:rsidDel="00643F6D">
          <w:rPr>
            <w:rFonts w:asciiTheme="minorHAnsi" w:hAnsiTheme="minorHAnsi"/>
            <w:noProof/>
          </w:rPr>
          <w:delText>[41]</w:delText>
        </w:r>
        <w:r w:rsidR="00E84F72" w:rsidRPr="00561943" w:rsidDel="00643F6D">
          <w:rPr>
            <w:rFonts w:asciiTheme="minorHAnsi" w:hAnsiTheme="minorHAnsi"/>
          </w:rPr>
          <w:fldChar w:fldCharType="end"/>
        </w:r>
        <w:r w:rsidRPr="00561943" w:rsidDel="00643F6D">
          <w:rPr>
            <w:rFonts w:asciiTheme="minorHAnsi" w:hAnsiTheme="minorHAnsi"/>
          </w:rPr>
          <w:delText xml:space="preserve"> and </w:delText>
        </w:r>
        <w:r w:rsidR="003B7354" w:rsidRPr="00561943" w:rsidDel="00643F6D">
          <w:rPr>
            <w:rFonts w:asciiTheme="minorHAnsi" w:hAnsiTheme="minorHAnsi"/>
          </w:rPr>
          <w:delText xml:space="preserve">included </w:delText>
        </w:r>
        <w:r w:rsidRPr="00561943" w:rsidDel="00643F6D">
          <w:rPr>
            <w:rFonts w:asciiTheme="minorHAnsi" w:hAnsiTheme="minorHAnsi"/>
          </w:rPr>
          <w:delText xml:space="preserve">36 samples for a total of 196Gbp </w:delText>
        </w:r>
        <w:r w:rsidR="007C4C79" w:rsidRPr="00561943" w:rsidDel="00643F6D">
          <w:rPr>
            <w:rFonts w:asciiTheme="minorHAnsi" w:hAnsiTheme="minorHAnsi"/>
          </w:rPr>
          <w:delText>of sequence</w:delText>
        </w:r>
        <w:r w:rsidRPr="00561943" w:rsidDel="00643F6D">
          <w:rPr>
            <w:rFonts w:asciiTheme="minorHAnsi" w:hAnsiTheme="minorHAnsi"/>
          </w:rPr>
          <w:delText>. The gut data set came from the Metagenomic of the Human Intestinal Tract (MetaHIT) survey</w:delText>
        </w:r>
        <w:r w:rsidR="00EA28EB" w:rsidRPr="00561943" w:rsidDel="00643F6D">
          <w:rPr>
            <w:rFonts w:asciiTheme="minorHAnsi" w:hAnsiTheme="minorHAnsi"/>
          </w:rPr>
          <w:delText xml:space="preserve"> </w:delText>
        </w:r>
        <w:r w:rsidR="00E84F72" w:rsidRPr="00561943" w:rsidDel="00643F6D">
          <w:rPr>
            <w:rFonts w:asciiTheme="minorHAnsi" w:hAnsiTheme="minorHAnsi"/>
          </w:rPr>
          <w:fldChar w:fldCharType="begin">
            <w:fldData xml:space="preserve">PEVuZE5vdGU+PENpdGU+PEF1dGhvcj5RaW48L0F1dGhvcj48WWVhcj4yMDEwPC9ZZWFyPjxSZWNO
dW0+NjQzODwvUmVjTnVtPjxEaXNwbGF5VGV4dD5bMzldPC9EaXNwbGF5VGV4dD48cmVjb3JkPjxy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4E03CB" w:rsidDel="00643F6D">
          <w:rPr>
            <w:rFonts w:asciiTheme="minorHAnsi" w:hAnsiTheme="minorHAnsi"/>
          </w:rPr>
          <w:delInstrText xml:space="preserve"> ADDIN EN.CITE </w:delInstrText>
        </w:r>
        <w:r w:rsidR="004E03CB" w:rsidDel="00643F6D">
          <w:rPr>
            <w:rFonts w:asciiTheme="minorHAnsi" w:hAnsiTheme="minorHAnsi"/>
          </w:rPr>
          <w:fldChar w:fldCharType="begin">
            <w:fldData xml:space="preserve">PEVuZE5vdGU+PENpdGU+PEF1dGhvcj5RaW48L0F1dGhvcj48WWVhcj4yMDEwPC9ZZWFyPjxSZWNO
dW0+NjQzODwvUmVjTnVtPjxEaXNwbGF5VGV4dD5bMzldPC9EaXNwbGF5VGV4dD48cmVjb3JkPjxy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4E03CB" w:rsidDel="00643F6D">
          <w:rPr>
            <w:rFonts w:asciiTheme="minorHAnsi" w:hAnsiTheme="minorHAnsi"/>
          </w:rPr>
          <w:delInstrText xml:space="preserve"> ADDIN EN.CITE.DATA </w:delInstrText>
        </w:r>
        <w:r w:rsidR="004E03CB" w:rsidDel="00643F6D">
          <w:rPr>
            <w:rFonts w:asciiTheme="minorHAnsi" w:hAnsiTheme="minorHAnsi"/>
          </w:rPr>
        </w:r>
        <w:r w:rsidR="004E03CB" w:rsidDel="00643F6D">
          <w:rPr>
            <w:rFonts w:asciiTheme="minorHAnsi" w:hAnsiTheme="minorHAnsi"/>
          </w:rPr>
          <w:fldChar w:fldCharType="end"/>
        </w:r>
        <w:r w:rsidR="00E84F72" w:rsidRPr="00561943" w:rsidDel="00643F6D">
          <w:rPr>
            <w:rFonts w:asciiTheme="minorHAnsi" w:hAnsiTheme="minorHAnsi"/>
          </w:rPr>
        </w:r>
        <w:r w:rsidR="00E84F72" w:rsidRPr="00561943" w:rsidDel="00643F6D">
          <w:rPr>
            <w:rFonts w:asciiTheme="minorHAnsi" w:hAnsiTheme="minorHAnsi"/>
          </w:rPr>
          <w:fldChar w:fldCharType="separate"/>
        </w:r>
        <w:r w:rsidR="004E03CB" w:rsidDel="00643F6D">
          <w:rPr>
            <w:rFonts w:asciiTheme="minorHAnsi" w:hAnsiTheme="minorHAnsi"/>
            <w:noProof/>
          </w:rPr>
          <w:delText>[39]</w:delText>
        </w:r>
        <w:r w:rsidR="00E84F72" w:rsidRPr="00561943" w:rsidDel="00643F6D">
          <w:rPr>
            <w:rFonts w:asciiTheme="minorHAnsi" w:hAnsiTheme="minorHAnsi"/>
          </w:rPr>
          <w:fldChar w:fldCharType="end"/>
        </w:r>
        <w:r w:rsidRPr="00561943" w:rsidDel="00643F6D">
          <w:rPr>
            <w:rFonts w:asciiTheme="minorHAnsi" w:hAnsiTheme="minorHAnsi"/>
          </w:rPr>
          <w:delText xml:space="preserve"> and consisted of 50 samples a</w:delText>
        </w:r>
        <w:r w:rsidR="00AD0B4E" w:rsidRPr="00561943" w:rsidDel="00643F6D">
          <w:rPr>
            <w:rFonts w:asciiTheme="minorHAnsi" w:hAnsiTheme="minorHAnsi"/>
          </w:rPr>
          <w:delText>nd a total of 144Gbp. T</w:delText>
        </w:r>
        <w:r w:rsidRPr="00561943" w:rsidDel="00643F6D">
          <w:rPr>
            <w:rFonts w:asciiTheme="minorHAnsi" w:hAnsiTheme="minorHAnsi"/>
          </w:rPr>
          <w:delText xml:space="preserve">he soil data set </w:delText>
        </w:r>
        <w:r w:rsidR="003B7354" w:rsidRPr="00561943" w:rsidDel="00643F6D">
          <w:rPr>
            <w:rFonts w:asciiTheme="minorHAnsi" w:hAnsiTheme="minorHAnsi"/>
          </w:rPr>
          <w:delText xml:space="preserve">was </w:delText>
        </w:r>
        <w:r w:rsidRPr="00561943" w:rsidDel="00643F6D">
          <w:rPr>
            <w:rFonts w:asciiTheme="minorHAnsi" w:hAnsiTheme="minorHAnsi"/>
          </w:rPr>
          <w:delText>from grassland soil microbial communities from Angelo Coastal Reserve</w:delText>
        </w:r>
        <w:r w:rsidR="002F7C6A" w:rsidRPr="00561943" w:rsidDel="00643F6D">
          <w:rPr>
            <w:rFonts w:asciiTheme="minorHAnsi" w:hAnsiTheme="minorHAnsi"/>
          </w:rPr>
          <w:delText xml:space="preserve"> </w:delText>
        </w:r>
        <w:r w:rsidR="00E84F72" w:rsidRPr="00561943" w:rsidDel="00643F6D">
          <w:rPr>
            <w:rFonts w:asciiTheme="minorHAnsi" w:hAnsiTheme="minorHAnsi"/>
          </w:rPr>
          <w:fldChar w:fldCharType="begin"/>
        </w:r>
        <w:r w:rsidR="00E84F72" w:rsidRPr="00561943" w:rsidDel="00643F6D">
          <w:rPr>
            <w:rFonts w:asciiTheme="minorHAnsi" w:hAnsiTheme="minorHAnsi"/>
          </w:rPr>
          <w:del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delInstrText>
        </w:r>
        <w:r w:rsidR="00E84F72" w:rsidRPr="00561943" w:rsidDel="00643F6D">
          <w:rPr>
            <w:rFonts w:asciiTheme="minorHAnsi" w:hAnsiTheme="minorHAnsi"/>
          </w:rPr>
          <w:fldChar w:fldCharType="separate"/>
        </w:r>
        <w:r w:rsidR="00E84F72" w:rsidRPr="00561943" w:rsidDel="00643F6D">
          <w:rPr>
            <w:rFonts w:asciiTheme="minorHAnsi" w:hAnsiTheme="minorHAnsi"/>
            <w:noProof/>
          </w:rPr>
          <w:delText>[27]</w:delText>
        </w:r>
        <w:r w:rsidR="00E84F72" w:rsidRPr="00561943" w:rsidDel="00643F6D">
          <w:rPr>
            <w:rFonts w:asciiTheme="minorHAnsi" w:hAnsiTheme="minorHAnsi"/>
          </w:rPr>
          <w:fldChar w:fldCharType="end"/>
        </w:r>
        <w:r w:rsidRPr="00561943" w:rsidDel="00643F6D">
          <w:rPr>
            <w:rFonts w:asciiTheme="minorHAnsi" w:hAnsiTheme="minorHAnsi"/>
          </w:rPr>
          <w:delText xml:space="preserve"> and included 6 samples for a total of 481Gbp of sequencing data.</w:delText>
        </w:r>
        <w:r w:rsidR="008A391E" w:rsidRPr="00561943" w:rsidDel="00643F6D">
          <w:rPr>
            <w:rFonts w:asciiTheme="minorHAnsi" w:hAnsiTheme="minorHAnsi"/>
          </w:rPr>
          <w:delText xml:space="preserve"> </w:delText>
        </w:r>
      </w:del>
    </w:p>
    <w:p w14:paraId="59D267F7" w14:textId="701443FE" w:rsidR="003B7354" w:rsidRPr="00561943" w:rsidDel="00643F6D" w:rsidRDefault="00751584" w:rsidP="00446299">
      <w:pPr>
        <w:spacing w:line="480" w:lineRule="auto"/>
        <w:rPr>
          <w:del w:id="432" w:author="German Uritskiy" w:date="2018-06-07T14:53:00Z"/>
          <w:rFonts w:asciiTheme="minorHAnsi" w:hAnsiTheme="minorHAnsi"/>
        </w:rPr>
        <w:pPrChange w:id="433" w:author="German Uritskiy" w:date="2018-06-12T15:46:00Z">
          <w:pPr/>
        </w:pPrChange>
      </w:pPr>
      <w:del w:id="434" w:author="German Uritskiy" w:date="2018-06-07T14:53:00Z">
        <w:r w:rsidRPr="00561943" w:rsidDel="00643F6D">
          <w:rPr>
            <w:rFonts w:asciiTheme="minorHAnsi" w:hAnsiTheme="minorHAnsi"/>
          </w:rPr>
          <w:tab/>
        </w:r>
        <w:r w:rsidR="003B7354" w:rsidRPr="00561943" w:rsidDel="00643F6D">
          <w:rPr>
            <w:rFonts w:asciiTheme="minorHAnsi" w:hAnsiTheme="minorHAnsi"/>
          </w:rPr>
          <w:delText>S</w:delText>
        </w:r>
        <w:r w:rsidRPr="00561943" w:rsidDel="00643F6D">
          <w:rPr>
            <w:rFonts w:asciiTheme="minorHAnsi" w:hAnsiTheme="minorHAnsi"/>
          </w:rPr>
          <w:delText>amples from each microbiome t</w:delText>
        </w:r>
        <w:r w:rsidR="003275E0" w:rsidRPr="00561943" w:rsidDel="00643F6D">
          <w:rPr>
            <w:rFonts w:asciiTheme="minorHAnsi" w:hAnsiTheme="minorHAnsi"/>
          </w:rPr>
          <w:delText>ype were pre-processed through the metaWRAP-</w:delText>
        </w:r>
        <w:r w:rsidRPr="00561943" w:rsidDel="00643F6D">
          <w:rPr>
            <w:rFonts w:asciiTheme="minorHAnsi" w:hAnsiTheme="minorHAnsi"/>
          </w:rPr>
          <w:delText xml:space="preserve">Read_qc module to trim reads and remove human contamination, and the Kraken module </w:delText>
        </w:r>
        <w:r w:rsidR="007C4C79" w:rsidRPr="00561943" w:rsidDel="00643F6D">
          <w:rPr>
            <w:rFonts w:asciiTheme="minorHAnsi" w:hAnsiTheme="minorHAnsi"/>
          </w:rPr>
          <w:delText>was used to obtain</w:delText>
        </w:r>
        <w:r w:rsidRPr="00561943" w:rsidDel="00643F6D">
          <w:rPr>
            <w:rFonts w:asciiTheme="minorHAnsi" w:hAnsiTheme="minorHAnsi"/>
          </w:rPr>
          <w:delText xml:space="preserve"> the taxonomic profile of the </w:delText>
        </w:r>
        <w:r w:rsidR="003B7354" w:rsidRPr="00561943" w:rsidDel="00643F6D">
          <w:rPr>
            <w:rFonts w:asciiTheme="minorHAnsi" w:hAnsiTheme="minorHAnsi"/>
          </w:rPr>
          <w:delText>communities</w:delText>
        </w:r>
      </w:del>
      <w:del w:id="435" w:author="German Uritskiy" w:date="2018-06-07T11:00:00Z">
        <w:r w:rsidR="003B7354" w:rsidRPr="00561943" w:rsidDel="00D45B28">
          <w:rPr>
            <w:rFonts w:asciiTheme="minorHAnsi" w:hAnsiTheme="minorHAnsi"/>
          </w:rPr>
          <w:delText xml:space="preserve"> </w:delText>
        </w:r>
        <w:r w:rsidRPr="00561943" w:rsidDel="00D45B28">
          <w:rPr>
            <w:rFonts w:asciiTheme="minorHAnsi" w:hAnsiTheme="minorHAnsi"/>
          </w:rPr>
          <w:delText>(</w:delText>
        </w:r>
        <w:r w:rsidR="00ED3D17" w:rsidRPr="00561943" w:rsidDel="00D45B28">
          <w:rPr>
            <w:rFonts w:asciiTheme="minorHAnsi" w:hAnsiTheme="minorHAnsi"/>
          </w:rPr>
          <w:delText>Additional file 8</w:delText>
        </w:r>
        <w:r w:rsidR="00703BAE" w:rsidRPr="00561943" w:rsidDel="00D45B28">
          <w:rPr>
            <w:rFonts w:asciiTheme="minorHAnsi" w:hAnsiTheme="minorHAnsi"/>
          </w:rPr>
          <w:delText>: Community taxonomy</w:delText>
        </w:r>
        <w:r w:rsidRPr="00561943" w:rsidDel="00D45B28">
          <w:rPr>
            <w:rFonts w:asciiTheme="minorHAnsi" w:hAnsiTheme="minorHAnsi"/>
          </w:rPr>
          <w:delText>)</w:delText>
        </w:r>
      </w:del>
      <w:del w:id="436" w:author="German Uritskiy" w:date="2018-06-07T14:53:00Z">
        <w:r w:rsidRPr="00561943" w:rsidDel="00643F6D">
          <w:rPr>
            <w:rFonts w:asciiTheme="minorHAnsi" w:hAnsiTheme="minorHAnsi"/>
          </w:rPr>
          <w:delText xml:space="preserve">. The water samples were dominated by </w:delText>
        </w:r>
      </w:del>
      <w:del w:id="437" w:author="German Uritskiy" w:date="2018-06-07T11:02:00Z">
        <w:r w:rsidRPr="00561943" w:rsidDel="00D45B28">
          <w:rPr>
            <w:rFonts w:asciiTheme="minorHAnsi" w:hAnsiTheme="minorHAnsi"/>
            <w:i/>
          </w:rPr>
          <w:delText>Alphap</w:delText>
        </w:r>
      </w:del>
      <w:del w:id="438" w:author="German Uritskiy" w:date="2018-06-07T14:53:00Z">
        <w:r w:rsidRPr="00561943" w:rsidDel="00643F6D">
          <w:rPr>
            <w:rFonts w:asciiTheme="minorHAnsi" w:hAnsiTheme="minorHAnsi"/>
            <w:i/>
          </w:rPr>
          <w:delText>roteobacteria</w:delText>
        </w:r>
      </w:del>
      <w:del w:id="439" w:author="German Uritskiy" w:date="2018-06-07T11:02:00Z">
        <w:r w:rsidRPr="00561943" w:rsidDel="00D45B28">
          <w:rPr>
            <w:rFonts w:asciiTheme="minorHAnsi" w:hAnsiTheme="minorHAnsi"/>
          </w:rPr>
          <w:delText xml:space="preserve"> and </w:delText>
        </w:r>
        <w:r w:rsidRPr="00561943" w:rsidDel="00D45B28">
          <w:rPr>
            <w:rFonts w:asciiTheme="minorHAnsi" w:hAnsiTheme="minorHAnsi"/>
            <w:i/>
          </w:rPr>
          <w:delText>Actinobacteria</w:delText>
        </w:r>
      </w:del>
      <w:del w:id="440" w:author="German Uritskiy" w:date="2018-06-07T14:53:00Z">
        <w:r w:rsidRPr="00561943" w:rsidDel="00643F6D">
          <w:rPr>
            <w:rFonts w:asciiTheme="minorHAnsi" w:hAnsiTheme="minorHAnsi"/>
          </w:rPr>
          <w:delText xml:space="preserve">, the gut samples were dominated by </w:delText>
        </w:r>
        <w:r w:rsidRPr="00561943" w:rsidDel="00643F6D">
          <w:rPr>
            <w:rFonts w:asciiTheme="minorHAnsi" w:hAnsiTheme="minorHAnsi"/>
            <w:i/>
          </w:rPr>
          <w:delText>Bacteroidetes</w:delText>
        </w:r>
      </w:del>
      <w:del w:id="441" w:author="German Uritskiy" w:date="2018-06-07T11:03:00Z">
        <w:r w:rsidRPr="00561943" w:rsidDel="0028215A">
          <w:rPr>
            <w:rFonts w:asciiTheme="minorHAnsi" w:hAnsiTheme="minorHAnsi"/>
          </w:rPr>
          <w:delText xml:space="preserve"> and </w:delText>
        </w:r>
        <w:r w:rsidRPr="00561943" w:rsidDel="0028215A">
          <w:rPr>
            <w:rFonts w:asciiTheme="minorHAnsi" w:hAnsiTheme="minorHAnsi"/>
            <w:i/>
          </w:rPr>
          <w:delText>Clostridia</w:delText>
        </w:r>
      </w:del>
      <w:del w:id="442" w:author="German Uritskiy" w:date="2018-06-07T14:53:00Z">
        <w:r w:rsidRPr="00561943" w:rsidDel="00643F6D">
          <w:rPr>
            <w:rFonts w:asciiTheme="minorHAnsi" w:hAnsiTheme="minorHAnsi"/>
          </w:rPr>
          <w:delText xml:space="preserve">, and the soil samples comprised of a wide variety of </w:delText>
        </w:r>
        <w:r w:rsidRPr="00561943" w:rsidDel="00643F6D">
          <w:rPr>
            <w:rFonts w:asciiTheme="minorHAnsi" w:hAnsiTheme="minorHAnsi"/>
            <w:i/>
          </w:rPr>
          <w:delText>Proteobacteria</w:delText>
        </w:r>
        <w:r w:rsidRPr="00561943" w:rsidDel="00643F6D">
          <w:rPr>
            <w:rFonts w:asciiTheme="minorHAnsi" w:hAnsiTheme="minorHAnsi"/>
          </w:rPr>
          <w:delText xml:space="preserve"> and </w:delText>
        </w:r>
      </w:del>
      <w:del w:id="443" w:author="German Uritskiy" w:date="2018-06-07T11:04:00Z">
        <w:r w:rsidRPr="00561943" w:rsidDel="0028215A">
          <w:rPr>
            <w:rFonts w:asciiTheme="minorHAnsi" w:hAnsiTheme="minorHAnsi"/>
            <w:i/>
          </w:rPr>
          <w:delText>Terra</w:delText>
        </w:r>
      </w:del>
      <w:del w:id="444" w:author="German Uritskiy" w:date="2018-06-07T14:53:00Z">
        <w:r w:rsidRPr="00561943" w:rsidDel="00643F6D">
          <w:rPr>
            <w:rFonts w:asciiTheme="minorHAnsi" w:hAnsiTheme="minorHAnsi"/>
            <w:i/>
          </w:rPr>
          <w:delText>bacteria</w:delText>
        </w:r>
        <w:r w:rsidR="00EA28EB" w:rsidRPr="00561943" w:rsidDel="00643F6D">
          <w:rPr>
            <w:rFonts w:asciiTheme="minorHAnsi" w:hAnsiTheme="minorHAnsi"/>
            <w:i/>
          </w:rPr>
          <w:delText xml:space="preserve"> </w:delText>
        </w:r>
        <w:r w:rsidRPr="00561943" w:rsidDel="00643F6D">
          <w:rPr>
            <w:rFonts w:asciiTheme="minorHAnsi" w:hAnsiTheme="minorHAnsi"/>
          </w:rPr>
          <w:delText>(Figure 3)</w:delText>
        </w:r>
        <w:r w:rsidR="003B7354" w:rsidRPr="00561943" w:rsidDel="00643F6D">
          <w:rPr>
            <w:rFonts w:asciiTheme="minorHAnsi" w:hAnsiTheme="minorHAnsi"/>
          </w:rPr>
          <w:delText xml:space="preserve">. </w:delText>
        </w:r>
      </w:del>
    </w:p>
    <w:p w14:paraId="0A171C71" w14:textId="72F5A3FA" w:rsidR="001C25A1" w:rsidRPr="00561943" w:rsidRDefault="00E112A9" w:rsidP="00446299">
      <w:pPr>
        <w:spacing w:line="480" w:lineRule="auto"/>
        <w:ind w:firstLine="720"/>
        <w:rPr>
          <w:rFonts w:asciiTheme="minorHAnsi" w:hAnsiTheme="minorHAnsi"/>
        </w:rPr>
        <w:pPrChange w:id="445" w:author="German Uritskiy" w:date="2018-06-12T15:46:00Z">
          <w:pPr>
            <w:ind w:firstLine="720"/>
          </w:pPr>
        </w:pPrChange>
      </w:pPr>
      <w:r w:rsidRPr="00561943">
        <w:rPr>
          <w:rFonts w:asciiTheme="minorHAnsi" w:hAnsiTheme="minorHAnsi"/>
        </w:rPr>
        <w:t xml:space="preserve">The quality-controlled reads </w:t>
      </w:r>
      <w:ins w:id="446" w:author="German Uritskiy" w:date="2018-06-07T14:52:00Z">
        <w:r w:rsidR="00643F6D">
          <w:rPr>
            <w:rFonts w:asciiTheme="minorHAnsi" w:hAnsiTheme="minorHAnsi"/>
          </w:rPr>
          <w:t xml:space="preserve">from the representative metagenomic data sets </w:t>
        </w:r>
      </w:ins>
      <w:r w:rsidRPr="00561943">
        <w:rPr>
          <w:rFonts w:asciiTheme="minorHAnsi" w:hAnsiTheme="minorHAnsi"/>
        </w:rPr>
        <w:t xml:space="preserve">were then co-assembled </w:t>
      </w:r>
      <w:r w:rsidR="00C32B2A" w:rsidRPr="00561943">
        <w:rPr>
          <w:rFonts w:asciiTheme="minorHAnsi" w:hAnsiTheme="minorHAnsi"/>
        </w:rPr>
        <w:t>with</w:t>
      </w:r>
      <w:r w:rsidR="00A55A89" w:rsidRPr="00561943">
        <w:rPr>
          <w:rFonts w:asciiTheme="minorHAnsi" w:hAnsiTheme="minorHAnsi"/>
        </w:rPr>
        <w:t xml:space="preserve"> the </w:t>
      </w:r>
      <w:r w:rsidR="003275E0" w:rsidRPr="00561943">
        <w:rPr>
          <w:rFonts w:asciiTheme="minorHAnsi" w:hAnsiTheme="minorHAnsi"/>
        </w:rPr>
        <w:t>metaWRAP-Assembly module and t</w:t>
      </w:r>
      <w:r w:rsidRPr="00561943">
        <w:rPr>
          <w:rFonts w:asciiTheme="minorHAnsi" w:hAnsiTheme="minorHAnsi"/>
        </w:rPr>
        <w:t xml:space="preserve">he </w:t>
      </w:r>
      <w:r w:rsidR="003275E0" w:rsidRPr="00561943">
        <w:rPr>
          <w:rFonts w:asciiTheme="minorHAnsi" w:hAnsiTheme="minorHAnsi"/>
        </w:rPr>
        <w:t>assemblies</w:t>
      </w:r>
      <w:r w:rsidRPr="00561943">
        <w:rPr>
          <w:rFonts w:asciiTheme="minorHAnsi" w:hAnsiTheme="minorHAnsi"/>
        </w:rPr>
        <w:t xml:space="preserve"> binned with metaBAT2 </w:t>
      </w:r>
      <w:r w:rsidR="003275E0" w:rsidRPr="00561943">
        <w:rPr>
          <w:rFonts w:asciiTheme="minorHAnsi" w:hAnsiTheme="minorHAnsi"/>
        </w:rPr>
        <w:t>Maxbin2, and CONCOCT</w:t>
      </w:r>
      <w:r w:rsidRPr="00561943">
        <w:rPr>
          <w:rFonts w:asciiTheme="minorHAnsi" w:hAnsiTheme="minorHAnsi"/>
        </w:rPr>
        <w:t xml:space="preserve"> using the metaWRAP-Binning module. The resulting three bin sets </w:t>
      </w:r>
      <w:r w:rsidR="003B7354" w:rsidRPr="00561943">
        <w:rPr>
          <w:rFonts w:asciiTheme="minorHAnsi" w:hAnsiTheme="minorHAnsi"/>
        </w:rPr>
        <w:t xml:space="preserve">for </w:t>
      </w:r>
      <w:r w:rsidRPr="00561943">
        <w:rPr>
          <w:rFonts w:asciiTheme="minorHAnsi" w:hAnsiTheme="minorHAnsi"/>
        </w:rPr>
        <w:t xml:space="preserve">each microbiome type were </w:t>
      </w:r>
      <w:r w:rsidR="0031428E" w:rsidRPr="00561943">
        <w:rPr>
          <w:rFonts w:asciiTheme="minorHAnsi" w:hAnsiTheme="minorHAnsi"/>
        </w:rPr>
        <w:t xml:space="preserve">consolidated with </w:t>
      </w:r>
      <w:proofErr w:type="spellStart"/>
      <w:r w:rsidRPr="00561943">
        <w:rPr>
          <w:rFonts w:asciiTheme="minorHAnsi" w:hAnsiTheme="minorHAnsi"/>
        </w:rPr>
        <w:t>DAS_Tool</w:t>
      </w:r>
      <w:proofErr w:type="spellEnd"/>
      <w:r w:rsidRPr="00561943">
        <w:rPr>
          <w:rFonts w:asciiTheme="minorHAnsi" w:hAnsiTheme="minorHAnsi"/>
        </w:rPr>
        <w:t xml:space="preserve">, </w:t>
      </w:r>
      <w:proofErr w:type="spellStart"/>
      <w:r w:rsidRPr="00561943">
        <w:rPr>
          <w:rFonts w:asciiTheme="minorHAnsi" w:hAnsiTheme="minorHAnsi"/>
        </w:rPr>
        <w:t>Binning_refiner</w:t>
      </w:r>
      <w:proofErr w:type="spellEnd"/>
      <w:r w:rsidRPr="00561943">
        <w:rPr>
          <w:rFonts w:asciiTheme="minorHAnsi" w:hAnsiTheme="minorHAnsi"/>
        </w:rPr>
        <w:t>, and metaWRAP-</w:t>
      </w:r>
      <w:proofErr w:type="spellStart"/>
      <w:r w:rsidRPr="00561943">
        <w:rPr>
          <w:rFonts w:asciiTheme="minorHAnsi" w:hAnsiTheme="minorHAnsi"/>
        </w:rPr>
        <w:t>Bin_refinement</w:t>
      </w:r>
      <w:proofErr w:type="spellEnd"/>
      <w:r w:rsidR="00B95D0C" w:rsidRPr="00561943">
        <w:rPr>
          <w:rFonts w:asciiTheme="minorHAnsi" w:hAnsiTheme="minorHAnsi"/>
        </w:rPr>
        <w:t>, and the completion and contamination of the resulting bins were evaluated with CheckM (Figure 3)</w:t>
      </w:r>
      <w:r w:rsidR="0042192D" w:rsidRPr="00561943">
        <w:rPr>
          <w:rFonts w:asciiTheme="minorHAnsi" w:hAnsiTheme="minorHAnsi"/>
        </w:rPr>
        <w:t xml:space="preserve">. </w:t>
      </w:r>
      <w:r w:rsidR="009A3546" w:rsidRPr="00561943">
        <w:rPr>
          <w:rFonts w:asciiTheme="minorHAnsi" w:hAnsiTheme="minorHAnsi"/>
        </w:rPr>
        <w:t>Across</w:t>
      </w:r>
      <w:r w:rsidR="008316D3" w:rsidRPr="00561943">
        <w:rPr>
          <w:rFonts w:asciiTheme="minorHAnsi" w:hAnsiTheme="minorHAnsi"/>
        </w:rPr>
        <w:t xml:space="preserve"> the original binning software</w:t>
      </w:r>
      <w:r w:rsidR="007C4C79" w:rsidRPr="00561943">
        <w:rPr>
          <w:rFonts w:asciiTheme="minorHAnsi" w:hAnsiTheme="minorHAnsi"/>
        </w:rPr>
        <w:t>,</w:t>
      </w:r>
      <w:r w:rsidRPr="00561943">
        <w:rPr>
          <w:rFonts w:asciiTheme="minorHAnsi" w:hAnsiTheme="minorHAnsi"/>
        </w:rPr>
        <w:t xml:space="preserve"> metaBAT2 consistently produced the best sets of bins when compared to MaxBin2 and CONCOCT, </w:t>
      </w:r>
      <w:r w:rsidR="0042192D" w:rsidRPr="00561943">
        <w:rPr>
          <w:rFonts w:asciiTheme="minorHAnsi" w:hAnsiTheme="minorHAnsi"/>
        </w:rPr>
        <w:t xml:space="preserve">with </w:t>
      </w:r>
      <w:r w:rsidRPr="00561943">
        <w:rPr>
          <w:rFonts w:asciiTheme="minorHAnsi" w:hAnsiTheme="minorHAnsi"/>
        </w:rPr>
        <w:t>202, 146, and 88 acceptable quality bins (comp</w:t>
      </w:r>
      <w:r w:rsidRPr="00561943">
        <w:rPr>
          <w:rStyle w:val="tgc"/>
          <w:rFonts w:asciiTheme="minorHAnsi" w:eastAsia="Times New Roman" w:hAnsiTheme="minorHAnsi"/>
        </w:rPr>
        <w:t xml:space="preserve"> </w:t>
      </w:r>
      <w:r w:rsidRPr="00561943">
        <w:rPr>
          <w:rFonts w:asciiTheme="minorHAnsi" w:eastAsia="Times New Roman" w:hAnsiTheme="minorHAnsi"/>
        </w:rPr>
        <w:t>≥</w:t>
      </w:r>
      <w:r w:rsidRPr="00561943">
        <w:rPr>
          <w:rFonts w:asciiTheme="minorHAnsi" w:hAnsiTheme="minorHAnsi"/>
        </w:rPr>
        <w:t xml:space="preserve"> 50%, </w:t>
      </w:r>
      <w:proofErr w:type="spellStart"/>
      <w:r w:rsidRPr="00561943">
        <w:rPr>
          <w:rFonts w:asciiTheme="minorHAnsi" w:hAnsiTheme="minorHAnsi"/>
        </w:rPr>
        <w:t>cont</w:t>
      </w:r>
      <w:proofErr w:type="spellEnd"/>
      <w:r w:rsidRPr="00561943">
        <w:rPr>
          <w:rStyle w:val="tgc"/>
          <w:rFonts w:asciiTheme="minorHAnsi" w:eastAsia="Times New Roman" w:hAnsiTheme="minorHAnsi"/>
        </w:rPr>
        <w:t xml:space="preserve"> </w:t>
      </w:r>
      <w:r w:rsidRPr="00561943">
        <w:rPr>
          <w:rFonts w:asciiTheme="minorHAnsi" w:eastAsia="Times New Roman" w:hAnsiTheme="minorHAnsi"/>
        </w:rPr>
        <w:t xml:space="preserve">≤ </w:t>
      </w:r>
      <w:r w:rsidRPr="00561943">
        <w:rPr>
          <w:rFonts w:asciiTheme="minorHAnsi" w:hAnsiTheme="minorHAnsi"/>
        </w:rPr>
        <w:t xml:space="preserve">10%) in water, gut, and soil samples, respectively. MaxBin2 </w:t>
      </w:r>
      <w:r w:rsidR="007C4C79" w:rsidRPr="00561943">
        <w:rPr>
          <w:rFonts w:asciiTheme="minorHAnsi" w:hAnsiTheme="minorHAnsi"/>
        </w:rPr>
        <w:t>had</w:t>
      </w:r>
      <w:r w:rsidRPr="00561943">
        <w:rPr>
          <w:rFonts w:asciiTheme="minorHAnsi" w:hAnsiTheme="minorHAnsi"/>
        </w:rPr>
        <w:t xml:space="preserve"> 151, 98, and 40 bins, and CON</w:t>
      </w:r>
      <w:r w:rsidR="00B95D0C" w:rsidRPr="00561943">
        <w:rPr>
          <w:rFonts w:asciiTheme="minorHAnsi" w:hAnsiTheme="minorHAnsi"/>
        </w:rPr>
        <w:t xml:space="preserve">COCT 65, 121, and 39 bins. </w:t>
      </w:r>
      <w:r w:rsidRPr="00561943">
        <w:rPr>
          <w:rFonts w:asciiTheme="minorHAnsi" w:hAnsiTheme="minorHAnsi"/>
        </w:rPr>
        <w:t xml:space="preserve">Despite incorporating all the binning methods, </w:t>
      </w:r>
      <w:proofErr w:type="spellStart"/>
      <w:r w:rsidRPr="00561943">
        <w:rPr>
          <w:rFonts w:asciiTheme="minorHAnsi" w:hAnsiTheme="minorHAnsi"/>
        </w:rPr>
        <w:t>DAS_Tool</w:t>
      </w:r>
      <w:proofErr w:type="spellEnd"/>
      <w:r w:rsidRPr="00561943">
        <w:rPr>
          <w:rFonts w:asciiTheme="minorHAnsi" w:hAnsiTheme="minorHAnsi"/>
        </w:rPr>
        <w:t xml:space="preserve"> </w:t>
      </w:r>
      <w:r w:rsidR="00F56C8C" w:rsidRPr="00561943">
        <w:rPr>
          <w:rFonts w:asciiTheme="minorHAnsi" w:hAnsiTheme="minorHAnsi"/>
        </w:rPr>
        <w:t xml:space="preserve">was unable to improve the </w:t>
      </w:r>
      <w:r w:rsidR="008316D3" w:rsidRPr="00561943">
        <w:rPr>
          <w:rFonts w:asciiTheme="minorHAnsi" w:hAnsiTheme="minorHAnsi"/>
        </w:rPr>
        <w:t>original bin sets</w:t>
      </w:r>
      <w:r w:rsidRPr="00561943">
        <w:rPr>
          <w:rFonts w:asciiTheme="minorHAnsi" w:hAnsiTheme="minorHAnsi"/>
        </w:rPr>
        <w:t>, producing 198, 130, and 63 acceptable quality bins in water, gut,</w:t>
      </w:r>
      <w:r w:rsidR="008316D3" w:rsidRPr="00561943">
        <w:rPr>
          <w:rFonts w:asciiTheme="minorHAnsi" w:hAnsiTheme="minorHAnsi"/>
        </w:rPr>
        <w:t xml:space="preserve"> and soil samples, respectively. </w:t>
      </w:r>
      <w:proofErr w:type="spellStart"/>
      <w:r w:rsidR="008316D3" w:rsidRPr="00561943">
        <w:rPr>
          <w:rFonts w:asciiTheme="minorHAnsi" w:hAnsiTheme="minorHAnsi"/>
        </w:rPr>
        <w:t>DAS_Tool</w:t>
      </w:r>
      <w:proofErr w:type="spellEnd"/>
      <w:r w:rsidR="008316D3" w:rsidRPr="00561943">
        <w:rPr>
          <w:rFonts w:asciiTheme="minorHAnsi" w:hAnsiTheme="minorHAnsi"/>
        </w:rPr>
        <w:t xml:space="preserve"> performed relatively well at </w:t>
      </w:r>
      <w:r w:rsidRPr="00561943">
        <w:rPr>
          <w:rFonts w:asciiTheme="minorHAnsi" w:hAnsiTheme="minorHAnsi"/>
        </w:rPr>
        <w:t>higher bin completion ranges (</w:t>
      </w:r>
      <w:r w:rsidRPr="00561943">
        <w:rPr>
          <w:rFonts w:asciiTheme="minorHAnsi" w:eastAsia="Times New Roman" w:hAnsiTheme="minorHAnsi"/>
        </w:rPr>
        <w:t>≥</w:t>
      </w:r>
      <w:r w:rsidRPr="00561943">
        <w:rPr>
          <w:rFonts w:asciiTheme="minorHAnsi" w:hAnsiTheme="minorHAnsi"/>
        </w:rPr>
        <w:t xml:space="preserve"> 80%), although at the expense of increased contamination. </w:t>
      </w:r>
      <w:proofErr w:type="spellStart"/>
      <w:r w:rsidRPr="00561943">
        <w:rPr>
          <w:rFonts w:asciiTheme="minorHAnsi" w:hAnsiTheme="minorHAnsi"/>
        </w:rPr>
        <w:t>Binning_refiner</w:t>
      </w:r>
      <w:proofErr w:type="spellEnd"/>
      <w:r w:rsidRPr="00561943">
        <w:rPr>
          <w:rFonts w:asciiTheme="minorHAnsi" w:hAnsiTheme="minorHAnsi"/>
        </w:rPr>
        <w:t xml:space="preserve"> </w:t>
      </w:r>
      <w:r w:rsidR="008316D3" w:rsidRPr="00561943">
        <w:rPr>
          <w:rFonts w:asciiTheme="minorHAnsi" w:hAnsiTheme="minorHAnsi"/>
        </w:rPr>
        <w:t xml:space="preserve">performed similarly, </w:t>
      </w:r>
      <w:r w:rsidRPr="00561943">
        <w:rPr>
          <w:rFonts w:asciiTheme="minorHAnsi" w:hAnsiTheme="minorHAnsi"/>
        </w:rPr>
        <w:t>with 206, 138, and 83 bins in water, gut, and soil data sets</w:t>
      </w:r>
      <w:r w:rsidR="00CE6A80" w:rsidRPr="00561943">
        <w:rPr>
          <w:rFonts w:asciiTheme="minorHAnsi" w:hAnsiTheme="minorHAnsi"/>
        </w:rPr>
        <w:t>, respectively</w:t>
      </w:r>
      <w:r w:rsidRPr="00561943">
        <w:rPr>
          <w:rFonts w:asciiTheme="minorHAnsi" w:hAnsiTheme="minorHAnsi"/>
        </w:rPr>
        <w:t xml:space="preserve">. </w:t>
      </w:r>
      <w:r w:rsidR="008316D3" w:rsidRPr="00561943">
        <w:rPr>
          <w:rFonts w:asciiTheme="minorHAnsi" w:hAnsiTheme="minorHAnsi"/>
        </w:rPr>
        <w:t xml:space="preserve">The bins from </w:t>
      </w:r>
      <w:proofErr w:type="spellStart"/>
      <w:r w:rsidR="008316D3" w:rsidRPr="00561943">
        <w:rPr>
          <w:rFonts w:asciiTheme="minorHAnsi" w:hAnsiTheme="minorHAnsi"/>
        </w:rPr>
        <w:t>Binning_refiner</w:t>
      </w:r>
      <w:proofErr w:type="spellEnd"/>
      <w:r w:rsidR="008316D3" w:rsidRPr="00561943">
        <w:rPr>
          <w:rFonts w:asciiTheme="minorHAnsi" w:hAnsiTheme="minorHAnsi"/>
        </w:rPr>
        <w:t xml:space="preserve"> were less complete, but also had significantly lower </w:t>
      </w:r>
      <w:r w:rsidRPr="00561943">
        <w:rPr>
          <w:rFonts w:asciiTheme="minorHAnsi" w:hAnsiTheme="minorHAnsi"/>
        </w:rPr>
        <w:t xml:space="preserve">contamination </w:t>
      </w:r>
      <w:r w:rsidR="008316D3" w:rsidRPr="00561943">
        <w:rPr>
          <w:rFonts w:asciiTheme="minorHAnsi" w:hAnsiTheme="minorHAnsi"/>
        </w:rPr>
        <w:t xml:space="preserve">than </w:t>
      </w:r>
      <w:r w:rsidRPr="00561943">
        <w:rPr>
          <w:rFonts w:asciiTheme="minorHAnsi" w:hAnsiTheme="minorHAnsi"/>
        </w:rPr>
        <w:t xml:space="preserve">bins in the original bin sets. </w:t>
      </w:r>
      <w:proofErr w:type="spellStart"/>
      <w:r w:rsidR="00CE6A80" w:rsidRPr="00561943">
        <w:rPr>
          <w:rFonts w:asciiTheme="minorHAnsi" w:hAnsiTheme="minorHAnsi"/>
        </w:rPr>
        <w:t>M</w:t>
      </w:r>
      <w:r w:rsidR="008316D3" w:rsidRPr="00561943">
        <w:rPr>
          <w:rFonts w:asciiTheme="minorHAnsi" w:hAnsiTheme="minorHAnsi"/>
        </w:rPr>
        <w:t>etaWRAP’s</w:t>
      </w:r>
      <w:proofErr w:type="spellEnd"/>
      <w:r w:rsidR="008316D3" w:rsidRPr="00561943">
        <w:rPr>
          <w:rFonts w:asciiTheme="minorHAnsi" w:hAnsiTheme="minorHAnsi"/>
        </w:rPr>
        <w:t xml:space="preserve"> </w:t>
      </w:r>
      <w:proofErr w:type="spellStart"/>
      <w:r w:rsidRPr="00561943">
        <w:rPr>
          <w:rFonts w:asciiTheme="minorHAnsi" w:hAnsiTheme="minorHAnsi"/>
        </w:rPr>
        <w:t>Bin_refinement</w:t>
      </w:r>
      <w:proofErr w:type="spellEnd"/>
      <w:r w:rsidRPr="00561943">
        <w:rPr>
          <w:rFonts w:asciiTheme="minorHAnsi" w:hAnsiTheme="minorHAnsi"/>
        </w:rPr>
        <w:t xml:space="preserve"> </w:t>
      </w:r>
      <w:r w:rsidR="006345F8" w:rsidRPr="00561943">
        <w:rPr>
          <w:rFonts w:asciiTheme="minorHAnsi" w:hAnsiTheme="minorHAnsi"/>
        </w:rPr>
        <w:t xml:space="preserve">module </w:t>
      </w:r>
      <w:r w:rsidR="008316D3" w:rsidRPr="00561943">
        <w:rPr>
          <w:rFonts w:asciiTheme="minorHAnsi" w:hAnsiTheme="minorHAnsi"/>
        </w:rPr>
        <w:t xml:space="preserve">produced </w:t>
      </w:r>
      <w:r w:rsidRPr="00561943">
        <w:rPr>
          <w:rFonts w:asciiTheme="minorHAnsi" w:hAnsiTheme="minorHAnsi"/>
        </w:rPr>
        <w:t xml:space="preserve">235, 175, and 134 acceptable quality bins </w:t>
      </w:r>
      <w:r w:rsidR="00B95D0C" w:rsidRPr="00561943">
        <w:rPr>
          <w:rFonts w:asciiTheme="minorHAnsi" w:hAnsiTheme="minorHAnsi"/>
        </w:rPr>
        <w:t>in water, gut, and soil samples</w:t>
      </w:r>
      <w:r w:rsidR="008316D3" w:rsidRPr="00561943">
        <w:rPr>
          <w:rFonts w:asciiTheme="minorHAnsi" w:hAnsiTheme="minorHAnsi"/>
        </w:rPr>
        <w:t>, respectively, significantly outperforming all other tested approaches</w:t>
      </w:r>
      <w:r w:rsidR="00B95D0C" w:rsidRPr="00561943">
        <w:rPr>
          <w:rFonts w:asciiTheme="minorHAnsi" w:hAnsiTheme="minorHAnsi"/>
        </w:rPr>
        <w:t xml:space="preserve">. The module uses </w:t>
      </w:r>
      <w:proofErr w:type="spellStart"/>
      <w:r w:rsidR="00B95D0C" w:rsidRPr="00561943">
        <w:rPr>
          <w:rFonts w:asciiTheme="minorHAnsi" w:hAnsiTheme="minorHAnsi"/>
        </w:rPr>
        <w:t>Binning_refiner</w:t>
      </w:r>
      <w:proofErr w:type="spellEnd"/>
      <w:r w:rsidR="00B95D0C" w:rsidRPr="00561943">
        <w:rPr>
          <w:rFonts w:asciiTheme="minorHAnsi" w:hAnsiTheme="minorHAnsi"/>
        </w:rPr>
        <w:t xml:space="preserve"> in its pipeline to hybridize </w:t>
      </w:r>
      <w:r w:rsidR="00AB0862" w:rsidRPr="00561943">
        <w:rPr>
          <w:rFonts w:asciiTheme="minorHAnsi" w:hAnsiTheme="minorHAnsi"/>
        </w:rPr>
        <w:t xml:space="preserve">the input bin sets, and then choses the best version of each bin from the original and hybridized sets. Because the </w:t>
      </w:r>
      <w:proofErr w:type="spellStart"/>
      <w:r w:rsidR="008316D3" w:rsidRPr="00561943">
        <w:rPr>
          <w:rFonts w:asciiTheme="minorHAnsi" w:hAnsiTheme="minorHAnsi"/>
        </w:rPr>
        <w:t>Bin_refinement</w:t>
      </w:r>
      <w:proofErr w:type="spellEnd"/>
      <w:r w:rsidR="008316D3" w:rsidRPr="00561943">
        <w:rPr>
          <w:rFonts w:asciiTheme="minorHAnsi" w:hAnsiTheme="minorHAnsi"/>
        </w:rPr>
        <w:t xml:space="preserve"> </w:t>
      </w:r>
      <w:r w:rsidR="00AB0862" w:rsidRPr="00561943">
        <w:rPr>
          <w:rFonts w:asciiTheme="minorHAnsi" w:hAnsiTheme="minorHAnsi"/>
        </w:rPr>
        <w:t>module leverages</w:t>
      </w:r>
      <w:r w:rsidR="008316D3" w:rsidRPr="00561943">
        <w:rPr>
          <w:rFonts w:asciiTheme="minorHAnsi" w:hAnsiTheme="minorHAnsi"/>
        </w:rPr>
        <w:t xml:space="preserve"> the strength of</w:t>
      </w:r>
      <w:r w:rsidR="00AB0862" w:rsidRPr="00561943">
        <w:rPr>
          <w:rFonts w:asciiTheme="minorHAnsi" w:hAnsiTheme="minorHAnsi"/>
        </w:rPr>
        <w:t xml:space="preserve"> </w:t>
      </w:r>
      <w:proofErr w:type="spellStart"/>
      <w:r w:rsidR="00AB0862" w:rsidRPr="00561943">
        <w:rPr>
          <w:rFonts w:asciiTheme="minorHAnsi" w:hAnsiTheme="minorHAnsi"/>
        </w:rPr>
        <w:t>Binning_refiner</w:t>
      </w:r>
      <w:proofErr w:type="spellEnd"/>
      <w:r w:rsidR="008316D3" w:rsidRPr="00561943">
        <w:rPr>
          <w:rFonts w:asciiTheme="minorHAnsi" w:hAnsiTheme="minorHAnsi"/>
        </w:rPr>
        <w:t xml:space="preserve"> but still has a collapsing step similar to </w:t>
      </w:r>
      <w:proofErr w:type="spellStart"/>
      <w:r w:rsidR="008316D3" w:rsidRPr="00561943">
        <w:rPr>
          <w:rFonts w:asciiTheme="minorHAnsi" w:hAnsiTheme="minorHAnsi"/>
        </w:rPr>
        <w:t>DAS_Tool</w:t>
      </w:r>
      <w:proofErr w:type="spellEnd"/>
      <w:r w:rsidR="00AB0862" w:rsidRPr="00561943">
        <w:rPr>
          <w:rFonts w:asciiTheme="minorHAnsi" w:hAnsiTheme="minorHAnsi"/>
        </w:rPr>
        <w:t xml:space="preserve">, it is able to match </w:t>
      </w:r>
      <w:proofErr w:type="spellStart"/>
      <w:r w:rsidR="00AB0862" w:rsidRPr="00561943">
        <w:rPr>
          <w:rFonts w:asciiTheme="minorHAnsi" w:hAnsiTheme="minorHAnsi"/>
        </w:rPr>
        <w:t>DAS_Tool’s</w:t>
      </w:r>
      <w:proofErr w:type="spellEnd"/>
      <w:r w:rsidR="00AB0862" w:rsidRPr="00561943">
        <w:rPr>
          <w:rFonts w:asciiTheme="minorHAnsi" w:hAnsiTheme="minorHAnsi"/>
        </w:rPr>
        <w:t xml:space="preserve"> high completion rankings, while retaining </w:t>
      </w:r>
      <w:r w:rsidR="00AB0862" w:rsidRPr="00561943">
        <w:rPr>
          <w:rFonts w:asciiTheme="minorHAnsi" w:hAnsiTheme="minorHAnsi"/>
        </w:rPr>
        <w:lastRenderedPageBreak/>
        <w:t xml:space="preserve">the low contamination rankings of </w:t>
      </w:r>
      <w:proofErr w:type="spellStart"/>
      <w:r w:rsidR="00AB0862" w:rsidRPr="00561943">
        <w:rPr>
          <w:rFonts w:asciiTheme="minorHAnsi" w:hAnsiTheme="minorHAnsi"/>
        </w:rPr>
        <w:t>Binning_refiner</w:t>
      </w:r>
      <w:proofErr w:type="spellEnd"/>
      <w:r w:rsidR="00AB0862" w:rsidRPr="00561943">
        <w:rPr>
          <w:rFonts w:asciiTheme="minorHAnsi" w:hAnsiTheme="minorHAnsi"/>
        </w:rPr>
        <w:t xml:space="preserve">. </w:t>
      </w:r>
      <w:r w:rsidR="0042192D" w:rsidRPr="00561943">
        <w:rPr>
          <w:rFonts w:asciiTheme="minorHAnsi" w:hAnsiTheme="minorHAnsi"/>
        </w:rPr>
        <w:t xml:space="preserve">Overall, </w:t>
      </w:r>
      <w:r w:rsidR="00AB0862" w:rsidRPr="00561943">
        <w:rPr>
          <w:rFonts w:asciiTheme="minorHAnsi" w:hAnsiTheme="minorHAnsi"/>
        </w:rPr>
        <w:t>MetaWRAP consistently produced the highest quality bin sets in all t</w:t>
      </w:r>
      <w:r w:rsidR="00A53FB1" w:rsidRPr="00561943">
        <w:rPr>
          <w:rFonts w:asciiTheme="minorHAnsi" w:hAnsiTheme="minorHAnsi"/>
        </w:rPr>
        <w:t xml:space="preserve">he tested metagenomic data sets, which ranged greatly in diversity, taxonomic composition, and sequencing depths. </w:t>
      </w:r>
    </w:p>
    <w:p w14:paraId="551C68F1" w14:textId="191E9102" w:rsidR="00A55A89" w:rsidRPr="00561943" w:rsidRDefault="00A53FB1" w:rsidP="00446299">
      <w:pPr>
        <w:spacing w:line="480" w:lineRule="auto"/>
        <w:rPr>
          <w:rFonts w:asciiTheme="minorHAnsi" w:hAnsiTheme="minorHAnsi"/>
        </w:rPr>
        <w:pPrChange w:id="447" w:author="German Uritskiy" w:date="2018-06-12T15:46:00Z">
          <w:pPr/>
        </w:pPrChange>
      </w:pPr>
      <w:r w:rsidRPr="00561943">
        <w:rPr>
          <w:rFonts w:asciiTheme="minorHAnsi" w:hAnsiTheme="minorHAnsi"/>
        </w:rPr>
        <w:tab/>
        <w:t xml:space="preserve">It is important to note that the use of </w:t>
      </w:r>
      <w:proofErr w:type="spellStart"/>
      <w:r w:rsidRPr="00561943">
        <w:rPr>
          <w:rFonts w:asciiTheme="minorHAnsi" w:hAnsiTheme="minorHAnsi"/>
        </w:rPr>
        <w:t>metaWRAP’s</w:t>
      </w:r>
      <w:proofErr w:type="spellEnd"/>
      <w:r w:rsidRPr="00561943">
        <w:rPr>
          <w:rFonts w:asciiTheme="minorHAnsi" w:hAnsiTheme="minorHAnsi"/>
        </w:rPr>
        <w:t xml:space="preserve"> </w:t>
      </w:r>
      <w:proofErr w:type="spellStart"/>
      <w:r w:rsidRPr="00561943">
        <w:rPr>
          <w:rFonts w:asciiTheme="minorHAnsi" w:hAnsiTheme="minorHAnsi"/>
        </w:rPr>
        <w:t>Bin_refinement</w:t>
      </w:r>
      <w:proofErr w:type="spellEnd"/>
      <w:r w:rsidRPr="00561943">
        <w:rPr>
          <w:rFonts w:asciiTheme="minorHAnsi" w:hAnsiTheme="minorHAnsi"/>
        </w:rPr>
        <w:t xml:space="preserve"> module to improve binning predictions is not limited to the bin sets produced from the metaWRAP-Binning module (metaBAT2, MaxBin2, and CONCOCT). Bin sets from any 2 or 3 binning software may be used as input for the module. Furthermore, because the algorithm leverages the differences between the input bin predictions, it is also possible to use bin sets produced from different parameters</w:t>
      </w:r>
      <w:r w:rsidR="00A25519" w:rsidRPr="00561943">
        <w:rPr>
          <w:rFonts w:asciiTheme="minorHAnsi" w:hAnsiTheme="minorHAnsi"/>
        </w:rPr>
        <w:t xml:space="preserve"> of the same software as input.</w:t>
      </w:r>
    </w:p>
    <w:p w14:paraId="508EC78F" w14:textId="77777777" w:rsidR="00E112A9" w:rsidRPr="00561943" w:rsidRDefault="00E112A9" w:rsidP="00446299">
      <w:pPr>
        <w:spacing w:line="480" w:lineRule="auto"/>
        <w:rPr>
          <w:rFonts w:asciiTheme="minorHAnsi" w:hAnsiTheme="minorHAnsi"/>
        </w:rPr>
        <w:pPrChange w:id="448" w:author="German Uritskiy" w:date="2018-06-12T15:46:00Z">
          <w:pPr/>
        </w:pPrChange>
      </w:pPr>
    </w:p>
    <w:p w14:paraId="108AA5D3" w14:textId="06175E13" w:rsidR="00E112A9" w:rsidRPr="00561943" w:rsidRDefault="00EB0C24" w:rsidP="00446299">
      <w:pPr>
        <w:spacing w:line="480" w:lineRule="auto"/>
        <w:outlineLvl w:val="0"/>
        <w:rPr>
          <w:rFonts w:asciiTheme="minorHAnsi" w:hAnsiTheme="minorHAnsi"/>
          <w:b/>
        </w:rPr>
        <w:pPrChange w:id="449" w:author="German Uritskiy" w:date="2018-06-12T15:46:00Z">
          <w:pPr>
            <w:outlineLvl w:val="0"/>
          </w:pPr>
        </w:pPrChange>
      </w:pPr>
      <w:proofErr w:type="spellStart"/>
      <w:r w:rsidRPr="00561943">
        <w:rPr>
          <w:rFonts w:asciiTheme="minorHAnsi" w:hAnsiTheme="minorHAnsi"/>
          <w:b/>
        </w:rPr>
        <w:t>Bin_refinement</w:t>
      </w:r>
      <w:proofErr w:type="spellEnd"/>
      <w:r w:rsidRPr="00561943">
        <w:rPr>
          <w:rFonts w:asciiTheme="minorHAnsi" w:hAnsiTheme="minorHAnsi"/>
          <w:b/>
        </w:rPr>
        <w:t xml:space="preserve"> </w:t>
      </w:r>
      <w:r w:rsidR="006F3FBB" w:rsidRPr="00561943">
        <w:rPr>
          <w:rFonts w:asciiTheme="minorHAnsi" w:hAnsiTheme="minorHAnsi"/>
          <w:b/>
        </w:rPr>
        <w:t xml:space="preserve">adjusts </w:t>
      </w:r>
      <w:r w:rsidRPr="00561943">
        <w:rPr>
          <w:rFonts w:asciiTheme="minorHAnsi" w:hAnsiTheme="minorHAnsi"/>
          <w:b/>
        </w:rPr>
        <w:t>to the</w:t>
      </w:r>
      <w:r w:rsidR="006F3FBB" w:rsidRPr="00561943">
        <w:rPr>
          <w:rFonts w:asciiTheme="minorHAnsi" w:hAnsiTheme="minorHAnsi"/>
          <w:b/>
        </w:rPr>
        <w:t xml:space="preserve"> desired bin quality</w:t>
      </w:r>
    </w:p>
    <w:p w14:paraId="5A447AEC" w14:textId="6CB9811B" w:rsidR="008170B7" w:rsidRPr="00561943" w:rsidRDefault="006F3FBB" w:rsidP="00446299">
      <w:pPr>
        <w:spacing w:line="480" w:lineRule="auto"/>
        <w:rPr>
          <w:rFonts w:asciiTheme="minorHAnsi" w:hAnsiTheme="minorHAnsi"/>
        </w:rPr>
        <w:pPrChange w:id="450" w:author="German Uritskiy" w:date="2018-06-12T15:46:00Z">
          <w:pPr/>
        </w:pPrChange>
      </w:pPr>
      <w:r w:rsidRPr="00561943">
        <w:rPr>
          <w:rFonts w:asciiTheme="minorHAnsi" w:hAnsiTheme="minorHAnsi"/>
        </w:rPr>
        <w:t>To consolidate the original and hybridized bin sets, metaWRAP-</w:t>
      </w:r>
      <w:proofErr w:type="spellStart"/>
      <w:r w:rsidRPr="00561943">
        <w:rPr>
          <w:rFonts w:asciiTheme="minorHAnsi" w:hAnsiTheme="minorHAnsi"/>
        </w:rPr>
        <w:t>Bin_refinement</w:t>
      </w:r>
      <w:proofErr w:type="spellEnd"/>
      <w:r w:rsidRPr="00561943">
        <w:rPr>
          <w:rFonts w:asciiTheme="minorHAnsi" w:hAnsiTheme="minorHAnsi"/>
        </w:rPr>
        <w:t xml:space="preserve"> choose</w:t>
      </w:r>
      <w:r w:rsidR="00B93719" w:rsidRPr="00561943">
        <w:rPr>
          <w:rFonts w:asciiTheme="minorHAnsi" w:hAnsiTheme="minorHAnsi"/>
        </w:rPr>
        <w:t>s</w:t>
      </w:r>
      <w:r w:rsidRPr="00561943">
        <w:rPr>
          <w:rFonts w:asciiTheme="minorHAnsi" w:hAnsiTheme="minorHAnsi"/>
        </w:rPr>
        <w:t xml:space="preserve"> the best version of each bin based on their completion and contamination values.</w:t>
      </w:r>
      <w:r w:rsidR="008170B7" w:rsidRPr="00561943">
        <w:rPr>
          <w:rFonts w:asciiTheme="minorHAnsi" w:hAnsiTheme="minorHAnsi"/>
        </w:rPr>
        <w:t xml:space="preserve"> However, t</w:t>
      </w:r>
      <w:r w:rsidRPr="00561943">
        <w:rPr>
          <w:rFonts w:asciiTheme="minorHAnsi" w:hAnsiTheme="minorHAnsi"/>
        </w:rPr>
        <w:t>his selection is subjective, and depends on what the user believes to be the “best bin”</w:t>
      </w:r>
      <w:r w:rsidR="008170B7" w:rsidRPr="00561943">
        <w:rPr>
          <w:rFonts w:asciiTheme="minorHAnsi" w:hAnsiTheme="minorHAnsi"/>
        </w:rPr>
        <w:t xml:space="preserve">. </w:t>
      </w:r>
      <w:r w:rsidR="00A35452" w:rsidRPr="00561943">
        <w:rPr>
          <w:rFonts w:asciiTheme="minorHAnsi" w:hAnsiTheme="minorHAnsi"/>
        </w:rPr>
        <w:t xml:space="preserve">The minimum completion (-c) and maximum contamination (-x) options are key parameters that greatly alter the quality of the bins produced, as the module </w:t>
      </w:r>
      <w:r w:rsidR="008170B7" w:rsidRPr="00561943">
        <w:rPr>
          <w:rFonts w:asciiTheme="minorHAnsi" w:hAnsiTheme="minorHAnsi"/>
        </w:rPr>
        <w:t xml:space="preserve">will dynamically adjust its algorithms to produce the maximum number of bins in this range. </w:t>
      </w:r>
      <w:ins w:id="451" w:author="German Uritskiy" w:date="2018-06-12T13:01:00Z">
        <w:r w:rsidR="00D84917">
          <w:rPr>
            <w:rFonts w:asciiTheme="minorHAnsi" w:hAnsiTheme="minorHAnsi"/>
          </w:rPr>
          <w:t xml:space="preserve">The </w:t>
        </w:r>
      </w:ins>
      <w:ins w:id="452" w:author="German Uritskiy" w:date="2018-06-12T13:03:00Z">
        <w:r w:rsidR="00A83D05">
          <w:rPr>
            <w:rFonts w:asciiTheme="minorHAnsi" w:hAnsiTheme="minorHAnsi"/>
          </w:rPr>
          <w:t xml:space="preserve">desired </w:t>
        </w:r>
      </w:ins>
      <w:ins w:id="453" w:author="German Uritskiy" w:date="2018-06-12T13:01:00Z">
        <w:r w:rsidR="00D84917">
          <w:rPr>
            <w:rFonts w:asciiTheme="minorHAnsi" w:hAnsiTheme="minorHAnsi"/>
          </w:rPr>
          <w:t>minimum completion and maximum contamination</w:t>
        </w:r>
      </w:ins>
      <w:ins w:id="454" w:author="German Uritskiy" w:date="2018-06-12T13:02:00Z">
        <w:r w:rsidR="00D84917">
          <w:rPr>
            <w:rFonts w:asciiTheme="minorHAnsi" w:hAnsiTheme="minorHAnsi"/>
          </w:rPr>
          <w:t xml:space="preserve"> will vary greatly depending context of the </w:t>
        </w:r>
        <w:r w:rsidR="00A83D05">
          <w:rPr>
            <w:rFonts w:asciiTheme="minorHAnsi" w:hAnsiTheme="minorHAnsi"/>
          </w:rPr>
          <w:t xml:space="preserve">analysis and the down-stream applications of the extracted bins. </w:t>
        </w:r>
      </w:ins>
      <w:del w:id="455" w:author="German Uritskiy" w:date="2018-06-12T13:01:00Z">
        <w:r w:rsidR="008170B7" w:rsidRPr="00561943" w:rsidDel="00D84917">
          <w:rPr>
            <w:rFonts w:asciiTheme="minorHAnsi" w:hAnsiTheme="minorHAnsi"/>
          </w:rPr>
          <w:delText xml:space="preserve"> </w:delText>
        </w:r>
      </w:del>
    </w:p>
    <w:p w14:paraId="01D85952" w14:textId="3557165D" w:rsidR="008170B7" w:rsidRPr="00561943" w:rsidRDefault="006F3FBB" w:rsidP="00446299">
      <w:pPr>
        <w:spacing w:line="480" w:lineRule="auto"/>
        <w:rPr>
          <w:rFonts w:asciiTheme="minorHAnsi" w:hAnsiTheme="minorHAnsi"/>
        </w:rPr>
        <w:pPrChange w:id="456" w:author="German Uritskiy" w:date="2018-06-12T15:46:00Z">
          <w:pPr/>
        </w:pPrChange>
      </w:pPr>
      <w:r w:rsidRPr="00561943">
        <w:rPr>
          <w:rFonts w:asciiTheme="minorHAnsi" w:hAnsiTheme="minorHAnsi"/>
        </w:rPr>
        <w:tab/>
      </w:r>
      <w:r w:rsidR="00E112A9" w:rsidRPr="00561943">
        <w:rPr>
          <w:rFonts w:asciiTheme="minorHAnsi" w:hAnsiTheme="minorHAnsi"/>
        </w:rPr>
        <w:t xml:space="preserve">To demonstrate </w:t>
      </w:r>
      <w:r w:rsidR="008170B7" w:rsidRPr="00561943">
        <w:rPr>
          <w:rFonts w:asciiTheme="minorHAnsi" w:hAnsiTheme="minorHAnsi"/>
        </w:rPr>
        <w:t xml:space="preserve">the effects of changing the </w:t>
      </w:r>
      <w:del w:id="457" w:author="German Uritskiy" w:date="2018-06-08T15:15:00Z">
        <w:r w:rsidR="008170B7" w:rsidRPr="00561943" w:rsidDel="00536845">
          <w:rPr>
            <w:rFonts w:asciiTheme="minorHAnsi" w:hAnsiTheme="minorHAnsi"/>
          </w:rPr>
          <w:delText>–c</w:delText>
        </w:r>
      </w:del>
      <w:ins w:id="458" w:author="German Uritskiy" w:date="2018-06-08T15:15:00Z">
        <w:r w:rsidR="00536845">
          <w:rPr>
            <w:rFonts w:asciiTheme="minorHAnsi" w:hAnsiTheme="minorHAnsi"/>
          </w:rPr>
          <w:t>-c</w:t>
        </w:r>
      </w:ins>
      <w:r w:rsidR="008170B7" w:rsidRPr="00561943">
        <w:rPr>
          <w:rFonts w:asciiTheme="minorHAnsi" w:hAnsiTheme="minorHAnsi"/>
        </w:rPr>
        <w:t xml:space="preserve"> and </w:t>
      </w:r>
      <w:del w:id="459" w:author="German Uritskiy" w:date="2018-06-08T15:15:00Z">
        <w:r w:rsidR="008170B7" w:rsidRPr="00561943" w:rsidDel="00536845">
          <w:rPr>
            <w:rFonts w:asciiTheme="minorHAnsi" w:hAnsiTheme="minorHAnsi"/>
          </w:rPr>
          <w:delText>–x</w:delText>
        </w:r>
      </w:del>
      <w:ins w:id="460" w:author="German Uritskiy" w:date="2018-06-08T15:15:00Z">
        <w:r w:rsidR="00536845">
          <w:rPr>
            <w:rFonts w:asciiTheme="minorHAnsi" w:hAnsiTheme="minorHAnsi"/>
          </w:rPr>
          <w:t>-x</w:t>
        </w:r>
      </w:ins>
      <w:r w:rsidR="00E112A9" w:rsidRPr="00561943">
        <w:rPr>
          <w:rFonts w:asciiTheme="minorHAnsi" w:hAnsiTheme="minorHAnsi"/>
        </w:rPr>
        <w:t xml:space="preserve"> parameters of </w:t>
      </w:r>
      <w:proofErr w:type="spellStart"/>
      <w:r w:rsidR="00E112A9" w:rsidRPr="00561943">
        <w:rPr>
          <w:rFonts w:asciiTheme="minorHAnsi" w:hAnsiTheme="minorHAnsi"/>
        </w:rPr>
        <w:t>metaWRAP’s</w:t>
      </w:r>
      <w:proofErr w:type="spellEnd"/>
      <w:r w:rsidR="00E112A9" w:rsidRPr="00561943">
        <w:rPr>
          <w:rFonts w:asciiTheme="minorHAnsi" w:hAnsiTheme="minorHAnsi"/>
        </w:rPr>
        <w:t xml:space="preserve"> </w:t>
      </w:r>
      <w:proofErr w:type="spellStart"/>
      <w:r w:rsidR="00E112A9" w:rsidRPr="00561943">
        <w:rPr>
          <w:rFonts w:asciiTheme="minorHAnsi" w:hAnsiTheme="minorHAnsi"/>
        </w:rPr>
        <w:t>Bin_refinement</w:t>
      </w:r>
      <w:proofErr w:type="spellEnd"/>
      <w:r w:rsidR="00E112A9" w:rsidRPr="00561943">
        <w:rPr>
          <w:rFonts w:asciiTheme="minorHAnsi" w:hAnsiTheme="minorHAnsi"/>
        </w:rPr>
        <w:t xml:space="preserve"> module, </w:t>
      </w:r>
      <w:r w:rsidR="00B93719" w:rsidRPr="00561943">
        <w:rPr>
          <w:rFonts w:asciiTheme="minorHAnsi" w:hAnsiTheme="minorHAnsi"/>
        </w:rPr>
        <w:t>we ran the</w:t>
      </w:r>
      <w:r w:rsidR="00E112A9" w:rsidRPr="00561943">
        <w:rPr>
          <w:rFonts w:asciiTheme="minorHAnsi" w:hAnsiTheme="minorHAnsi"/>
        </w:rPr>
        <w:t xml:space="preserve"> original bin sets </w:t>
      </w:r>
      <w:r w:rsidR="008170B7" w:rsidRPr="00561943">
        <w:rPr>
          <w:rFonts w:asciiTheme="minorHAnsi" w:hAnsiTheme="minorHAnsi"/>
        </w:rPr>
        <w:t xml:space="preserve">from water, gut, and soil data sets </w:t>
      </w:r>
      <w:r w:rsidR="00E112A9" w:rsidRPr="00561943">
        <w:rPr>
          <w:rFonts w:asciiTheme="minorHAnsi" w:hAnsiTheme="minorHAnsi"/>
        </w:rPr>
        <w:t>with varying minimum completion (but fixed maximum contamination)</w:t>
      </w:r>
      <w:r w:rsidR="00703BAE" w:rsidRPr="00561943">
        <w:rPr>
          <w:rFonts w:asciiTheme="minorHAnsi" w:hAnsiTheme="minorHAnsi"/>
        </w:rPr>
        <w:t xml:space="preserve"> (</w:t>
      </w:r>
      <w:r w:rsidR="00ED3D17" w:rsidRPr="00561943">
        <w:rPr>
          <w:rFonts w:asciiTheme="minorHAnsi" w:hAnsiTheme="minorHAnsi"/>
        </w:rPr>
        <w:t>Additional file 9</w:t>
      </w:r>
      <w:r w:rsidR="00EA02D3" w:rsidRPr="00561943">
        <w:rPr>
          <w:rFonts w:asciiTheme="minorHAnsi" w:hAnsiTheme="minorHAnsi"/>
        </w:rPr>
        <w:t xml:space="preserve">: </w:t>
      </w:r>
      <w:r w:rsidR="00703BAE" w:rsidRPr="00561943">
        <w:rPr>
          <w:rFonts w:asciiTheme="minorHAnsi" w:hAnsiTheme="minorHAnsi"/>
        </w:rPr>
        <w:t>Figure S6)</w:t>
      </w:r>
      <w:r w:rsidR="00E112A9" w:rsidRPr="00561943">
        <w:rPr>
          <w:rFonts w:asciiTheme="minorHAnsi" w:hAnsiTheme="minorHAnsi"/>
        </w:rPr>
        <w:t xml:space="preserve">, </w:t>
      </w:r>
      <w:r w:rsidR="00E112A9" w:rsidRPr="00561943">
        <w:rPr>
          <w:rFonts w:asciiTheme="minorHAnsi" w:hAnsiTheme="minorHAnsi"/>
        </w:rPr>
        <w:lastRenderedPageBreak/>
        <w:t>and varying maximum contamination (but fixed minimum completion)</w:t>
      </w:r>
      <w:r w:rsidR="008170B7" w:rsidRPr="00561943">
        <w:rPr>
          <w:rFonts w:asciiTheme="minorHAnsi" w:hAnsiTheme="minorHAnsi"/>
        </w:rPr>
        <w:t xml:space="preserve"> </w:t>
      </w:r>
      <w:r w:rsidR="00703BAE" w:rsidRPr="00561943">
        <w:rPr>
          <w:rFonts w:asciiTheme="minorHAnsi" w:hAnsiTheme="minorHAnsi"/>
        </w:rPr>
        <w:t>(</w:t>
      </w:r>
      <w:r w:rsidR="00ED3D17" w:rsidRPr="00561943">
        <w:rPr>
          <w:rFonts w:asciiTheme="minorHAnsi" w:hAnsiTheme="minorHAnsi"/>
        </w:rPr>
        <w:t>Additional file 10</w:t>
      </w:r>
      <w:r w:rsidR="00EA02D3" w:rsidRPr="00561943">
        <w:rPr>
          <w:rFonts w:asciiTheme="minorHAnsi" w:hAnsiTheme="minorHAnsi"/>
        </w:rPr>
        <w:t xml:space="preserve">: </w:t>
      </w:r>
      <w:r w:rsidR="00703BAE" w:rsidRPr="00561943">
        <w:rPr>
          <w:rFonts w:asciiTheme="minorHAnsi" w:hAnsiTheme="minorHAnsi"/>
        </w:rPr>
        <w:t xml:space="preserve">Figure S7) </w:t>
      </w:r>
      <w:r w:rsidR="008170B7" w:rsidRPr="00561943">
        <w:rPr>
          <w:rFonts w:asciiTheme="minorHAnsi" w:hAnsiTheme="minorHAnsi"/>
        </w:rPr>
        <w:t>parameters</w:t>
      </w:r>
      <w:r w:rsidR="00E112A9" w:rsidRPr="00561943">
        <w:rPr>
          <w:rFonts w:asciiTheme="minorHAnsi" w:hAnsiTheme="minorHAnsi"/>
        </w:rPr>
        <w:t xml:space="preserve">. </w:t>
      </w:r>
      <w:r w:rsidR="0013705E" w:rsidRPr="00561943">
        <w:rPr>
          <w:rFonts w:asciiTheme="minorHAnsi" w:hAnsiTheme="minorHAnsi"/>
        </w:rPr>
        <w:t xml:space="preserve">When compared to the original </w:t>
      </w:r>
      <w:proofErr w:type="spellStart"/>
      <w:r w:rsidR="0013705E" w:rsidRPr="00561943">
        <w:rPr>
          <w:rFonts w:asciiTheme="minorHAnsi" w:hAnsiTheme="minorHAnsi"/>
        </w:rPr>
        <w:t>Bin_refinement</w:t>
      </w:r>
      <w:proofErr w:type="spellEnd"/>
      <w:r w:rsidR="0013705E" w:rsidRPr="00561943">
        <w:rPr>
          <w:rFonts w:asciiTheme="minorHAnsi" w:hAnsiTheme="minorHAnsi"/>
        </w:rPr>
        <w:t xml:space="preserve"> </w:t>
      </w:r>
      <w:r w:rsidR="00A25519" w:rsidRPr="00561943">
        <w:rPr>
          <w:rFonts w:asciiTheme="minorHAnsi" w:hAnsiTheme="minorHAnsi"/>
        </w:rPr>
        <w:t xml:space="preserve">run </w:t>
      </w:r>
      <w:r w:rsidR="0013705E" w:rsidRPr="00561943">
        <w:rPr>
          <w:rFonts w:asciiTheme="minorHAnsi" w:hAnsiTheme="minorHAnsi"/>
        </w:rPr>
        <w:t xml:space="preserve">(-c 50 </w:t>
      </w:r>
      <w:del w:id="461" w:author="German Uritskiy" w:date="2018-06-08T15:15:00Z">
        <w:r w:rsidR="0013705E" w:rsidRPr="00561943" w:rsidDel="00536845">
          <w:rPr>
            <w:rFonts w:asciiTheme="minorHAnsi" w:hAnsiTheme="minorHAnsi"/>
          </w:rPr>
          <w:delText>–x</w:delText>
        </w:r>
      </w:del>
      <w:ins w:id="462" w:author="German Uritskiy" w:date="2018-06-08T15:15:00Z">
        <w:r w:rsidR="00536845">
          <w:rPr>
            <w:rFonts w:asciiTheme="minorHAnsi" w:hAnsiTheme="minorHAnsi"/>
          </w:rPr>
          <w:t>-x</w:t>
        </w:r>
      </w:ins>
      <w:r w:rsidR="0013705E" w:rsidRPr="00561943">
        <w:rPr>
          <w:rFonts w:asciiTheme="minorHAnsi" w:hAnsiTheme="minorHAnsi"/>
        </w:rPr>
        <w:t xml:space="preserve"> 10), the module produced a greater number of </w:t>
      </w:r>
      <w:r w:rsidR="00E112A9" w:rsidRPr="00561943">
        <w:rPr>
          <w:rFonts w:asciiTheme="minorHAnsi" w:hAnsiTheme="minorHAnsi"/>
        </w:rPr>
        <w:t xml:space="preserve">bins </w:t>
      </w:r>
      <w:r w:rsidR="0013705E" w:rsidRPr="00561943">
        <w:rPr>
          <w:rFonts w:asciiTheme="minorHAnsi" w:hAnsiTheme="minorHAnsi"/>
        </w:rPr>
        <w:t>at a</w:t>
      </w:r>
      <w:r w:rsidR="00A35452" w:rsidRPr="00561943">
        <w:rPr>
          <w:rFonts w:asciiTheme="minorHAnsi" w:hAnsiTheme="minorHAnsi"/>
        </w:rPr>
        <w:t>ny</w:t>
      </w:r>
      <w:r w:rsidR="0013705E" w:rsidRPr="00561943">
        <w:rPr>
          <w:rFonts w:asciiTheme="minorHAnsi" w:hAnsiTheme="minorHAnsi"/>
        </w:rPr>
        <w:t xml:space="preserve"> given threshold when it was </w:t>
      </w:r>
      <w:r w:rsidR="00A35452" w:rsidRPr="00561943">
        <w:rPr>
          <w:rFonts w:asciiTheme="minorHAnsi" w:hAnsiTheme="minorHAnsi"/>
        </w:rPr>
        <w:t>given</w:t>
      </w:r>
      <w:r w:rsidR="00F26D43" w:rsidRPr="00561943">
        <w:rPr>
          <w:rFonts w:asciiTheme="minorHAnsi" w:hAnsiTheme="minorHAnsi"/>
        </w:rPr>
        <w:t xml:space="preserve"> custom </w:t>
      </w:r>
      <w:del w:id="463" w:author="German Uritskiy" w:date="2018-06-08T15:15:00Z">
        <w:r w:rsidR="0013705E" w:rsidRPr="00561943" w:rsidDel="00536845">
          <w:rPr>
            <w:rFonts w:asciiTheme="minorHAnsi" w:hAnsiTheme="minorHAnsi"/>
          </w:rPr>
          <w:delText>–c</w:delText>
        </w:r>
      </w:del>
      <w:ins w:id="464" w:author="German Uritskiy" w:date="2018-06-08T15:15:00Z">
        <w:r w:rsidR="00536845">
          <w:rPr>
            <w:rFonts w:asciiTheme="minorHAnsi" w:hAnsiTheme="minorHAnsi"/>
          </w:rPr>
          <w:t>-c</w:t>
        </w:r>
      </w:ins>
      <w:r w:rsidR="0013705E" w:rsidRPr="00561943">
        <w:rPr>
          <w:rFonts w:asciiTheme="minorHAnsi" w:hAnsiTheme="minorHAnsi"/>
        </w:rPr>
        <w:t xml:space="preserve"> and </w:t>
      </w:r>
      <w:del w:id="465" w:author="German Uritskiy" w:date="2018-06-08T15:15:00Z">
        <w:r w:rsidR="0013705E" w:rsidRPr="00561943" w:rsidDel="00536845">
          <w:rPr>
            <w:rFonts w:asciiTheme="minorHAnsi" w:hAnsiTheme="minorHAnsi"/>
          </w:rPr>
          <w:delText>–x</w:delText>
        </w:r>
      </w:del>
      <w:ins w:id="466" w:author="German Uritskiy" w:date="2018-06-08T15:15:00Z">
        <w:r w:rsidR="00536845">
          <w:rPr>
            <w:rFonts w:asciiTheme="minorHAnsi" w:hAnsiTheme="minorHAnsi"/>
          </w:rPr>
          <w:t>-x</w:t>
        </w:r>
      </w:ins>
      <w:r w:rsidR="0013705E" w:rsidRPr="00561943">
        <w:rPr>
          <w:rFonts w:asciiTheme="minorHAnsi" w:hAnsiTheme="minorHAnsi"/>
        </w:rPr>
        <w:t xml:space="preserve"> parameters</w:t>
      </w:r>
      <w:r w:rsidR="00E112A9" w:rsidRPr="00561943">
        <w:rPr>
          <w:rFonts w:asciiTheme="minorHAnsi" w:hAnsiTheme="minorHAnsi"/>
        </w:rPr>
        <w:t xml:space="preserve">. The improvements were especially noticeable at higher completion </w:t>
      </w:r>
      <w:r w:rsidR="00A35452" w:rsidRPr="00561943">
        <w:rPr>
          <w:rFonts w:asciiTheme="minorHAnsi" w:hAnsiTheme="minorHAnsi"/>
        </w:rPr>
        <w:t xml:space="preserve">and lower contamination </w:t>
      </w:r>
      <w:r w:rsidR="00E112A9" w:rsidRPr="00561943">
        <w:rPr>
          <w:rFonts w:asciiTheme="minorHAnsi" w:hAnsiTheme="minorHAnsi"/>
        </w:rPr>
        <w:t xml:space="preserve">ranges. </w:t>
      </w:r>
      <w:r w:rsidR="00A35452" w:rsidRPr="00561943">
        <w:rPr>
          <w:rFonts w:asciiTheme="minorHAnsi" w:hAnsiTheme="minorHAnsi"/>
        </w:rPr>
        <w:t>For example, MetaWRAP-</w:t>
      </w:r>
      <w:proofErr w:type="spellStart"/>
      <w:r w:rsidR="00A35452" w:rsidRPr="00561943">
        <w:rPr>
          <w:rFonts w:asciiTheme="minorHAnsi" w:hAnsiTheme="minorHAnsi"/>
        </w:rPr>
        <w:t>Bin_refinement</w:t>
      </w:r>
      <w:proofErr w:type="spellEnd"/>
      <w:r w:rsidR="00A25519" w:rsidRPr="00561943">
        <w:rPr>
          <w:rFonts w:asciiTheme="minorHAnsi" w:hAnsiTheme="minorHAnsi"/>
        </w:rPr>
        <w:t xml:space="preserve"> </w:t>
      </w:r>
      <w:del w:id="467" w:author="German Uritskiy" w:date="2018-06-08T15:15:00Z">
        <w:r w:rsidR="00E112A9" w:rsidRPr="00561943" w:rsidDel="00536845">
          <w:rPr>
            <w:rFonts w:asciiTheme="minorHAnsi" w:hAnsiTheme="minorHAnsi"/>
          </w:rPr>
          <w:delText>–c</w:delText>
        </w:r>
      </w:del>
      <w:ins w:id="468" w:author="German Uritskiy" w:date="2018-06-08T15:15:00Z">
        <w:r w:rsidR="00536845">
          <w:rPr>
            <w:rFonts w:asciiTheme="minorHAnsi" w:hAnsiTheme="minorHAnsi"/>
          </w:rPr>
          <w:t>-c</w:t>
        </w:r>
      </w:ins>
      <w:r w:rsidR="00E112A9" w:rsidRPr="00561943">
        <w:rPr>
          <w:rFonts w:asciiTheme="minorHAnsi" w:hAnsiTheme="minorHAnsi"/>
        </w:rPr>
        <w:t xml:space="preserve"> 90 </w:t>
      </w:r>
      <w:del w:id="469" w:author="German Uritskiy" w:date="2018-06-08T15:15:00Z">
        <w:r w:rsidR="00E112A9" w:rsidRPr="00561943" w:rsidDel="00536845">
          <w:rPr>
            <w:rFonts w:asciiTheme="minorHAnsi" w:hAnsiTheme="minorHAnsi"/>
          </w:rPr>
          <w:delText>–x</w:delText>
        </w:r>
      </w:del>
      <w:ins w:id="470" w:author="German Uritskiy" w:date="2018-06-08T15:15:00Z">
        <w:r w:rsidR="00536845">
          <w:rPr>
            <w:rFonts w:asciiTheme="minorHAnsi" w:hAnsiTheme="minorHAnsi"/>
          </w:rPr>
          <w:t>-x</w:t>
        </w:r>
      </w:ins>
      <w:r w:rsidR="00E112A9" w:rsidRPr="00561943">
        <w:rPr>
          <w:rFonts w:asciiTheme="minorHAnsi" w:hAnsiTheme="minorHAnsi"/>
        </w:rPr>
        <w:t xml:space="preserve"> 10 recovered 19, 18, and 1 (water, gut, and soil, respectively) extra bins with a minimum completion o</w:t>
      </w:r>
      <w:r w:rsidR="00A35452" w:rsidRPr="00561943">
        <w:rPr>
          <w:rFonts w:asciiTheme="minorHAnsi" w:hAnsiTheme="minorHAnsi"/>
        </w:rPr>
        <w:t xml:space="preserve">f 90%, when compared to the baseline </w:t>
      </w:r>
      <w:del w:id="471" w:author="German Uritskiy" w:date="2018-06-08T15:15:00Z">
        <w:r w:rsidR="00A35452" w:rsidRPr="00561943" w:rsidDel="00536845">
          <w:rPr>
            <w:rFonts w:asciiTheme="minorHAnsi" w:hAnsiTheme="minorHAnsi"/>
          </w:rPr>
          <w:delText>–c</w:delText>
        </w:r>
      </w:del>
      <w:ins w:id="472" w:author="German Uritskiy" w:date="2018-06-08T15:15:00Z">
        <w:r w:rsidR="00536845">
          <w:rPr>
            <w:rFonts w:asciiTheme="minorHAnsi" w:hAnsiTheme="minorHAnsi"/>
          </w:rPr>
          <w:t>-c</w:t>
        </w:r>
      </w:ins>
      <w:r w:rsidR="00A35452" w:rsidRPr="00561943">
        <w:rPr>
          <w:rFonts w:asciiTheme="minorHAnsi" w:hAnsiTheme="minorHAnsi"/>
        </w:rPr>
        <w:t xml:space="preserve"> 50 </w:t>
      </w:r>
      <w:del w:id="473" w:author="German Uritskiy" w:date="2018-06-08T15:15:00Z">
        <w:r w:rsidR="00A35452" w:rsidRPr="00561943" w:rsidDel="00536845">
          <w:rPr>
            <w:rFonts w:asciiTheme="minorHAnsi" w:hAnsiTheme="minorHAnsi"/>
          </w:rPr>
          <w:delText>–x</w:delText>
        </w:r>
      </w:del>
      <w:ins w:id="474" w:author="German Uritskiy" w:date="2018-06-08T15:15:00Z">
        <w:r w:rsidR="00536845">
          <w:rPr>
            <w:rFonts w:asciiTheme="minorHAnsi" w:hAnsiTheme="minorHAnsi"/>
          </w:rPr>
          <w:t>-x</w:t>
        </w:r>
      </w:ins>
      <w:r w:rsidR="00A35452" w:rsidRPr="00561943">
        <w:rPr>
          <w:rFonts w:asciiTheme="minorHAnsi" w:hAnsiTheme="minorHAnsi"/>
        </w:rPr>
        <w:t xml:space="preserve"> 10 run. Similarly, MetaWRAP-</w:t>
      </w:r>
      <w:proofErr w:type="spellStart"/>
      <w:r w:rsidR="00A35452" w:rsidRPr="00561943">
        <w:rPr>
          <w:rFonts w:asciiTheme="minorHAnsi" w:hAnsiTheme="minorHAnsi"/>
        </w:rPr>
        <w:t>Bin_refinement</w:t>
      </w:r>
      <w:proofErr w:type="spellEnd"/>
      <w:r w:rsidR="00A35452" w:rsidRPr="00561943">
        <w:rPr>
          <w:rFonts w:asciiTheme="minorHAnsi" w:hAnsiTheme="minorHAnsi"/>
        </w:rPr>
        <w:t xml:space="preserve"> </w:t>
      </w:r>
      <w:r w:rsidR="00E112A9" w:rsidRPr="00561943">
        <w:rPr>
          <w:rFonts w:asciiTheme="minorHAnsi" w:hAnsiTheme="minorHAnsi"/>
        </w:rPr>
        <w:t xml:space="preserve">with </w:t>
      </w:r>
      <w:del w:id="475" w:author="German Uritskiy" w:date="2018-06-08T15:15:00Z">
        <w:r w:rsidR="00E112A9" w:rsidRPr="00561943" w:rsidDel="00536845">
          <w:rPr>
            <w:rFonts w:asciiTheme="minorHAnsi" w:hAnsiTheme="minorHAnsi"/>
          </w:rPr>
          <w:delText>–c</w:delText>
        </w:r>
      </w:del>
      <w:ins w:id="476" w:author="German Uritskiy" w:date="2018-06-08T15:15:00Z">
        <w:r w:rsidR="00536845">
          <w:rPr>
            <w:rFonts w:asciiTheme="minorHAnsi" w:hAnsiTheme="minorHAnsi"/>
          </w:rPr>
          <w:t>-c</w:t>
        </w:r>
      </w:ins>
      <w:r w:rsidR="00E112A9" w:rsidRPr="00561943">
        <w:rPr>
          <w:rFonts w:asciiTheme="minorHAnsi" w:hAnsiTheme="minorHAnsi"/>
        </w:rPr>
        <w:t xml:space="preserve"> 50 </w:t>
      </w:r>
      <w:del w:id="477" w:author="German Uritskiy" w:date="2018-06-08T15:15:00Z">
        <w:r w:rsidR="00E112A9" w:rsidRPr="00561943" w:rsidDel="00536845">
          <w:rPr>
            <w:rFonts w:asciiTheme="minorHAnsi" w:hAnsiTheme="minorHAnsi"/>
          </w:rPr>
          <w:delText>–x</w:delText>
        </w:r>
      </w:del>
      <w:ins w:id="478" w:author="German Uritskiy" w:date="2018-06-08T15:15:00Z">
        <w:r w:rsidR="00536845">
          <w:rPr>
            <w:rFonts w:asciiTheme="minorHAnsi" w:hAnsiTheme="minorHAnsi"/>
          </w:rPr>
          <w:t>-x</w:t>
        </w:r>
      </w:ins>
      <w:r w:rsidR="00E112A9" w:rsidRPr="00561943">
        <w:rPr>
          <w:rFonts w:asciiTheme="minorHAnsi" w:hAnsiTheme="minorHAnsi"/>
        </w:rPr>
        <w:t xml:space="preserve"> 1 parameters extracted 8, 21,</w:t>
      </w:r>
      <w:r w:rsidR="00A35452" w:rsidRPr="00561943">
        <w:rPr>
          <w:rFonts w:asciiTheme="minorHAnsi" w:hAnsiTheme="minorHAnsi"/>
        </w:rPr>
        <w:t xml:space="preserve"> and</w:t>
      </w:r>
      <w:r w:rsidR="00E112A9" w:rsidRPr="00561943">
        <w:rPr>
          <w:rFonts w:asciiTheme="minorHAnsi" w:hAnsiTheme="minorHAnsi"/>
        </w:rPr>
        <w:t xml:space="preserve"> 4 (water, gut, and soil, respectively) more bins at a maximum contamination of 1%, when compared to</w:t>
      </w:r>
      <w:r w:rsidR="00A35452" w:rsidRPr="00561943">
        <w:rPr>
          <w:rFonts w:asciiTheme="minorHAnsi" w:hAnsiTheme="minorHAnsi"/>
        </w:rPr>
        <w:t xml:space="preserve"> the baseline run</w:t>
      </w:r>
      <w:r w:rsidR="00E112A9" w:rsidRPr="00561943">
        <w:rPr>
          <w:rFonts w:asciiTheme="minorHAnsi" w:hAnsiTheme="minorHAnsi"/>
        </w:rPr>
        <w:t xml:space="preserve">. </w:t>
      </w:r>
      <w:r w:rsidR="008170B7" w:rsidRPr="00561943">
        <w:rPr>
          <w:rFonts w:asciiTheme="minorHAnsi" w:hAnsiTheme="minorHAnsi"/>
        </w:rPr>
        <w:t xml:space="preserve">Unlike </w:t>
      </w:r>
      <w:r w:rsidR="00EB0C24" w:rsidRPr="00561943">
        <w:rPr>
          <w:rFonts w:asciiTheme="minorHAnsi" w:hAnsiTheme="minorHAnsi"/>
        </w:rPr>
        <w:t xml:space="preserve">arbitrary and </w:t>
      </w:r>
      <w:r w:rsidR="00F44871" w:rsidRPr="00561943">
        <w:rPr>
          <w:rFonts w:asciiTheme="minorHAnsi" w:hAnsiTheme="minorHAnsi"/>
        </w:rPr>
        <w:t xml:space="preserve">sometime </w:t>
      </w:r>
      <w:r w:rsidR="00EB0C24" w:rsidRPr="00561943">
        <w:rPr>
          <w:rFonts w:asciiTheme="minorHAnsi" w:hAnsiTheme="minorHAnsi"/>
        </w:rPr>
        <w:t xml:space="preserve">confusing thresholding </w:t>
      </w:r>
      <w:r w:rsidR="008170B7" w:rsidRPr="00561943">
        <w:rPr>
          <w:rFonts w:asciiTheme="minorHAnsi" w:hAnsiTheme="minorHAnsi"/>
        </w:rPr>
        <w:t xml:space="preserve">parameters in many other software, the </w:t>
      </w:r>
      <w:r w:rsidR="00A35452" w:rsidRPr="00561943">
        <w:rPr>
          <w:rFonts w:asciiTheme="minorHAnsi" w:hAnsiTheme="minorHAnsi"/>
        </w:rPr>
        <w:t xml:space="preserve">minimum completion and maximum contamination </w:t>
      </w:r>
      <w:r w:rsidR="008170B7" w:rsidRPr="00561943">
        <w:rPr>
          <w:rFonts w:asciiTheme="minorHAnsi" w:hAnsiTheme="minorHAnsi"/>
        </w:rPr>
        <w:t>op</w:t>
      </w:r>
      <w:r w:rsidR="00A35452" w:rsidRPr="00561943">
        <w:rPr>
          <w:rFonts w:asciiTheme="minorHAnsi" w:hAnsiTheme="minorHAnsi"/>
        </w:rPr>
        <w:t>tions offer the user an</w:t>
      </w:r>
      <w:r w:rsidR="008170B7" w:rsidRPr="00561943">
        <w:rPr>
          <w:rFonts w:asciiTheme="minorHAnsi" w:hAnsiTheme="minorHAnsi"/>
        </w:rPr>
        <w:t xml:space="preserve"> intuitive way to parameterize the </w:t>
      </w:r>
      <w:proofErr w:type="spellStart"/>
      <w:r w:rsidR="00A35452" w:rsidRPr="00561943">
        <w:rPr>
          <w:rFonts w:asciiTheme="minorHAnsi" w:hAnsiTheme="minorHAnsi"/>
        </w:rPr>
        <w:t>metaWRAP’s</w:t>
      </w:r>
      <w:proofErr w:type="spellEnd"/>
      <w:r w:rsidR="00A35452" w:rsidRPr="00561943">
        <w:rPr>
          <w:rFonts w:asciiTheme="minorHAnsi" w:hAnsiTheme="minorHAnsi"/>
        </w:rPr>
        <w:t xml:space="preserve"> </w:t>
      </w:r>
      <w:proofErr w:type="spellStart"/>
      <w:r w:rsidR="00A35452" w:rsidRPr="00561943">
        <w:rPr>
          <w:rFonts w:asciiTheme="minorHAnsi" w:hAnsiTheme="minorHAnsi"/>
        </w:rPr>
        <w:t>Bin_refinement</w:t>
      </w:r>
      <w:proofErr w:type="spellEnd"/>
      <w:r w:rsidR="00A35452" w:rsidRPr="00561943">
        <w:rPr>
          <w:rFonts w:asciiTheme="minorHAnsi" w:hAnsiTheme="minorHAnsi"/>
        </w:rPr>
        <w:t xml:space="preserve"> module to their needs. This leads to significant</w:t>
      </w:r>
      <w:r w:rsidR="00EB0C24" w:rsidRPr="00561943">
        <w:rPr>
          <w:rFonts w:asciiTheme="minorHAnsi" w:hAnsiTheme="minorHAnsi"/>
        </w:rPr>
        <w:t xml:space="preserve"> increase</w:t>
      </w:r>
      <w:r w:rsidR="00A35452" w:rsidRPr="00561943">
        <w:rPr>
          <w:rFonts w:asciiTheme="minorHAnsi" w:hAnsiTheme="minorHAnsi"/>
        </w:rPr>
        <w:t>s in</w:t>
      </w:r>
      <w:r w:rsidR="00EB0C24" w:rsidRPr="00561943">
        <w:rPr>
          <w:rFonts w:asciiTheme="minorHAnsi" w:hAnsiTheme="minorHAnsi"/>
        </w:rPr>
        <w:t xml:space="preserve"> the number of quality bins they </w:t>
      </w:r>
      <w:r w:rsidR="00A35452" w:rsidRPr="00561943">
        <w:rPr>
          <w:rFonts w:asciiTheme="minorHAnsi" w:hAnsiTheme="minorHAnsi"/>
        </w:rPr>
        <w:t xml:space="preserve">are able to </w:t>
      </w:r>
      <w:r w:rsidR="00EB0C24" w:rsidRPr="00561943">
        <w:rPr>
          <w:rFonts w:asciiTheme="minorHAnsi" w:hAnsiTheme="minorHAnsi"/>
        </w:rPr>
        <w:t>extract from their data</w:t>
      </w:r>
      <w:r w:rsidR="008170B7" w:rsidRPr="00561943">
        <w:rPr>
          <w:rFonts w:asciiTheme="minorHAnsi" w:hAnsiTheme="minorHAnsi"/>
        </w:rPr>
        <w:t xml:space="preserve">. </w:t>
      </w:r>
    </w:p>
    <w:p w14:paraId="245B1B57" w14:textId="77777777" w:rsidR="00E112A9" w:rsidRPr="00561943" w:rsidRDefault="00E112A9" w:rsidP="00446299">
      <w:pPr>
        <w:spacing w:line="480" w:lineRule="auto"/>
        <w:rPr>
          <w:rFonts w:asciiTheme="minorHAnsi" w:hAnsiTheme="minorHAnsi"/>
        </w:rPr>
        <w:pPrChange w:id="479" w:author="German Uritskiy" w:date="2018-06-12T15:46:00Z">
          <w:pPr/>
        </w:pPrChange>
      </w:pPr>
    </w:p>
    <w:p w14:paraId="56349FC0" w14:textId="15BC43B2" w:rsidR="00E112A9" w:rsidRPr="00561943" w:rsidRDefault="00E112A9" w:rsidP="00446299">
      <w:pPr>
        <w:spacing w:line="480" w:lineRule="auto"/>
        <w:outlineLvl w:val="0"/>
        <w:rPr>
          <w:rFonts w:asciiTheme="minorHAnsi" w:hAnsiTheme="minorHAnsi"/>
          <w:b/>
        </w:rPr>
        <w:pPrChange w:id="480" w:author="German Uritskiy" w:date="2018-06-12T15:46:00Z">
          <w:pPr>
            <w:outlineLvl w:val="0"/>
          </w:pPr>
        </w:pPrChange>
      </w:pPr>
      <w:proofErr w:type="spellStart"/>
      <w:r w:rsidRPr="00561943">
        <w:rPr>
          <w:rFonts w:asciiTheme="minorHAnsi" w:hAnsiTheme="minorHAnsi"/>
          <w:b/>
        </w:rPr>
        <w:t>Reassemble_bins</w:t>
      </w:r>
      <w:proofErr w:type="spellEnd"/>
      <w:r w:rsidRPr="00561943">
        <w:rPr>
          <w:rFonts w:asciiTheme="minorHAnsi" w:hAnsiTheme="minorHAnsi"/>
          <w:b/>
        </w:rPr>
        <w:t xml:space="preserve"> significantly </w:t>
      </w:r>
      <w:r w:rsidR="00561F6D" w:rsidRPr="00561943">
        <w:rPr>
          <w:rFonts w:asciiTheme="minorHAnsi" w:hAnsiTheme="minorHAnsi"/>
          <w:b/>
        </w:rPr>
        <w:t>improve</w:t>
      </w:r>
      <w:r w:rsidR="00A25519" w:rsidRPr="00561943">
        <w:rPr>
          <w:rFonts w:asciiTheme="minorHAnsi" w:hAnsiTheme="minorHAnsi"/>
          <w:b/>
        </w:rPr>
        <w:t>d</w:t>
      </w:r>
      <w:r w:rsidRPr="00561943">
        <w:rPr>
          <w:rFonts w:asciiTheme="minorHAnsi" w:hAnsiTheme="minorHAnsi"/>
          <w:b/>
        </w:rPr>
        <w:t xml:space="preserve"> bin quality</w:t>
      </w:r>
    </w:p>
    <w:p w14:paraId="0131CF81" w14:textId="03236482" w:rsidR="00EB0C24" w:rsidRPr="00561943" w:rsidRDefault="00EB0C24" w:rsidP="00446299">
      <w:pPr>
        <w:spacing w:line="480" w:lineRule="auto"/>
        <w:rPr>
          <w:rFonts w:asciiTheme="minorHAnsi" w:hAnsiTheme="minorHAnsi"/>
        </w:rPr>
        <w:pPrChange w:id="481" w:author="German Uritskiy" w:date="2018-06-12T15:46:00Z">
          <w:pPr/>
        </w:pPrChange>
      </w:pPr>
      <w:proofErr w:type="spellStart"/>
      <w:r w:rsidRPr="00561943">
        <w:rPr>
          <w:rFonts w:asciiTheme="minorHAnsi" w:hAnsiTheme="minorHAnsi"/>
        </w:rPr>
        <w:t>Me</w:t>
      </w:r>
      <w:r w:rsidR="00EC6238" w:rsidRPr="00561943">
        <w:rPr>
          <w:rFonts w:asciiTheme="minorHAnsi" w:hAnsiTheme="minorHAnsi"/>
        </w:rPr>
        <w:t>taWRAP’s</w:t>
      </w:r>
      <w:proofErr w:type="spellEnd"/>
      <w:r w:rsidR="00EC6238" w:rsidRPr="00561943">
        <w:rPr>
          <w:rFonts w:asciiTheme="minorHAnsi" w:hAnsiTheme="minorHAnsi"/>
        </w:rPr>
        <w:t xml:space="preserve"> </w:t>
      </w:r>
      <w:proofErr w:type="spellStart"/>
      <w:r w:rsidR="00EC6238" w:rsidRPr="00561943">
        <w:rPr>
          <w:rFonts w:asciiTheme="minorHAnsi" w:hAnsiTheme="minorHAnsi"/>
        </w:rPr>
        <w:t>Reassemble_bins</w:t>
      </w:r>
      <w:proofErr w:type="spellEnd"/>
      <w:r w:rsidR="00EC6238" w:rsidRPr="00561943">
        <w:rPr>
          <w:rFonts w:asciiTheme="minorHAnsi" w:hAnsiTheme="minorHAnsi"/>
        </w:rPr>
        <w:t xml:space="preserve"> module</w:t>
      </w:r>
      <w:r w:rsidR="0071693B" w:rsidRPr="00561943">
        <w:rPr>
          <w:rFonts w:asciiTheme="minorHAnsi" w:hAnsiTheme="minorHAnsi"/>
        </w:rPr>
        <w:t xml:space="preserve"> </w:t>
      </w:r>
      <w:r w:rsidR="00EC6238" w:rsidRPr="00561943">
        <w:rPr>
          <w:rFonts w:asciiTheme="minorHAnsi" w:hAnsiTheme="minorHAnsi"/>
        </w:rPr>
        <w:t>improves a given set of bins through individual reassembly</w:t>
      </w:r>
      <w:r w:rsidR="00C32B2A" w:rsidRPr="00561943">
        <w:rPr>
          <w:rFonts w:asciiTheme="minorHAnsi" w:hAnsiTheme="minorHAnsi"/>
        </w:rPr>
        <w:t xml:space="preserve"> with </w:t>
      </w:r>
      <w:proofErr w:type="spellStart"/>
      <w:r w:rsidR="00C32B2A" w:rsidRPr="00561943">
        <w:rPr>
          <w:rFonts w:asciiTheme="minorHAnsi" w:hAnsiTheme="minorHAnsi"/>
        </w:rPr>
        <w:t>SPAdes</w:t>
      </w:r>
      <w:proofErr w:type="spellEnd"/>
      <w:r w:rsidR="003E6971"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E84F72" w:rsidRPr="00561943">
        <w:rPr>
          <w:rFonts w:asciiTheme="minorHAnsi" w:hAnsiTheme="minorHAnsi"/>
        </w:rPr>
        <w:fldChar w:fldCharType="separate"/>
      </w:r>
      <w:r w:rsidR="004E03CB">
        <w:rPr>
          <w:rFonts w:asciiTheme="minorHAnsi" w:hAnsiTheme="minorHAnsi"/>
          <w:noProof/>
        </w:rPr>
        <w:t>[34]</w:t>
      </w:r>
      <w:r w:rsidR="00E84F72" w:rsidRPr="00561943">
        <w:rPr>
          <w:rFonts w:asciiTheme="minorHAnsi" w:hAnsiTheme="minorHAnsi"/>
        </w:rPr>
        <w:fldChar w:fldCharType="end"/>
      </w:r>
      <w:r w:rsidR="00EC6238" w:rsidRPr="00561943">
        <w:rPr>
          <w:rFonts w:asciiTheme="minorHAnsi" w:hAnsiTheme="minorHAnsi"/>
        </w:rPr>
        <w:t>.</w:t>
      </w:r>
      <w:ins w:id="482" w:author="German Uritskiy" w:date="2018-06-07T11:11:00Z">
        <w:r w:rsidR="001C1747" w:rsidRPr="00561943">
          <w:rPr>
            <w:rFonts w:asciiTheme="minorHAnsi" w:hAnsiTheme="minorHAnsi"/>
          </w:rPr>
          <w:t xml:space="preserve"> </w:t>
        </w:r>
      </w:ins>
      <w:del w:id="483" w:author="German Uritskiy" w:date="2018-06-07T11:11:00Z">
        <w:r w:rsidR="00EC6238" w:rsidRPr="00561943" w:rsidDel="001C1747">
          <w:rPr>
            <w:rFonts w:asciiTheme="minorHAnsi" w:hAnsiTheme="minorHAnsi"/>
          </w:rPr>
          <w:delText xml:space="preserve"> </w:delText>
        </w:r>
      </w:del>
      <w:r w:rsidR="00EC6238" w:rsidRPr="00561943">
        <w:rPr>
          <w:rFonts w:asciiTheme="minorHAnsi" w:hAnsiTheme="minorHAnsi"/>
        </w:rPr>
        <w:t xml:space="preserve">The module </w:t>
      </w:r>
      <w:r w:rsidR="0071693B" w:rsidRPr="00561943">
        <w:rPr>
          <w:rFonts w:asciiTheme="minorHAnsi" w:hAnsiTheme="minorHAnsi"/>
        </w:rPr>
        <w:t>only replaces the original bin</w:t>
      </w:r>
      <w:r w:rsidR="00EC6238" w:rsidRPr="00561943">
        <w:rPr>
          <w:rFonts w:asciiTheme="minorHAnsi" w:hAnsiTheme="minorHAnsi"/>
        </w:rPr>
        <w:t>s</w:t>
      </w:r>
      <w:r w:rsidR="0071693B" w:rsidRPr="00561943">
        <w:rPr>
          <w:rFonts w:asciiTheme="minorHAnsi" w:hAnsiTheme="minorHAnsi"/>
        </w:rPr>
        <w:t xml:space="preserve"> if the reassembled one</w:t>
      </w:r>
      <w:r w:rsidR="00EC6238" w:rsidRPr="00561943">
        <w:rPr>
          <w:rFonts w:asciiTheme="minorHAnsi" w:hAnsiTheme="minorHAnsi"/>
        </w:rPr>
        <w:t>s</w:t>
      </w:r>
      <w:r w:rsidR="0071693B" w:rsidRPr="00561943">
        <w:rPr>
          <w:rFonts w:asciiTheme="minorHAnsi" w:hAnsiTheme="minorHAnsi"/>
        </w:rPr>
        <w:t xml:space="preserve"> </w:t>
      </w:r>
      <w:r w:rsidR="00234F21" w:rsidRPr="00561943">
        <w:rPr>
          <w:rFonts w:asciiTheme="minorHAnsi" w:hAnsiTheme="minorHAnsi"/>
        </w:rPr>
        <w:t xml:space="preserve">are </w:t>
      </w:r>
      <w:r w:rsidR="0071693B" w:rsidRPr="00561943">
        <w:rPr>
          <w:rFonts w:asciiTheme="minorHAnsi" w:hAnsiTheme="minorHAnsi"/>
        </w:rPr>
        <w:t xml:space="preserve">better in terms of completion and contamination. </w:t>
      </w:r>
      <w:r w:rsidRPr="00561943">
        <w:rPr>
          <w:rFonts w:asciiTheme="minorHAnsi" w:hAnsiTheme="minorHAnsi"/>
        </w:rPr>
        <w:t xml:space="preserve">Like the </w:t>
      </w:r>
      <w:proofErr w:type="spellStart"/>
      <w:r w:rsidRPr="00561943">
        <w:rPr>
          <w:rFonts w:asciiTheme="minorHAnsi" w:hAnsiTheme="minorHAnsi"/>
        </w:rPr>
        <w:t>Bin_refinement</w:t>
      </w:r>
      <w:proofErr w:type="spellEnd"/>
      <w:r w:rsidRPr="00561943">
        <w:rPr>
          <w:rFonts w:asciiTheme="minorHAnsi" w:hAnsiTheme="minorHAnsi"/>
        </w:rPr>
        <w:t xml:space="preserve"> module, </w:t>
      </w:r>
      <w:r w:rsidR="0071693B" w:rsidRPr="00561943">
        <w:rPr>
          <w:rFonts w:asciiTheme="minorHAnsi" w:hAnsiTheme="minorHAnsi"/>
        </w:rPr>
        <w:t xml:space="preserve">the </w:t>
      </w:r>
      <w:proofErr w:type="spellStart"/>
      <w:r w:rsidRPr="00561943">
        <w:rPr>
          <w:rFonts w:asciiTheme="minorHAnsi" w:hAnsiTheme="minorHAnsi"/>
        </w:rPr>
        <w:t>Reassemble_bins</w:t>
      </w:r>
      <w:proofErr w:type="spellEnd"/>
      <w:r w:rsidRPr="00561943">
        <w:rPr>
          <w:rFonts w:asciiTheme="minorHAnsi" w:hAnsiTheme="minorHAnsi"/>
        </w:rPr>
        <w:t xml:space="preserve"> </w:t>
      </w:r>
      <w:r w:rsidR="0071693B" w:rsidRPr="00561943">
        <w:rPr>
          <w:rFonts w:asciiTheme="minorHAnsi" w:hAnsiTheme="minorHAnsi"/>
        </w:rPr>
        <w:t xml:space="preserve">module </w:t>
      </w:r>
      <w:r w:rsidRPr="00561943">
        <w:rPr>
          <w:rFonts w:asciiTheme="minorHAnsi" w:hAnsiTheme="minorHAnsi"/>
        </w:rPr>
        <w:t xml:space="preserve">takes in minimum completion (-c) and maximum contamination (-x) parameters to allow the user to define what they consider a “good” bin. The bins produced from </w:t>
      </w:r>
      <w:r w:rsidR="0071693B" w:rsidRPr="00561943">
        <w:rPr>
          <w:rFonts w:asciiTheme="minorHAnsi" w:hAnsiTheme="minorHAnsi"/>
        </w:rPr>
        <w:t xml:space="preserve">the water, gut, and soil data with </w:t>
      </w:r>
      <w:r w:rsidRPr="00561943">
        <w:rPr>
          <w:rFonts w:asciiTheme="minorHAnsi" w:hAnsiTheme="minorHAnsi"/>
        </w:rPr>
        <w:t>metaWRAP-</w:t>
      </w:r>
      <w:proofErr w:type="spellStart"/>
      <w:r w:rsidRPr="00561943">
        <w:rPr>
          <w:rFonts w:asciiTheme="minorHAnsi" w:hAnsiTheme="minorHAnsi"/>
        </w:rPr>
        <w:t>Bin_refinement</w:t>
      </w:r>
      <w:proofErr w:type="spellEnd"/>
      <w:r w:rsidRPr="00561943">
        <w:rPr>
          <w:rFonts w:asciiTheme="minorHAnsi" w:hAnsiTheme="minorHAnsi"/>
        </w:rPr>
        <w:t xml:space="preserve"> module run</w:t>
      </w:r>
      <w:r w:rsidR="0071693B" w:rsidRPr="00561943">
        <w:rPr>
          <w:rFonts w:asciiTheme="minorHAnsi" w:hAnsiTheme="minorHAnsi"/>
        </w:rPr>
        <w:t>s</w:t>
      </w:r>
      <w:r w:rsidRPr="00561943">
        <w:rPr>
          <w:rFonts w:asciiTheme="minorHAnsi" w:hAnsiTheme="minorHAnsi"/>
        </w:rPr>
        <w:t xml:space="preserve"> (</w:t>
      </w:r>
      <w:del w:id="484" w:author="German Uritskiy" w:date="2018-06-08T15:15:00Z">
        <w:r w:rsidRPr="00561943" w:rsidDel="00536845">
          <w:rPr>
            <w:rFonts w:asciiTheme="minorHAnsi" w:hAnsiTheme="minorHAnsi"/>
          </w:rPr>
          <w:delText>–c</w:delText>
        </w:r>
      </w:del>
      <w:ins w:id="485" w:author="German Uritskiy" w:date="2018-06-08T15:15:00Z">
        <w:r w:rsidR="00536845">
          <w:rPr>
            <w:rFonts w:asciiTheme="minorHAnsi" w:hAnsiTheme="minorHAnsi"/>
          </w:rPr>
          <w:t>-c</w:t>
        </w:r>
      </w:ins>
      <w:r w:rsidRPr="00561943">
        <w:rPr>
          <w:rFonts w:asciiTheme="minorHAnsi" w:hAnsiTheme="minorHAnsi"/>
        </w:rPr>
        <w:t xml:space="preserve"> 50 </w:t>
      </w:r>
      <w:del w:id="486" w:author="German Uritskiy" w:date="2018-06-08T15:15:00Z">
        <w:r w:rsidRPr="00561943" w:rsidDel="00536845">
          <w:rPr>
            <w:rFonts w:asciiTheme="minorHAnsi" w:hAnsiTheme="minorHAnsi"/>
          </w:rPr>
          <w:delText>–x</w:delText>
        </w:r>
      </w:del>
      <w:ins w:id="487" w:author="German Uritskiy" w:date="2018-06-08T15:15:00Z">
        <w:r w:rsidR="00536845">
          <w:rPr>
            <w:rFonts w:asciiTheme="minorHAnsi" w:hAnsiTheme="minorHAnsi"/>
          </w:rPr>
          <w:t>-x</w:t>
        </w:r>
      </w:ins>
      <w:r w:rsidRPr="00561943">
        <w:rPr>
          <w:rFonts w:asciiTheme="minorHAnsi" w:hAnsiTheme="minorHAnsi"/>
        </w:rPr>
        <w:t xml:space="preserve"> 10) were run through the metaWRAP-</w:t>
      </w:r>
      <w:proofErr w:type="spellStart"/>
      <w:r w:rsidRPr="00561943">
        <w:rPr>
          <w:rFonts w:asciiTheme="minorHAnsi" w:hAnsiTheme="minorHAnsi"/>
        </w:rPr>
        <w:t>Reassemble_bins</w:t>
      </w:r>
      <w:proofErr w:type="spellEnd"/>
      <w:r w:rsidRPr="00561943">
        <w:rPr>
          <w:rFonts w:asciiTheme="minorHAnsi" w:hAnsiTheme="minorHAnsi"/>
        </w:rPr>
        <w:t xml:space="preserve"> module (-c 50 </w:t>
      </w:r>
      <w:del w:id="488" w:author="German Uritskiy" w:date="2018-06-08T15:15:00Z">
        <w:r w:rsidRPr="00561943" w:rsidDel="00536845">
          <w:rPr>
            <w:rFonts w:asciiTheme="minorHAnsi" w:hAnsiTheme="minorHAnsi"/>
          </w:rPr>
          <w:delText>–x</w:delText>
        </w:r>
      </w:del>
      <w:ins w:id="489" w:author="German Uritskiy" w:date="2018-06-08T15:15:00Z">
        <w:r w:rsidR="00536845">
          <w:rPr>
            <w:rFonts w:asciiTheme="minorHAnsi" w:hAnsiTheme="minorHAnsi"/>
          </w:rPr>
          <w:t>-x</w:t>
        </w:r>
      </w:ins>
      <w:r w:rsidRPr="00561943">
        <w:rPr>
          <w:rFonts w:asciiTheme="minorHAnsi" w:hAnsiTheme="minorHAnsi"/>
        </w:rPr>
        <w:t xml:space="preserve"> 10), and the resulting bins </w:t>
      </w:r>
      <w:r w:rsidRPr="00561943">
        <w:rPr>
          <w:rFonts w:asciiTheme="minorHAnsi" w:hAnsiTheme="minorHAnsi"/>
        </w:rPr>
        <w:lastRenderedPageBreak/>
        <w:t>were re-evaluated with CheckM</w: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[24]</w:t>
      </w:r>
      <w:r w:rsidR="00E84F72" w:rsidRPr="00561943">
        <w:rPr>
          <w:rFonts w:asciiTheme="minorHAnsi" w:hAnsiTheme="minorHAnsi"/>
        </w:rPr>
        <w:fldChar w:fldCharType="end"/>
      </w:r>
      <w:r w:rsidRPr="00561943">
        <w:rPr>
          <w:rFonts w:asciiTheme="minorHAnsi" w:hAnsiTheme="minorHAnsi"/>
        </w:rPr>
        <w:t>.</w:t>
      </w:r>
      <w:r w:rsidR="00234F21" w:rsidRPr="00561943">
        <w:rPr>
          <w:rFonts w:asciiTheme="minorHAnsi" w:hAnsiTheme="minorHAnsi"/>
        </w:rPr>
        <w:t xml:space="preserve"> </w:t>
      </w:r>
      <w:r w:rsidR="00765CEF" w:rsidRPr="00561943">
        <w:rPr>
          <w:rFonts w:asciiTheme="minorHAnsi" w:hAnsiTheme="minorHAnsi"/>
        </w:rPr>
        <w:t xml:space="preserve">The </w:t>
      </w:r>
      <w:proofErr w:type="spellStart"/>
      <w:r w:rsidR="00765CEF" w:rsidRPr="00561943">
        <w:rPr>
          <w:rFonts w:asciiTheme="minorHAnsi" w:hAnsiTheme="minorHAnsi"/>
        </w:rPr>
        <w:t>Reassemble_bins</w:t>
      </w:r>
      <w:proofErr w:type="spellEnd"/>
      <w:r w:rsidR="00765CEF" w:rsidRPr="00561943">
        <w:rPr>
          <w:rFonts w:asciiTheme="minorHAnsi" w:hAnsiTheme="minorHAnsi"/>
        </w:rPr>
        <w:t xml:space="preserve"> module improve</w:t>
      </w:r>
      <w:r w:rsidR="009D419E" w:rsidRPr="00561943">
        <w:rPr>
          <w:rFonts w:asciiTheme="minorHAnsi" w:hAnsiTheme="minorHAnsi"/>
        </w:rPr>
        <w:t>d</w:t>
      </w:r>
      <w:r w:rsidR="00765CEF" w:rsidRPr="00561943">
        <w:rPr>
          <w:rFonts w:asciiTheme="minorHAnsi" w:hAnsiTheme="minorHAnsi"/>
        </w:rPr>
        <w:t xml:space="preserve"> upon </w:t>
      </w:r>
      <w:r w:rsidR="00EC6238" w:rsidRPr="00561943">
        <w:rPr>
          <w:rFonts w:asciiTheme="minorHAnsi" w:hAnsiTheme="minorHAnsi"/>
        </w:rPr>
        <w:t>78%</w:t>
      </w:r>
      <w:r w:rsidR="00765CEF" w:rsidRPr="00561943">
        <w:rPr>
          <w:rFonts w:asciiTheme="minorHAnsi" w:hAnsiTheme="minorHAnsi"/>
        </w:rPr>
        <w:t>,</w:t>
      </w:r>
      <w:r w:rsidR="00EC6238" w:rsidRPr="00561943">
        <w:rPr>
          <w:rFonts w:asciiTheme="minorHAnsi" w:hAnsiTheme="minorHAnsi"/>
        </w:rPr>
        <w:t xml:space="preserve"> </w:t>
      </w:r>
      <w:r w:rsidR="00765CEF" w:rsidRPr="00561943">
        <w:rPr>
          <w:rFonts w:asciiTheme="minorHAnsi" w:hAnsiTheme="minorHAnsi"/>
        </w:rPr>
        <w:t xml:space="preserve">98%, and 2% of the bins in the water, gut, and soil bin sets, respectively. The </w:t>
      </w:r>
      <w:r w:rsidR="00EC6238" w:rsidRPr="00561943">
        <w:rPr>
          <w:rFonts w:asciiTheme="minorHAnsi" w:hAnsiTheme="minorHAnsi"/>
        </w:rPr>
        <w:t>module significantly improved the</w:t>
      </w:r>
      <w:r w:rsidR="00E112A9" w:rsidRPr="00561943">
        <w:rPr>
          <w:rFonts w:asciiTheme="minorHAnsi" w:hAnsiTheme="minorHAnsi"/>
        </w:rPr>
        <w:t xml:space="preserve"> water </w:t>
      </w:r>
      <w:r w:rsidR="00EC6238" w:rsidRPr="00561943">
        <w:rPr>
          <w:rFonts w:asciiTheme="minorHAnsi" w:hAnsiTheme="minorHAnsi"/>
        </w:rPr>
        <w:t xml:space="preserve">and </w:t>
      </w:r>
      <w:ins w:id="490" w:author="German Uritskiy" w:date="2018-06-07T09:18:00Z">
        <w:r w:rsidR="00D21E53" w:rsidRPr="00561943">
          <w:rPr>
            <w:rFonts w:asciiTheme="minorHAnsi" w:hAnsiTheme="minorHAnsi"/>
          </w:rPr>
          <w:t xml:space="preserve">gut </w:t>
        </w:r>
      </w:ins>
      <w:r w:rsidR="00765CEF" w:rsidRPr="00561943">
        <w:rPr>
          <w:rFonts w:asciiTheme="minorHAnsi" w:hAnsiTheme="minorHAnsi"/>
        </w:rPr>
        <w:t>bin</w:t>
      </w:r>
      <w:ins w:id="491" w:author="German Uritskiy" w:date="2018-06-07T09:18:00Z">
        <w:r w:rsidR="00D21E53" w:rsidRPr="00561943">
          <w:rPr>
            <w:rFonts w:asciiTheme="minorHAnsi" w:hAnsiTheme="minorHAnsi"/>
          </w:rPr>
          <w:t xml:space="preserve">s </w:t>
        </w:r>
      </w:ins>
      <w:del w:id="492" w:author="German Uritskiy" w:date="2018-06-07T09:18:00Z">
        <w:r w:rsidR="00765CEF" w:rsidRPr="00561943" w:rsidDel="00D21E53">
          <w:rPr>
            <w:rFonts w:asciiTheme="minorHAnsi" w:hAnsiTheme="minorHAnsi"/>
          </w:rPr>
          <w:delText xml:space="preserve"> set </w:delText>
        </w:r>
      </w:del>
      <w:r w:rsidR="00765CEF" w:rsidRPr="00561943">
        <w:rPr>
          <w:rFonts w:asciiTheme="minorHAnsi" w:hAnsiTheme="minorHAnsi"/>
        </w:rPr>
        <w:t>overall metrics</w:t>
      </w:r>
      <w:r w:rsidR="00EC6238" w:rsidRPr="00561943">
        <w:rPr>
          <w:rFonts w:asciiTheme="minorHAnsi" w:hAnsiTheme="minorHAnsi"/>
        </w:rPr>
        <w:t xml:space="preserve">, increasing </w:t>
      </w:r>
      <w:r w:rsidR="00E112A9" w:rsidRPr="00561943">
        <w:rPr>
          <w:rFonts w:asciiTheme="minorHAnsi" w:hAnsiTheme="minorHAnsi"/>
        </w:rPr>
        <w:t>the</w:t>
      </w:r>
      <w:r w:rsidR="00EC6238" w:rsidRPr="00561943">
        <w:rPr>
          <w:rFonts w:asciiTheme="minorHAnsi" w:hAnsiTheme="minorHAnsi"/>
        </w:rPr>
        <w:t>ir</w:t>
      </w:r>
      <w:r w:rsidR="00E112A9" w:rsidRPr="00561943">
        <w:rPr>
          <w:rFonts w:asciiTheme="minorHAnsi" w:hAnsiTheme="minorHAnsi"/>
        </w:rPr>
        <w:t xml:space="preserve"> N50</w:t>
      </w:r>
      <w:r w:rsidR="00EC6238" w:rsidRPr="00561943">
        <w:rPr>
          <w:rFonts w:asciiTheme="minorHAnsi" w:hAnsiTheme="minorHAnsi"/>
        </w:rPr>
        <w:t xml:space="preserve"> and completion </w:t>
      </w:r>
      <w:r w:rsidR="00765CEF" w:rsidRPr="00561943">
        <w:rPr>
          <w:rFonts w:asciiTheme="minorHAnsi" w:hAnsiTheme="minorHAnsi"/>
        </w:rPr>
        <w:t xml:space="preserve">scores. </w:t>
      </w:r>
      <w:r w:rsidR="00EC6238" w:rsidRPr="00561943">
        <w:rPr>
          <w:rFonts w:asciiTheme="minorHAnsi" w:hAnsiTheme="minorHAnsi"/>
        </w:rPr>
        <w:t>Even more strikingly, the reassembly process significantly reduced contamination in these bin sets. (Figure 5).</w:t>
      </w:r>
      <w:r w:rsidR="009D419E" w:rsidRPr="00561943">
        <w:rPr>
          <w:rFonts w:asciiTheme="minorHAnsi" w:hAnsiTheme="minorHAnsi"/>
        </w:rPr>
        <w:t xml:space="preserve"> </w:t>
      </w:r>
      <w:r w:rsidR="0071693B" w:rsidRPr="00561943">
        <w:rPr>
          <w:rFonts w:asciiTheme="minorHAnsi" w:hAnsiTheme="minorHAnsi"/>
        </w:rPr>
        <w:t xml:space="preserve">The success of the bin reassembly algorithm relies heavily on accurate and specific recruitment of the correct reads to each bin. In </w:t>
      </w:r>
      <w:r w:rsidR="00765CEF" w:rsidRPr="00561943">
        <w:rPr>
          <w:rFonts w:asciiTheme="minorHAnsi" w:hAnsiTheme="minorHAnsi"/>
        </w:rPr>
        <w:t>very diverse and heterogeneous communities such as those found in soil</w:t>
      </w:r>
      <w:r w:rsidR="0071693B" w:rsidRPr="00561943">
        <w:rPr>
          <w:rFonts w:asciiTheme="minorHAnsi" w:hAnsiTheme="minorHAnsi"/>
        </w:rPr>
        <w:t>, the read recruitm</w:t>
      </w:r>
      <w:r w:rsidR="00765CEF" w:rsidRPr="00561943">
        <w:rPr>
          <w:rFonts w:asciiTheme="minorHAnsi" w:hAnsiTheme="minorHAnsi"/>
        </w:rPr>
        <w:t xml:space="preserve">ent may not be specific enough. This </w:t>
      </w:r>
      <w:r w:rsidR="009D419E" w:rsidRPr="00561943">
        <w:rPr>
          <w:rFonts w:asciiTheme="minorHAnsi" w:hAnsiTheme="minorHAnsi"/>
        </w:rPr>
        <w:t xml:space="preserve">confused </w:t>
      </w:r>
      <w:r w:rsidR="0071693B" w:rsidRPr="00561943">
        <w:rPr>
          <w:rFonts w:asciiTheme="minorHAnsi" w:hAnsiTheme="minorHAnsi"/>
        </w:rPr>
        <w:t>the assembler during the re-assembly stage</w:t>
      </w:r>
      <w:r w:rsidR="00765CEF" w:rsidRPr="00561943">
        <w:rPr>
          <w:rFonts w:asciiTheme="minorHAnsi" w:hAnsiTheme="minorHAnsi"/>
        </w:rPr>
        <w:t xml:space="preserve">, and </w:t>
      </w:r>
      <w:r w:rsidR="009D419E" w:rsidRPr="00561943">
        <w:rPr>
          <w:rFonts w:asciiTheme="minorHAnsi" w:hAnsiTheme="minorHAnsi"/>
        </w:rPr>
        <w:t xml:space="preserve">resulted </w:t>
      </w:r>
      <w:r w:rsidR="00765CEF" w:rsidRPr="00561943">
        <w:rPr>
          <w:rFonts w:asciiTheme="minorHAnsi" w:hAnsiTheme="minorHAnsi"/>
        </w:rPr>
        <w:t>in</w:t>
      </w:r>
      <w:r w:rsidR="0071693B" w:rsidRPr="00561943">
        <w:rPr>
          <w:rFonts w:asciiTheme="minorHAnsi" w:hAnsiTheme="minorHAnsi"/>
        </w:rPr>
        <w:t xml:space="preserve"> </w:t>
      </w:r>
      <w:r w:rsidR="00765CEF" w:rsidRPr="00561943">
        <w:rPr>
          <w:rFonts w:asciiTheme="minorHAnsi" w:hAnsiTheme="minorHAnsi"/>
        </w:rPr>
        <w:t xml:space="preserve">an improvement </w:t>
      </w:r>
      <w:r w:rsidR="00C46BAD" w:rsidRPr="00561943">
        <w:rPr>
          <w:rFonts w:asciiTheme="minorHAnsi" w:hAnsiTheme="minorHAnsi"/>
        </w:rPr>
        <w:t xml:space="preserve">for </w:t>
      </w:r>
      <w:r w:rsidR="00765CEF" w:rsidRPr="00561943">
        <w:rPr>
          <w:rFonts w:asciiTheme="minorHAnsi" w:hAnsiTheme="minorHAnsi"/>
        </w:rPr>
        <w:t xml:space="preserve">only a small fraction of </w:t>
      </w:r>
      <w:r w:rsidR="0071693B" w:rsidRPr="00561943">
        <w:rPr>
          <w:rFonts w:asciiTheme="minorHAnsi" w:hAnsiTheme="minorHAnsi"/>
        </w:rPr>
        <w:t xml:space="preserve">the bins. However, draft genomes </w:t>
      </w:r>
      <w:r w:rsidR="00765CEF" w:rsidRPr="00561943">
        <w:rPr>
          <w:rFonts w:asciiTheme="minorHAnsi" w:hAnsiTheme="minorHAnsi"/>
        </w:rPr>
        <w:t xml:space="preserve">from </w:t>
      </w:r>
      <w:r w:rsidR="0071693B" w:rsidRPr="00561943">
        <w:rPr>
          <w:rFonts w:asciiTheme="minorHAnsi" w:hAnsiTheme="minorHAnsi"/>
        </w:rPr>
        <w:t xml:space="preserve">gut and water samples were </w:t>
      </w:r>
      <w:r w:rsidR="00765CEF" w:rsidRPr="00561943">
        <w:rPr>
          <w:rFonts w:asciiTheme="minorHAnsi" w:hAnsiTheme="minorHAnsi"/>
        </w:rPr>
        <w:t xml:space="preserve">still </w:t>
      </w:r>
      <w:r w:rsidR="0071693B" w:rsidRPr="00561943">
        <w:rPr>
          <w:rFonts w:asciiTheme="minorHAnsi" w:hAnsiTheme="minorHAnsi"/>
        </w:rPr>
        <w:t xml:space="preserve">significantly improved with the </w:t>
      </w:r>
      <w:proofErr w:type="spellStart"/>
      <w:r w:rsidR="00765CEF" w:rsidRPr="00561943">
        <w:rPr>
          <w:rFonts w:asciiTheme="minorHAnsi" w:hAnsiTheme="minorHAnsi"/>
        </w:rPr>
        <w:t>Reassemble_bins</w:t>
      </w:r>
      <w:proofErr w:type="spellEnd"/>
      <w:r w:rsidR="00765CEF" w:rsidRPr="00561943">
        <w:rPr>
          <w:rFonts w:asciiTheme="minorHAnsi" w:hAnsiTheme="minorHAnsi"/>
        </w:rPr>
        <w:t xml:space="preserve"> module despite their complexity (Figure</w:t>
      </w:r>
      <w:r w:rsidR="008D293D" w:rsidRPr="00561943">
        <w:rPr>
          <w:rFonts w:asciiTheme="minorHAnsi" w:hAnsiTheme="minorHAnsi"/>
        </w:rPr>
        <w:t xml:space="preserve"> 3</w:t>
      </w:r>
      <w:r w:rsidR="00765CEF" w:rsidRPr="00561943">
        <w:rPr>
          <w:rFonts w:asciiTheme="minorHAnsi" w:hAnsiTheme="minorHAnsi"/>
        </w:rPr>
        <w:t>).</w:t>
      </w:r>
    </w:p>
    <w:p w14:paraId="1AE6F8FB" w14:textId="4FEF513C" w:rsidR="003F73DF" w:rsidRPr="00561943" w:rsidRDefault="003F73DF" w:rsidP="00446299">
      <w:pPr>
        <w:keepNext/>
        <w:spacing w:line="480" w:lineRule="auto"/>
        <w:rPr>
          <w:rFonts w:asciiTheme="minorHAnsi" w:hAnsiTheme="minorHAnsi"/>
          <w:rPrChange w:id="493" w:author="German Uritskiy" w:date="2018-06-07T14:04:00Z">
            <w:rPr/>
          </w:rPrChange>
        </w:rPr>
        <w:pPrChange w:id="494" w:author="German Uritskiy" w:date="2018-06-12T15:46:00Z">
          <w:pPr>
            <w:keepNext/>
          </w:pPr>
        </w:pPrChange>
      </w:pPr>
    </w:p>
    <w:p w14:paraId="2DC72A27" w14:textId="321D0266" w:rsidR="00E112A9" w:rsidRPr="00561943" w:rsidRDefault="00E10911" w:rsidP="00446299">
      <w:pPr>
        <w:spacing w:line="480" w:lineRule="auto"/>
        <w:outlineLvl w:val="0"/>
        <w:rPr>
          <w:rFonts w:asciiTheme="minorHAnsi" w:hAnsiTheme="minorHAnsi"/>
          <w:b/>
        </w:rPr>
        <w:pPrChange w:id="495" w:author="German Uritskiy" w:date="2018-06-12T15:46:00Z">
          <w:pPr>
            <w:outlineLvl w:val="0"/>
          </w:pPr>
        </w:pPrChange>
      </w:pPr>
      <w:r w:rsidRPr="00561943">
        <w:rPr>
          <w:rFonts w:asciiTheme="minorHAnsi" w:hAnsiTheme="minorHAnsi"/>
          <w:b/>
        </w:rPr>
        <w:t>M</w:t>
      </w:r>
      <w:r w:rsidR="00E112A9" w:rsidRPr="00561943">
        <w:rPr>
          <w:rFonts w:asciiTheme="minorHAnsi" w:hAnsiTheme="minorHAnsi"/>
          <w:b/>
        </w:rPr>
        <w:t xml:space="preserve">etaWRAP </w:t>
      </w:r>
      <w:r w:rsidR="00A25519" w:rsidRPr="00561943">
        <w:rPr>
          <w:rFonts w:asciiTheme="minorHAnsi" w:hAnsiTheme="minorHAnsi"/>
          <w:b/>
        </w:rPr>
        <w:t>produced</w:t>
      </w:r>
      <w:r w:rsidRPr="00561943">
        <w:rPr>
          <w:rFonts w:asciiTheme="minorHAnsi" w:hAnsiTheme="minorHAnsi"/>
          <w:b/>
        </w:rPr>
        <w:t xml:space="preserve"> high-quality </w:t>
      </w:r>
      <w:r w:rsidR="00880868" w:rsidRPr="00561943">
        <w:rPr>
          <w:rFonts w:asciiTheme="minorHAnsi" w:hAnsiTheme="minorHAnsi"/>
          <w:b/>
        </w:rPr>
        <w:t>draft genomes</w:t>
      </w:r>
    </w:p>
    <w:p w14:paraId="655C6E97" w14:textId="5753DA56" w:rsidR="00B85259" w:rsidRPr="00561943" w:rsidRDefault="00E112A9" w:rsidP="00446299">
      <w:pPr>
        <w:spacing w:line="480" w:lineRule="auto"/>
        <w:rPr>
          <w:rFonts w:asciiTheme="minorHAnsi" w:hAnsiTheme="minorHAnsi"/>
        </w:rPr>
        <w:pPrChange w:id="496" w:author="German Uritskiy" w:date="2018-06-12T15:46:00Z">
          <w:pPr/>
        </w:pPrChange>
      </w:pPr>
      <w:r w:rsidRPr="00561943">
        <w:rPr>
          <w:rFonts w:asciiTheme="minorHAnsi" w:hAnsiTheme="minorHAnsi"/>
        </w:rPr>
        <w:t xml:space="preserve">We investigated the performance of different binning approaches </w:t>
      </w:r>
      <w:r w:rsidR="00D70588" w:rsidRPr="00561943">
        <w:rPr>
          <w:rFonts w:asciiTheme="minorHAnsi" w:hAnsiTheme="minorHAnsi"/>
        </w:rPr>
        <w:t xml:space="preserve">(both original </w:t>
      </w:r>
      <w:proofErr w:type="spellStart"/>
      <w:r w:rsidR="00D70588" w:rsidRPr="00561943">
        <w:rPr>
          <w:rFonts w:asciiTheme="minorHAnsi" w:hAnsiTheme="minorHAnsi"/>
        </w:rPr>
        <w:t>binners</w:t>
      </w:r>
      <w:proofErr w:type="spellEnd"/>
      <w:r w:rsidR="00D70588" w:rsidRPr="00561943">
        <w:rPr>
          <w:rFonts w:asciiTheme="minorHAnsi" w:hAnsiTheme="minorHAnsi"/>
        </w:rPr>
        <w:t xml:space="preserve"> and bin consolidation software) </w:t>
      </w:r>
      <w:r w:rsidRPr="00561943">
        <w:rPr>
          <w:rFonts w:asciiTheme="minorHAnsi" w:hAnsiTheme="minorHAnsi"/>
        </w:rPr>
        <w:t xml:space="preserve">when extracting high quality </w:t>
      </w:r>
      <w:r w:rsidR="005935DB" w:rsidRPr="00561943">
        <w:rPr>
          <w:rFonts w:asciiTheme="minorHAnsi" w:hAnsiTheme="minorHAnsi"/>
        </w:rPr>
        <w:t>draft</w:t>
      </w:r>
      <w:r w:rsidRPr="00561943">
        <w:rPr>
          <w:rFonts w:asciiTheme="minorHAnsi" w:hAnsiTheme="minorHAnsi"/>
        </w:rPr>
        <w:t xml:space="preserve"> genomes, with a contamination less than 5% and completion greater than 70%, 80%, 90%, and 95%.</w:t>
      </w:r>
      <w:r w:rsidR="00D70588" w:rsidRPr="00561943">
        <w:rPr>
          <w:rFonts w:asciiTheme="minorHAnsi" w:hAnsiTheme="minorHAnsi"/>
        </w:rPr>
        <w:t xml:space="preserve"> The default run of metaWRAP-</w:t>
      </w:r>
      <w:proofErr w:type="spellStart"/>
      <w:r w:rsidR="00D70588" w:rsidRPr="00561943">
        <w:rPr>
          <w:rFonts w:asciiTheme="minorHAnsi" w:hAnsiTheme="minorHAnsi"/>
        </w:rPr>
        <w:t>Bin_refinement</w:t>
      </w:r>
      <w:proofErr w:type="spellEnd"/>
      <w:r w:rsidR="00D70588" w:rsidRPr="00561943">
        <w:rPr>
          <w:rFonts w:asciiTheme="minorHAnsi" w:hAnsiTheme="minorHAnsi"/>
        </w:rPr>
        <w:t xml:space="preserve"> </w:t>
      </w:r>
      <w:r w:rsidRPr="00561943">
        <w:rPr>
          <w:rFonts w:asciiTheme="minorHAnsi" w:hAnsiTheme="minorHAnsi"/>
        </w:rPr>
        <w:t xml:space="preserve">consistently produced the highest number of </w:t>
      </w:r>
      <w:r w:rsidR="00880868" w:rsidRPr="00561943">
        <w:rPr>
          <w:rFonts w:asciiTheme="minorHAnsi" w:hAnsiTheme="minorHAnsi"/>
        </w:rPr>
        <w:t>high-</w:t>
      </w:r>
      <w:r w:rsidRPr="00561943">
        <w:rPr>
          <w:rFonts w:asciiTheme="minorHAnsi" w:hAnsiTheme="minorHAnsi"/>
        </w:rPr>
        <w:t xml:space="preserve">quality </w:t>
      </w:r>
      <w:r w:rsidR="005935DB" w:rsidRPr="00561943">
        <w:rPr>
          <w:rFonts w:asciiTheme="minorHAnsi" w:hAnsiTheme="minorHAnsi"/>
        </w:rPr>
        <w:t xml:space="preserve">draft </w:t>
      </w:r>
      <w:r w:rsidRPr="00561943">
        <w:rPr>
          <w:rFonts w:asciiTheme="minorHAnsi" w:hAnsiTheme="minorHAnsi"/>
        </w:rPr>
        <w:t xml:space="preserve">genomes </w:t>
      </w:r>
      <w:r w:rsidR="00D70588" w:rsidRPr="00561943">
        <w:rPr>
          <w:rFonts w:asciiTheme="minorHAnsi" w:hAnsiTheme="minorHAnsi"/>
        </w:rPr>
        <w:t>in</w:t>
      </w:r>
      <w:r w:rsidR="00880868" w:rsidRPr="00561943">
        <w:rPr>
          <w:rFonts w:asciiTheme="minorHAnsi" w:hAnsiTheme="minorHAnsi"/>
        </w:rPr>
        <w:t xml:space="preserve"> water, gut, and soil data sets</w:t>
      </w:r>
      <w:r w:rsidRPr="00561943">
        <w:rPr>
          <w:rFonts w:asciiTheme="minorHAnsi" w:hAnsiTheme="minorHAnsi"/>
        </w:rPr>
        <w:t xml:space="preserve">. </w:t>
      </w:r>
      <w:r w:rsidR="00D70588" w:rsidRPr="00561943">
        <w:rPr>
          <w:rFonts w:asciiTheme="minorHAnsi" w:hAnsiTheme="minorHAnsi"/>
        </w:rPr>
        <w:t xml:space="preserve">These numbers </w:t>
      </w:r>
      <w:r w:rsidRPr="00561943">
        <w:rPr>
          <w:rFonts w:asciiTheme="minorHAnsi" w:hAnsiTheme="minorHAnsi"/>
        </w:rPr>
        <w:t>further improved when re-running</w:t>
      </w:r>
      <w:r w:rsidR="00D70588" w:rsidRPr="00561943">
        <w:rPr>
          <w:rFonts w:asciiTheme="minorHAnsi" w:hAnsiTheme="minorHAnsi"/>
        </w:rPr>
        <w:t xml:space="preserve"> the module</w:t>
      </w:r>
      <w:r w:rsidRPr="00561943">
        <w:rPr>
          <w:rFonts w:asciiTheme="minorHAnsi" w:hAnsiTheme="minorHAnsi"/>
        </w:rPr>
        <w:t xml:space="preserve"> with </w:t>
      </w:r>
      <w:r w:rsidR="00D70588" w:rsidRPr="00561943">
        <w:rPr>
          <w:rFonts w:asciiTheme="minorHAnsi" w:hAnsiTheme="minorHAnsi"/>
        </w:rPr>
        <w:t xml:space="preserve">appropriate </w:t>
      </w:r>
      <w:r w:rsidRPr="00561943">
        <w:rPr>
          <w:rFonts w:asciiTheme="minorHAnsi" w:hAnsiTheme="minorHAnsi"/>
        </w:rPr>
        <w:t xml:space="preserve">minimum completion </w:t>
      </w:r>
      <w:r w:rsidR="00D70588" w:rsidRPr="00561943">
        <w:rPr>
          <w:rFonts w:asciiTheme="minorHAnsi" w:hAnsiTheme="minorHAnsi"/>
        </w:rPr>
        <w:t xml:space="preserve">(-c) </w:t>
      </w:r>
      <w:r w:rsidRPr="00561943">
        <w:rPr>
          <w:rFonts w:asciiTheme="minorHAnsi" w:hAnsiTheme="minorHAnsi"/>
        </w:rPr>
        <w:t>setting</w:t>
      </w:r>
      <w:r w:rsidR="006D2FBF" w:rsidRPr="00561943">
        <w:rPr>
          <w:rFonts w:asciiTheme="minorHAnsi" w:hAnsiTheme="minorHAnsi"/>
        </w:rPr>
        <w:t>s (</w:t>
      </w:r>
      <w:proofErr w:type="spellStart"/>
      <w:r w:rsidR="006D2FBF" w:rsidRPr="00561943">
        <w:rPr>
          <w:rFonts w:asciiTheme="minorHAnsi" w:hAnsiTheme="minorHAnsi"/>
        </w:rPr>
        <w:t>i.e</w:t>
      </w:r>
      <w:proofErr w:type="spellEnd"/>
      <w:r w:rsidR="006D2FBF" w:rsidRPr="00561943">
        <w:rPr>
          <w:rFonts w:asciiTheme="minorHAnsi" w:hAnsiTheme="minorHAnsi"/>
        </w:rPr>
        <w:t xml:space="preserve"> running </w:t>
      </w:r>
      <w:proofErr w:type="spellStart"/>
      <w:r w:rsidR="006D2FBF" w:rsidRPr="00561943">
        <w:rPr>
          <w:rFonts w:asciiTheme="minorHAnsi" w:hAnsiTheme="minorHAnsi"/>
        </w:rPr>
        <w:t>Bin_refinement</w:t>
      </w:r>
      <w:proofErr w:type="spellEnd"/>
      <w:r w:rsidR="00880868" w:rsidRPr="00561943">
        <w:rPr>
          <w:rFonts w:asciiTheme="minorHAnsi" w:hAnsiTheme="minorHAnsi"/>
        </w:rPr>
        <w:t xml:space="preserve"> </w:t>
      </w:r>
      <w:del w:id="497" w:author="German Uritskiy" w:date="2018-06-08T15:15:00Z">
        <w:r w:rsidR="00880868" w:rsidRPr="00561943" w:rsidDel="00536845">
          <w:rPr>
            <w:rFonts w:asciiTheme="minorHAnsi" w:hAnsiTheme="minorHAnsi"/>
          </w:rPr>
          <w:delText>–c</w:delText>
        </w:r>
      </w:del>
      <w:ins w:id="498" w:author="German Uritskiy" w:date="2018-06-08T15:15:00Z">
        <w:r w:rsidR="00536845">
          <w:rPr>
            <w:rFonts w:asciiTheme="minorHAnsi" w:hAnsiTheme="minorHAnsi"/>
          </w:rPr>
          <w:t>-c</w:t>
        </w:r>
      </w:ins>
      <w:r w:rsidR="00880868" w:rsidRPr="00561943">
        <w:rPr>
          <w:rFonts w:asciiTheme="minorHAnsi" w:hAnsiTheme="minorHAnsi"/>
        </w:rPr>
        <w:t xml:space="preserve"> 90 when benchmarking for bins with a minimum completion of 90%)</w:t>
      </w:r>
      <w:r w:rsidR="00D70588" w:rsidRPr="00561943">
        <w:rPr>
          <w:rFonts w:asciiTheme="minorHAnsi" w:hAnsiTheme="minorHAnsi"/>
        </w:rPr>
        <w:t>.</w:t>
      </w:r>
      <w:r w:rsidR="00880868" w:rsidRPr="00561943">
        <w:rPr>
          <w:rFonts w:asciiTheme="minorHAnsi" w:hAnsiTheme="minorHAnsi"/>
        </w:rPr>
        <w:t xml:space="preserve"> This approach s</w:t>
      </w:r>
      <w:r w:rsidR="00B85259" w:rsidRPr="00561943">
        <w:rPr>
          <w:rFonts w:asciiTheme="minorHAnsi" w:hAnsiTheme="minorHAnsi"/>
        </w:rPr>
        <w:t xml:space="preserve">ignificantly </w:t>
      </w:r>
      <w:r w:rsidRPr="00561943">
        <w:rPr>
          <w:rFonts w:asciiTheme="minorHAnsi" w:hAnsiTheme="minorHAnsi"/>
        </w:rPr>
        <w:t>outperformed every other tested binning and bin refinement method at every quality threshold</w:t>
      </w:r>
      <w:r w:rsidR="00880868" w:rsidRPr="00561943">
        <w:rPr>
          <w:rFonts w:asciiTheme="minorHAnsi" w:hAnsiTheme="minorHAnsi"/>
        </w:rPr>
        <w:t>.</w:t>
      </w:r>
    </w:p>
    <w:p w14:paraId="082EED6C" w14:textId="46EBEF9B" w:rsidR="003A4BE4" w:rsidRPr="00561943" w:rsidRDefault="00E112A9" w:rsidP="00446299">
      <w:pPr>
        <w:spacing w:line="480" w:lineRule="auto"/>
        <w:rPr>
          <w:rFonts w:asciiTheme="minorHAnsi" w:hAnsiTheme="minorHAnsi"/>
        </w:rPr>
        <w:pPrChange w:id="499" w:author="German Uritskiy" w:date="2018-06-12T15:46:00Z">
          <w:pPr/>
        </w:pPrChange>
      </w:pPr>
      <w:r w:rsidRPr="00561943">
        <w:rPr>
          <w:rFonts w:asciiTheme="minorHAnsi" w:hAnsiTheme="minorHAnsi"/>
        </w:rPr>
        <w:lastRenderedPageBreak/>
        <w:tab/>
        <w:t>The reassembly of th</w:t>
      </w:r>
      <w:r w:rsidR="00E10FB8" w:rsidRPr="00561943">
        <w:rPr>
          <w:rFonts w:asciiTheme="minorHAnsi" w:hAnsiTheme="minorHAnsi"/>
        </w:rPr>
        <w:t xml:space="preserve">e </w:t>
      </w:r>
      <w:r w:rsidR="0094422C" w:rsidRPr="00561943">
        <w:rPr>
          <w:rFonts w:asciiTheme="minorHAnsi" w:hAnsiTheme="minorHAnsi"/>
        </w:rPr>
        <w:t xml:space="preserve">metaWRAP-derived </w:t>
      </w:r>
      <w:r w:rsidR="00E10FB8" w:rsidRPr="00561943">
        <w:rPr>
          <w:rFonts w:asciiTheme="minorHAnsi" w:hAnsiTheme="minorHAnsi"/>
        </w:rPr>
        <w:t xml:space="preserve">bins </w:t>
      </w:r>
      <w:r w:rsidR="0094422C" w:rsidRPr="00561943">
        <w:rPr>
          <w:rFonts w:asciiTheme="minorHAnsi" w:hAnsiTheme="minorHAnsi"/>
        </w:rPr>
        <w:t xml:space="preserve">with the </w:t>
      </w:r>
      <w:proofErr w:type="spellStart"/>
      <w:r w:rsidR="00E10FB8" w:rsidRPr="00561943">
        <w:rPr>
          <w:rFonts w:asciiTheme="minorHAnsi" w:hAnsiTheme="minorHAnsi"/>
        </w:rPr>
        <w:t>Reassemble</w:t>
      </w:r>
      <w:r w:rsidRPr="00561943">
        <w:rPr>
          <w:rFonts w:asciiTheme="minorHAnsi" w:hAnsiTheme="minorHAnsi"/>
        </w:rPr>
        <w:t>_bins</w:t>
      </w:r>
      <w:proofErr w:type="spellEnd"/>
      <w:r w:rsidRPr="00561943">
        <w:rPr>
          <w:rFonts w:asciiTheme="minorHAnsi" w:hAnsiTheme="minorHAnsi"/>
        </w:rPr>
        <w:t xml:space="preserve"> </w:t>
      </w:r>
      <w:r w:rsidR="0094422C" w:rsidRPr="00561943">
        <w:rPr>
          <w:rFonts w:asciiTheme="minorHAnsi" w:hAnsiTheme="minorHAnsi"/>
        </w:rPr>
        <w:t xml:space="preserve">module </w:t>
      </w:r>
      <w:r w:rsidRPr="00561943">
        <w:rPr>
          <w:rFonts w:asciiTheme="minorHAnsi" w:hAnsiTheme="minorHAnsi"/>
        </w:rPr>
        <w:t>made a</w:t>
      </w:r>
      <w:r w:rsidR="00B85259" w:rsidRPr="00561943">
        <w:rPr>
          <w:rFonts w:asciiTheme="minorHAnsi" w:hAnsiTheme="minorHAnsi"/>
        </w:rPr>
        <w:t xml:space="preserve"> further</w:t>
      </w:r>
      <w:r w:rsidRPr="00561943">
        <w:rPr>
          <w:rFonts w:asciiTheme="minorHAnsi" w:hAnsiTheme="minorHAnsi"/>
        </w:rPr>
        <w:t xml:space="preserve"> improvement on the number of high-quality </w:t>
      </w:r>
      <w:r w:rsidR="005935DB" w:rsidRPr="00561943">
        <w:rPr>
          <w:rFonts w:asciiTheme="minorHAnsi" w:hAnsiTheme="minorHAnsi"/>
        </w:rPr>
        <w:t>draft</w:t>
      </w:r>
      <w:r w:rsidRPr="00561943">
        <w:rPr>
          <w:rFonts w:asciiTheme="minorHAnsi" w:hAnsiTheme="minorHAnsi"/>
        </w:rPr>
        <w:t xml:space="preserve"> genomes extracted from the gut and water data sets. </w:t>
      </w:r>
      <w:r w:rsidR="0094422C" w:rsidRPr="00561943">
        <w:rPr>
          <w:rFonts w:asciiTheme="minorHAnsi" w:hAnsiTheme="minorHAnsi"/>
        </w:rPr>
        <w:t xml:space="preserve">Even the default run of </w:t>
      </w:r>
      <w:proofErr w:type="spellStart"/>
      <w:r w:rsidR="0094422C" w:rsidRPr="00561943">
        <w:rPr>
          <w:rFonts w:asciiTheme="minorHAnsi" w:hAnsiTheme="minorHAnsi"/>
        </w:rPr>
        <w:t>Reassemble_bins</w:t>
      </w:r>
      <w:proofErr w:type="spellEnd"/>
      <w:r w:rsidR="0094422C" w:rsidRPr="00561943">
        <w:rPr>
          <w:rFonts w:asciiTheme="minorHAnsi" w:hAnsiTheme="minorHAnsi"/>
        </w:rPr>
        <w:t xml:space="preserve"> </w:t>
      </w:r>
      <w:r w:rsidR="003A4BE4" w:rsidRPr="00561943">
        <w:rPr>
          <w:rFonts w:asciiTheme="minorHAnsi" w:hAnsiTheme="minorHAnsi"/>
        </w:rPr>
        <w:t xml:space="preserve">produced a significantly better bin set compared to non-reassembled bin sets produced by all tested software, including </w:t>
      </w:r>
      <w:proofErr w:type="spellStart"/>
      <w:r w:rsidR="003A4BE4" w:rsidRPr="00561943">
        <w:rPr>
          <w:rFonts w:asciiTheme="minorHAnsi" w:hAnsiTheme="minorHAnsi"/>
        </w:rPr>
        <w:t>metaWRAP’s</w:t>
      </w:r>
      <w:proofErr w:type="spellEnd"/>
      <w:r w:rsidR="003A4BE4" w:rsidRPr="00561943">
        <w:rPr>
          <w:rFonts w:asciiTheme="minorHAnsi" w:hAnsiTheme="minorHAnsi"/>
        </w:rPr>
        <w:t xml:space="preserve"> </w:t>
      </w:r>
      <w:proofErr w:type="spellStart"/>
      <w:r w:rsidR="003A4BE4" w:rsidRPr="00561943">
        <w:rPr>
          <w:rFonts w:asciiTheme="minorHAnsi" w:hAnsiTheme="minorHAnsi"/>
        </w:rPr>
        <w:t>Bin_refinement</w:t>
      </w:r>
      <w:proofErr w:type="spellEnd"/>
      <w:r w:rsidR="003A4BE4" w:rsidRPr="00561943">
        <w:rPr>
          <w:rFonts w:asciiTheme="minorHAnsi" w:hAnsiTheme="minorHAnsi"/>
        </w:rPr>
        <w:t xml:space="preserve">. However, just like in the </w:t>
      </w:r>
      <w:proofErr w:type="spellStart"/>
      <w:r w:rsidR="003A4BE4" w:rsidRPr="00561943">
        <w:rPr>
          <w:rFonts w:asciiTheme="minorHAnsi" w:hAnsiTheme="minorHAnsi"/>
        </w:rPr>
        <w:t>Bin_refinement</w:t>
      </w:r>
      <w:proofErr w:type="spellEnd"/>
      <w:r w:rsidR="003A4BE4" w:rsidRPr="00561943">
        <w:rPr>
          <w:rFonts w:asciiTheme="minorHAnsi" w:hAnsiTheme="minorHAnsi"/>
        </w:rPr>
        <w:t xml:space="preserve"> runs, the results were </w:t>
      </w:r>
      <w:r w:rsidR="00565A31" w:rsidRPr="00561943">
        <w:rPr>
          <w:rFonts w:asciiTheme="minorHAnsi" w:hAnsiTheme="minorHAnsi"/>
        </w:rPr>
        <w:t xml:space="preserve">further </w:t>
      </w:r>
      <w:r w:rsidR="00F86C5F" w:rsidRPr="00561943">
        <w:rPr>
          <w:rFonts w:asciiTheme="minorHAnsi" w:hAnsiTheme="minorHAnsi"/>
        </w:rPr>
        <w:t>enhanced</w:t>
      </w:r>
      <w:r w:rsidR="003A4BE4" w:rsidRPr="00561943">
        <w:rPr>
          <w:rFonts w:asciiTheme="minorHAnsi" w:hAnsiTheme="minorHAnsi"/>
        </w:rPr>
        <w:t xml:space="preserve"> when </w:t>
      </w:r>
      <w:proofErr w:type="spellStart"/>
      <w:r w:rsidR="003A4BE4" w:rsidRPr="00561943">
        <w:rPr>
          <w:rFonts w:asciiTheme="minorHAnsi" w:hAnsiTheme="minorHAnsi"/>
        </w:rPr>
        <w:t>Reassemble_bins</w:t>
      </w:r>
      <w:proofErr w:type="spellEnd"/>
      <w:r w:rsidR="003A4BE4" w:rsidRPr="00561943">
        <w:rPr>
          <w:rFonts w:asciiTheme="minorHAnsi" w:hAnsiTheme="minorHAnsi"/>
        </w:rPr>
        <w:t xml:space="preserve"> was provided with an appropriate </w:t>
      </w:r>
      <w:del w:id="500" w:author="German Uritskiy" w:date="2018-06-08T15:15:00Z">
        <w:r w:rsidR="0031513F" w:rsidRPr="00561943" w:rsidDel="00536845">
          <w:rPr>
            <w:rFonts w:asciiTheme="minorHAnsi" w:hAnsiTheme="minorHAnsi"/>
          </w:rPr>
          <w:delText>–c</w:delText>
        </w:r>
      </w:del>
      <w:ins w:id="501" w:author="German Uritskiy" w:date="2018-06-08T15:15:00Z">
        <w:r w:rsidR="00536845">
          <w:rPr>
            <w:rFonts w:asciiTheme="minorHAnsi" w:hAnsiTheme="minorHAnsi"/>
          </w:rPr>
          <w:t>-c</w:t>
        </w:r>
      </w:ins>
      <w:r w:rsidR="0031513F" w:rsidRPr="00561943">
        <w:rPr>
          <w:rFonts w:asciiTheme="minorHAnsi" w:hAnsiTheme="minorHAnsi"/>
        </w:rPr>
        <w:t xml:space="preserve"> option</w:t>
      </w:r>
      <w:r w:rsidR="003A4BE4" w:rsidRPr="00561943">
        <w:rPr>
          <w:rFonts w:asciiTheme="minorHAnsi" w:hAnsiTheme="minorHAnsi"/>
        </w:rPr>
        <w:t xml:space="preserve">. </w:t>
      </w:r>
    </w:p>
    <w:p w14:paraId="726197A3" w14:textId="323E46EB" w:rsidR="00E112A9" w:rsidRPr="00561943" w:rsidRDefault="003A4BE4" w:rsidP="00446299">
      <w:pPr>
        <w:spacing w:line="480" w:lineRule="auto"/>
        <w:rPr>
          <w:rFonts w:asciiTheme="minorHAnsi" w:hAnsiTheme="minorHAnsi"/>
        </w:rPr>
        <w:pPrChange w:id="502" w:author="German Uritskiy" w:date="2018-06-12T15:46:00Z">
          <w:pPr/>
        </w:pPrChange>
      </w:pPr>
      <w:r w:rsidRPr="00561943">
        <w:rPr>
          <w:rFonts w:asciiTheme="minorHAnsi" w:hAnsiTheme="minorHAnsi"/>
        </w:rPr>
        <w:tab/>
      </w:r>
      <w:r w:rsidR="00C3042D" w:rsidRPr="00561943">
        <w:rPr>
          <w:rFonts w:asciiTheme="minorHAnsi" w:hAnsiTheme="minorHAnsi"/>
        </w:rPr>
        <w:t>When comparing to the original binning software (MaxBin2, metaBAT2, and CONCOCT) and bin consolidation tools (</w:t>
      </w:r>
      <w:proofErr w:type="spellStart"/>
      <w:r w:rsidR="00C3042D" w:rsidRPr="00561943">
        <w:rPr>
          <w:rFonts w:asciiTheme="minorHAnsi" w:hAnsiTheme="minorHAnsi"/>
        </w:rPr>
        <w:t>DAS_Tool</w:t>
      </w:r>
      <w:proofErr w:type="spellEnd"/>
      <w:r w:rsidR="00C3042D" w:rsidRPr="00561943">
        <w:rPr>
          <w:rFonts w:asciiTheme="minorHAnsi" w:hAnsiTheme="minorHAnsi"/>
        </w:rPr>
        <w:t xml:space="preserve"> and </w:t>
      </w:r>
      <w:proofErr w:type="spellStart"/>
      <w:r w:rsidR="00C3042D" w:rsidRPr="00561943">
        <w:rPr>
          <w:rFonts w:asciiTheme="minorHAnsi" w:hAnsiTheme="minorHAnsi"/>
        </w:rPr>
        <w:t>Binning_refiner</w:t>
      </w:r>
      <w:proofErr w:type="spellEnd"/>
      <w:r w:rsidR="00C3042D" w:rsidRPr="00561943">
        <w:rPr>
          <w:rFonts w:asciiTheme="minorHAnsi" w:hAnsiTheme="minorHAnsi"/>
        </w:rPr>
        <w:t>)</w:t>
      </w:r>
      <w:r w:rsidR="002D4142" w:rsidRPr="00561943">
        <w:rPr>
          <w:rFonts w:asciiTheme="minorHAnsi" w:hAnsiTheme="minorHAnsi"/>
        </w:rPr>
        <w:t>, m</w:t>
      </w:r>
      <w:r w:rsidRPr="00561943">
        <w:rPr>
          <w:rFonts w:asciiTheme="minorHAnsi" w:hAnsiTheme="minorHAnsi"/>
        </w:rPr>
        <w:t>etaWRAP</w:t>
      </w:r>
      <w:r w:rsidR="002D4142" w:rsidRPr="00561943">
        <w:rPr>
          <w:rFonts w:asciiTheme="minorHAnsi" w:hAnsiTheme="minorHAnsi"/>
        </w:rPr>
        <w:t xml:space="preserve"> produced the largest number of high-quality draft genomes in all the tested WMG data sets</w:t>
      </w:r>
      <w:r w:rsidR="00C3042D" w:rsidRPr="00561943">
        <w:rPr>
          <w:rFonts w:asciiTheme="minorHAnsi" w:hAnsiTheme="minorHAnsi"/>
        </w:rPr>
        <w:t>. Additionally,</w:t>
      </w:r>
      <w:r w:rsidR="002D4142" w:rsidRPr="00561943">
        <w:rPr>
          <w:rFonts w:asciiTheme="minorHAnsi" w:hAnsiTheme="minorHAnsi"/>
        </w:rPr>
        <w:t xml:space="preserve"> i</w:t>
      </w:r>
      <w:r w:rsidR="00C3036D" w:rsidRPr="00561943">
        <w:rPr>
          <w:rFonts w:asciiTheme="minorHAnsi" w:hAnsiTheme="minorHAnsi"/>
        </w:rPr>
        <w:t xml:space="preserve">t should </w:t>
      </w:r>
      <w:r w:rsidR="00C3042D" w:rsidRPr="00561943">
        <w:rPr>
          <w:rFonts w:asciiTheme="minorHAnsi" w:hAnsiTheme="minorHAnsi"/>
        </w:rPr>
        <w:t xml:space="preserve">also </w:t>
      </w:r>
      <w:r w:rsidR="00C3036D" w:rsidRPr="00561943">
        <w:rPr>
          <w:rFonts w:asciiTheme="minorHAnsi" w:hAnsiTheme="minorHAnsi"/>
        </w:rPr>
        <w:t xml:space="preserve">be considered that metaWRAP is capable of improving bin sets from any binning software. Therefore, when </w:t>
      </w:r>
      <w:r w:rsidR="00F86C5F" w:rsidRPr="00561943">
        <w:rPr>
          <w:rFonts w:asciiTheme="minorHAnsi" w:hAnsiTheme="minorHAnsi"/>
        </w:rPr>
        <w:t xml:space="preserve">new </w:t>
      </w:r>
      <w:r w:rsidR="00C3036D" w:rsidRPr="00561943">
        <w:rPr>
          <w:rFonts w:asciiTheme="minorHAnsi" w:hAnsiTheme="minorHAnsi"/>
        </w:rPr>
        <w:t xml:space="preserve">metagenomic binning software are developed, their outputs can still be </w:t>
      </w:r>
      <w:r w:rsidR="00F86C5F" w:rsidRPr="00561943">
        <w:rPr>
          <w:rFonts w:asciiTheme="minorHAnsi" w:hAnsiTheme="minorHAnsi"/>
        </w:rPr>
        <w:t>used</w:t>
      </w:r>
      <w:r w:rsidR="00C3036D" w:rsidRPr="00561943">
        <w:rPr>
          <w:rFonts w:asciiTheme="minorHAnsi" w:hAnsiTheme="minorHAnsi"/>
        </w:rPr>
        <w:t xml:space="preserve"> with metaWRAP refinement and reassembly algorithms.</w:t>
      </w:r>
    </w:p>
    <w:p w14:paraId="4A85C27E" w14:textId="77777777" w:rsidR="00C3036D" w:rsidRPr="00561943" w:rsidRDefault="00C3036D" w:rsidP="00446299">
      <w:pPr>
        <w:spacing w:line="480" w:lineRule="auto"/>
        <w:rPr>
          <w:rFonts w:asciiTheme="minorHAnsi" w:hAnsiTheme="minorHAnsi"/>
        </w:rPr>
        <w:pPrChange w:id="503" w:author="German Uritskiy" w:date="2018-06-12T15:46:00Z">
          <w:pPr/>
        </w:pPrChange>
      </w:pPr>
    </w:p>
    <w:p w14:paraId="25033430" w14:textId="48304D40" w:rsidR="00E112A9" w:rsidRPr="00561943" w:rsidRDefault="00E112A9" w:rsidP="00446299">
      <w:pPr>
        <w:spacing w:line="480" w:lineRule="auto"/>
        <w:outlineLvl w:val="0"/>
        <w:rPr>
          <w:rFonts w:asciiTheme="minorHAnsi" w:hAnsiTheme="minorHAnsi"/>
          <w:b/>
        </w:rPr>
        <w:pPrChange w:id="504" w:author="German Uritskiy" w:date="2018-06-12T15:46:00Z">
          <w:pPr>
            <w:outlineLvl w:val="0"/>
          </w:pPr>
        </w:pPrChange>
      </w:pPr>
      <w:r w:rsidRPr="00561943">
        <w:rPr>
          <w:rFonts w:asciiTheme="minorHAnsi" w:hAnsiTheme="minorHAnsi"/>
          <w:b/>
        </w:rPr>
        <w:t xml:space="preserve">MetaWRAP </w:t>
      </w:r>
      <w:r w:rsidR="000A59DF" w:rsidRPr="00561943">
        <w:rPr>
          <w:rFonts w:asciiTheme="minorHAnsi" w:hAnsiTheme="minorHAnsi"/>
          <w:b/>
        </w:rPr>
        <w:t xml:space="preserve">enables </w:t>
      </w:r>
      <w:r w:rsidRPr="00561943">
        <w:rPr>
          <w:rFonts w:asciiTheme="minorHAnsi" w:hAnsiTheme="minorHAnsi"/>
          <w:b/>
        </w:rPr>
        <w:t>analysis and vi</w:t>
      </w:r>
      <w:r w:rsidR="00E10FB8" w:rsidRPr="00561943">
        <w:rPr>
          <w:rFonts w:asciiTheme="minorHAnsi" w:hAnsiTheme="minorHAnsi"/>
          <w:b/>
        </w:rPr>
        <w:t>sualization of metagenomic bins</w:t>
      </w:r>
    </w:p>
    <w:p w14:paraId="246E8539" w14:textId="174A06D1" w:rsidR="005B510B" w:rsidRPr="00561943" w:rsidRDefault="005B510B" w:rsidP="00446299">
      <w:pPr>
        <w:spacing w:line="480" w:lineRule="auto"/>
        <w:rPr>
          <w:rFonts w:asciiTheme="minorHAnsi" w:hAnsiTheme="minorHAnsi"/>
        </w:rPr>
        <w:pPrChange w:id="505" w:author="German Uritskiy" w:date="2018-06-12T15:46:00Z">
          <w:pPr/>
        </w:pPrChange>
      </w:pPr>
      <w:r w:rsidRPr="00561943">
        <w:rPr>
          <w:rFonts w:asciiTheme="minorHAnsi" w:hAnsiTheme="minorHAnsi"/>
        </w:rPr>
        <w:t xml:space="preserve">The rest of </w:t>
      </w:r>
      <w:r w:rsidR="007D0424" w:rsidRPr="00561943">
        <w:rPr>
          <w:rFonts w:asciiTheme="minorHAnsi" w:hAnsiTheme="minorHAnsi"/>
        </w:rPr>
        <w:t xml:space="preserve">metaWRAP </w:t>
      </w:r>
      <w:r w:rsidRPr="00561943">
        <w:rPr>
          <w:rFonts w:asciiTheme="minorHAnsi" w:hAnsiTheme="minorHAnsi"/>
        </w:rPr>
        <w:t xml:space="preserve">modules </w:t>
      </w:r>
      <w:r w:rsidR="000A59DF" w:rsidRPr="00561943">
        <w:rPr>
          <w:rFonts w:asciiTheme="minorHAnsi" w:hAnsiTheme="minorHAnsi"/>
        </w:rPr>
        <w:t>address</w:t>
      </w:r>
      <w:r w:rsidRPr="00561943">
        <w:rPr>
          <w:rFonts w:asciiTheme="minorHAnsi" w:hAnsiTheme="minorHAnsi"/>
        </w:rPr>
        <w:t xml:space="preserve"> examin</w:t>
      </w:r>
      <w:r w:rsidR="000A59DF" w:rsidRPr="00561943">
        <w:rPr>
          <w:rFonts w:asciiTheme="minorHAnsi" w:hAnsiTheme="minorHAnsi"/>
        </w:rPr>
        <w:t>ing</w:t>
      </w:r>
      <w:r w:rsidRPr="00561943">
        <w:rPr>
          <w:rFonts w:asciiTheme="minorHAnsi" w:hAnsiTheme="minorHAnsi"/>
        </w:rPr>
        <w:t xml:space="preserve"> and process</w:t>
      </w:r>
      <w:r w:rsidR="000A59DF" w:rsidRPr="00561943">
        <w:rPr>
          <w:rFonts w:asciiTheme="minorHAnsi" w:hAnsiTheme="minorHAnsi"/>
        </w:rPr>
        <w:t>ing</w:t>
      </w:r>
      <w:r w:rsidRPr="00561943">
        <w:rPr>
          <w:rFonts w:asciiTheme="minorHAnsi" w:hAnsiTheme="minorHAnsi"/>
        </w:rPr>
        <w:t xml:space="preserve"> a set of bins in preparation for downstream analysis. The user may visualize the bins in </w:t>
      </w:r>
      <w:r w:rsidR="007D0424" w:rsidRPr="00561943">
        <w:rPr>
          <w:rFonts w:asciiTheme="minorHAnsi" w:hAnsiTheme="minorHAnsi"/>
        </w:rPr>
        <w:t xml:space="preserve">the </w:t>
      </w:r>
      <w:r w:rsidRPr="00561943">
        <w:rPr>
          <w:rFonts w:asciiTheme="minorHAnsi" w:hAnsiTheme="minorHAnsi"/>
        </w:rPr>
        <w:t xml:space="preserve">context of the entire community with the </w:t>
      </w:r>
      <w:proofErr w:type="spellStart"/>
      <w:r w:rsidRPr="00561943">
        <w:rPr>
          <w:rFonts w:asciiTheme="minorHAnsi" w:hAnsiTheme="minorHAnsi"/>
        </w:rPr>
        <w:t>Blobology</w:t>
      </w:r>
      <w:proofErr w:type="spellEnd"/>
      <w:r w:rsidRPr="00561943">
        <w:rPr>
          <w:rFonts w:asciiTheme="minorHAnsi" w:hAnsiTheme="minorHAnsi"/>
        </w:rPr>
        <w:t xml:space="preserve"> module, quantify their abundances across samples with the </w:t>
      </w:r>
      <w:proofErr w:type="spellStart"/>
      <w:r w:rsidRPr="00561943">
        <w:rPr>
          <w:rFonts w:asciiTheme="minorHAnsi" w:hAnsiTheme="minorHAnsi"/>
        </w:rPr>
        <w:t>Quant_bins</w:t>
      </w:r>
      <w:proofErr w:type="spellEnd"/>
      <w:r w:rsidRPr="00561943">
        <w:rPr>
          <w:rFonts w:asciiTheme="minorHAnsi" w:hAnsiTheme="minorHAnsi"/>
        </w:rPr>
        <w:t xml:space="preserve"> module, estimate their taxonomy with the </w:t>
      </w:r>
      <w:proofErr w:type="spellStart"/>
      <w:r w:rsidRPr="00561943">
        <w:rPr>
          <w:rFonts w:asciiTheme="minorHAnsi" w:hAnsiTheme="minorHAnsi"/>
        </w:rPr>
        <w:t>Classify_bins</w:t>
      </w:r>
      <w:proofErr w:type="spellEnd"/>
      <w:r w:rsidRPr="00561943">
        <w:rPr>
          <w:rFonts w:asciiTheme="minorHAnsi" w:hAnsiTheme="minorHAnsi"/>
        </w:rPr>
        <w:t xml:space="preserve"> module, and functionally annotate them with the </w:t>
      </w:r>
      <w:proofErr w:type="spellStart"/>
      <w:r w:rsidRPr="00561943">
        <w:rPr>
          <w:rFonts w:asciiTheme="minorHAnsi" w:hAnsiTheme="minorHAnsi"/>
        </w:rPr>
        <w:t>Annotate_bins</w:t>
      </w:r>
      <w:proofErr w:type="spellEnd"/>
      <w:r w:rsidRPr="00561943">
        <w:rPr>
          <w:rFonts w:asciiTheme="minorHAnsi" w:hAnsiTheme="minorHAnsi"/>
        </w:rPr>
        <w:t xml:space="preserve"> module.</w:t>
      </w:r>
    </w:p>
    <w:p w14:paraId="2F535D1B" w14:textId="6924108B" w:rsidR="00FF5C9E" w:rsidRPr="00561943" w:rsidRDefault="005B510B" w:rsidP="00446299">
      <w:pPr>
        <w:spacing w:line="480" w:lineRule="auto"/>
        <w:rPr>
          <w:rFonts w:asciiTheme="minorHAnsi" w:hAnsiTheme="minorHAnsi"/>
        </w:rPr>
        <w:pPrChange w:id="506" w:author="German Uritskiy" w:date="2018-06-12T15:46:00Z">
          <w:pPr/>
        </w:pPrChange>
      </w:pPr>
      <w:r w:rsidRPr="00561943">
        <w:rPr>
          <w:rFonts w:asciiTheme="minorHAnsi" w:hAnsiTheme="minorHAnsi"/>
        </w:rPr>
        <w:tab/>
      </w:r>
      <w:r w:rsidR="00E10FB8" w:rsidRPr="00561943">
        <w:rPr>
          <w:rFonts w:asciiTheme="minorHAnsi" w:hAnsiTheme="minorHAnsi"/>
        </w:rPr>
        <w:t>The metaWRAP-</w:t>
      </w:r>
      <w:proofErr w:type="spellStart"/>
      <w:r w:rsidR="00E10FB8" w:rsidRPr="00561943">
        <w:rPr>
          <w:rFonts w:asciiTheme="minorHAnsi" w:hAnsiTheme="minorHAnsi"/>
        </w:rPr>
        <w:t>Quant</w:t>
      </w:r>
      <w:r w:rsidR="00E112A9" w:rsidRPr="00561943">
        <w:rPr>
          <w:rFonts w:asciiTheme="minorHAnsi" w:hAnsiTheme="minorHAnsi"/>
        </w:rPr>
        <w:t>_bins</w:t>
      </w:r>
      <w:proofErr w:type="spellEnd"/>
      <w:r w:rsidR="00E112A9" w:rsidRPr="00561943">
        <w:rPr>
          <w:rFonts w:asciiTheme="minorHAnsi" w:hAnsiTheme="minorHAnsi"/>
        </w:rPr>
        <w:t xml:space="preserve"> module was used to estimate </w:t>
      </w:r>
      <w:r w:rsidR="00A01F19" w:rsidRPr="00561943">
        <w:rPr>
          <w:rFonts w:asciiTheme="minorHAnsi" w:hAnsiTheme="minorHAnsi"/>
        </w:rPr>
        <w:t xml:space="preserve">bin abundances </w:t>
      </w:r>
      <w:r w:rsidR="00E112A9" w:rsidRPr="00561943">
        <w:rPr>
          <w:rFonts w:asciiTheme="minorHAnsi" w:hAnsiTheme="minorHAnsi"/>
        </w:rPr>
        <w:t>across samples</w:t>
      </w:r>
      <w:r w:rsidR="00F26D43" w:rsidRPr="00561943">
        <w:rPr>
          <w:rFonts w:asciiTheme="minorHAnsi" w:hAnsiTheme="minorHAnsi"/>
        </w:rPr>
        <w:t xml:space="preserve"> from their respective microbiome survey</w:t>
      </w:r>
      <w:r w:rsidR="00E112A9" w:rsidRPr="00561943">
        <w:rPr>
          <w:rFonts w:asciiTheme="minorHAnsi" w:hAnsiTheme="minorHAnsi"/>
        </w:rPr>
        <w:t xml:space="preserve">, and the results </w:t>
      </w:r>
      <w:r w:rsidR="00F26D43" w:rsidRPr="00561943">
        <w:rPr>
          <w:rFonts w:asciiTheme="minorHAnsi" w:hAnsiTheme="minorHAnsi"/>
        </w:rPr>
        <w:t>were</w:t>
      </w:r>
      <w:r w:rsidR="00C3036D" w:rsidRPr="00561943">
        <w:rPr>
          <w:rFonts w:asciiTheme="minorHAnsi" w:hAnsiTheme="minorHAnsi"/>
        </w:rPr>
        <w:t xml:space="preserve"> shown in a </w:t>
      </w:r>
      <w:r w:rsidR="00FF5C9E" w:rsidRPr="00561943">
        <w:rPr>
          <w:rFonts w:asciiTheme="minorHAnsi" w:hAnsiTheme="minorHAnsi"/>
        </w:rPr>
        <w:t xml:space="preserve">clustered </w:t>
      </w:r>
      <w:proofErr w:type="spellStart"/>
      <w:r w:rsidR="00ED3D17" w:rsidRPr="00561943">
        <w:rPr>
          <w:rFonts w:asciiTheme="minorHAnsi" w:hAnsiTheme="minorHAnsi"/>
        </w:rPr>
        <w:t>heatmap</w:t>
      </w:r>
      <w:proofErr w:type="spellEnd"/>
      <w:r w:rsidR="00ED3D17" w:rsidRPr="00561943">
        <w:rPr>
          <w:rFonts w:asciiTheme="minorHAnsi" w:hAnsiTheme="minorHAnsi"/>
        </w:rPr>
        <w:t xml:space="preserve"> (Additional file 11</w:t>
      </w:r>
      <w:r w:rsidR="00243F69" w:rsidRPr="00561943">
        <w:rPr>
          <w:rFonts w:asciiTheme="minorHAnsi" w:hAnsiTheme="minorHAnsi"/>
        </w:rPr>
        <w:t>: Figure S8</w:t>
      </w:r>
      <w:r w:rsidR="00E112A9" w:rsidRPr="00561943">
        <w:rPr>
          <w:rFonts w:asciiTheme="minorHAnsi" w:hAnsiTheme="minorHAnsi"/>
        </w:rPr>
        <w:t>).</w:t>
      </w:r>
      <w:r w:rsidR="00C3036D" w:rsidRPr="00561943">
        <w:rPr>
          <w:rFonts w:asciiTheme="minorHAnsi" w:hAnsiTheme="minorHAnsi"/>
        </w:rPr>
        <w:t xml:space="preserve"> </w:t>
      </w:r>
      <w:r w:rsidR="00FF5C9E" w:rsidRPr="00561943">
        <w:rPr>
          <w:rFonts w:asciiTheme="minorHAnsi" w:hAnsiTheme="minorHAnsi"/>
        </w:rPr>
        <w:t xml:space="preserve">Clustered </w:t>
      </w:r>
      <w:proofErr w:type="spellStart"/>
      <w:r w:rsidR="00FF5C9E" w:rsidRPr="00561943">
        <w:rPr>
          <w:rFonts w:asciiTheme="minorHAnsi" w:hAnsiTheme="minorHAnsi"/>
        </w:rPr>
        <w:t>heatmaps</w:t>
      </w:r>
      <w:proofErr w:type="spellEnd"/>
      <w:r w:rsidR="00FF5C9E" w:rsidRPr="00561943">
        <w:rPr>
          <w:rFonts w:asciiTheme="minorHAnsi" w:hAnsiTheme="minorHAnsi"/>
        </w:rPr>
        <w:t xml:space="preserve"> may be used to infer bin co-</w:t>
      </w:r>
      <w:r w:rsidR="00FF5C9E" w:rsidRPr="00561943">
        <w:rPr>
          <w:rFonts w:asciiTheme="minorHAnsi" w:hAnsiTheme="minorHAnsi"/>
        </w:rPr>
        <w:lastRenderedPageBreak/>
        <w:t>abundance</w:t>
      </w:r>
      <w:r w:rsidR="00C74627" w:rsidRPr="00561943">
        <w:rPr>
          <w:rFonts w:asciiTheme="minorHAnsi" w:hAnsiTheme="minorHAnsi"/>
        </w:rPr>
        <w:t xml:space="preserve"> and to</w:t>
      </w:r>
      <w:r w:rsidR="00FF5C9E" w:rsidRPr="00561943">
        <w:rPr>
          <w:rFonts w:asciiTheme="minorHAnsi" w:hAnsiTheme="minorHAnsi"/>
        </w:rPr>
        <w:t xml:space="preserve"> identify </w:t>
      </w:r>
      <w:r w:rsidR="006D2FBF" w:rsidRPr="00561943">
        <w:rPr>
          <w:rFonts w:asciiTheme="minorHAnsi" w:hAnsiTheme="minorHAnsi"/>
        </w:rPr>
        <w:t xml:space="preserve">similarities and differences </w:t>
      </w:r>
      <w:r w:rsidR="00FF5C9E" w:rsidRPr="00561943">
        <w:rPr>
          <w:rFonts w:asciiTheme="minorHAnsi" w:hAnsiTheme="minorHAnsi"/>
        </w:rPr>
        <w:t xml:space="preserve">between samples. Because this approach considers the abundances of every extracted bin individually, it offers higher resolution information than </w:t>
      </w:r>
      <w:r w:rsidR="00C74627" w:rsidRPr="00561943">
        <w:rPr>
          <w:rFonts w:asciiTheme="minorHAnsi" w:hAnsiTheme="minorHAnsi"/>
        </w:rPr>
        <w:t xml:space="preserve">when using </w:t>
      </w:r>
      <w:r w:rsidR="00FF5C9E" w:rsidRPr="00561943">
        <w:rPr>
          <w:rFonts w:asciiTheme="minorHAnsi" w:hAnsiTheme="minorHAnsi"/>
        </w:rPr>
        <w:t>higher taxonomic ranks.</w:t>
      </w:r>
    </w:p>
    <w:p w14:paraId="5591E4E0" w14:textId="403274EE" w:rsidR="00FF5C9E" w:rsidRPr="00561943" w:rsidRDefault="00FF5C9E" w:rsidP="00446299">
      <w:pPr>
        <w:spacing w:line="480" w:lineRule="auto"/>
        <w:rPr>
          <w:rFonts w:asciiTheme="minorHAnsi" w:hAnsiTheme="minorHAnsi"/>
        </w:rPr>
        <w:pPrChange w:id="507" w:author="German Uritskiy" w:date="2018-06-12T15:46:00Z">
          <w:pPr/>
        </w:pPrChange>
      </w:pPr>
      <w:r w:rsidRPr="00561943">
        <w:rPr>
          <w:rFonts w:asciiTheme="minorHAnsi" w:hAnsiTheme="minorHAnsi"/>
        </w:rPr>
        <w:tab/>
      </w:r>
      <w:r w:rsidR="00A01F19" w:rsidRPr="00561943">
        <w:rPr>
          <w:rFonts w:asciiTheme="minorHAnsi" w:hAnsiTheme="minorHAnsi"/>
        </w:rPr>
        <w:t xml:space="preserve">Bins were </w:t>
      </w:r>
      <w:r w:rsidRPr="00561943">
        <w:rPr>
          <w:rFonts w:asciiTheme="minorHAnsi" w:hAnsiTheme="minorHAnsi"/>
        </w:rPr>
        <w:t xml:space="preserve">also visualized </w:t>
      </w:r>
      <w:r w:rsidR="005B510B" w:rsidRPr="00561943">
        <w:rPr>
          <w:rFonts w:asciiTheme="minorHAnsi" w:hAnsiTheme="minorHAnsi"/>
        </w:rPr>
        <w:t xml:space="preserve">with the </w:t>
      </w:r>
      <w:r w:rsidR="00E112A9" w:rsidRPr="00561943">
        <w:rPr>
          <w:rFonts w:asciiTheme="minorHAnsi" w:hAnsiTheme="minorHAnsi"/>
        </w:rPr>
        <w:t>metaWRAP-</w:t>
      </w:r>
      <w:proofErr w:type="spellStart"/>
      <w:r w:rsidR="00E112A9" w:rsidRPr="00561943">
        <w:rPr>
          <w:rFonts w:asciiTheme="minorHAnsi" w:hAnsiTheme="minorHAnsi"/>
        </w:rPr>
        <w:t>Blobology</w:t>
      </w:r>
      <w:proofErr w:type="spellEnd"/>
      <w:r w:rsidR="00E112A9" w:rsidRPr="00561943">
        <w:rPr>
          <w:rFonts w:asciiTheme="minorHAnsi" w:hAnsiTheme="minorHAnsi"/>
        </w:rPr>
        <w:t xml:space="preserve"> module</w:t>
      </w:r>
      <w:r w:rsidR="005B510B" w:rsidRPr="00561943">
        <w:rPr>
          <w:rFonts w:asciiTheme="minorHAnsi" w:hAnsiTheme="minorHAnsi"/>
        </w:rPr>
        <w:t>.</w:t>
      </w:r>
      <w:r w:rsidRPr="00561943">
        <w:rPr>
          <w:rFonts w:asciiTheme="minorHAnsi" w:hAnsiTheme="minorHAnsi"/>
        </w:rPr>
        <w:t xml:space="preserve"> </w:t>
      </w:r>
      <w:r w:rsidR="005B510B" w:rsidRPr="00561943">
        <w:rPr>
          <w:rFonts w:asciiTheme="minorHAnsi" w:hAnsiTheme="minorHAnsi"/>
        </w:rPr>
        <w:t xml:space="preserve">The module </w:t>
      </w:r>
      <w:r w:rsidRPr="00561943">
        <w:rPr>
          <w:rFonts w:asciiTheme="minorHAnsi" w:hAnsiTheme="minorHAnsi"/>
        </w:rPr>
        <w:t xml:space="preserve">produces GC vs Abundance plots of contigs, </w:t>
      </w:r>
      <w:r w:rsidR="005B510B" w:rsidRPr="00561943">
        <w:rPr>
          <w:rFonts w:asciiTheme="minorHAnsi" w:hAnsiTheme="minorHAnsi"/>
        </w:rPr>
        <w:t>annotated with their</w:t>
      </w:r>
      <w:r w:rsidR="00CF6C33" w:rsidRPr="00561943">
        <w:rPr>
          <w:rFonts w:asciiTheme="minorHAnsi" w:hAnsiTheme="minorHAnsi"/>
        </w:rPr>
        <w:t xml:space="preserve"> </w:t>
      </w:r>
      <w:r w:rsidR="005B510B" w:rsidRPr="00561943">
        <w:rPr>
          <w:rFonts w:asciiTheme="minorHAnsi" w:hAnsiTheme="minorHAnsi"/>
        </w:rPr>
        <w:t>taxonomy</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[43]</w:t>
      </w:r>
      <w:r w:rsidR="00E84F72" w:rsidRPr="00561943">
        <w:rPr>
          <w:rFonts w:asciiTheme="minorHAnsi" w:hAnsiTheme="minorHAnsi"/>
        </w:rPr>
        <w:fldChar w:fldCharType="end"/>
      </w:r>
      <w:r w:rsidR="005B510B" w:rsidRPr="00561943">
        <w:rPr>
          <w:rFonts w:asciiTheme="minorHAnsi" w:hAnsiTheme="minorHAnsi"/>
        </w:rPr>
        <w:t xml:space="preserve"> (Figure 3</w:t>
      </w:r>
      <w:r w:rsidR="00EA02D3" w:rsidRPr="00561943">
        <w:rPr>
          <w:rFonts w:asciiTheme="minorHAnsi" w:hAnsiTheme="minorHAnsi"/>
        </w:rPr>
        <w:t>),</w:t>
      </w:r>
      <w:r w:rsidRPr="00561943">
        <w:rPr>
          <w:rFonts w:asciiTheme="minorHAnsi" w:hAnsiTheme="minorHAnsi"/>
        </w:rPr>
        <w:t xml:space="preserve"> bin membership</w:t>
      </w:r>
      <w:r w:rsidR="005B510B" w:rsidRPr="00561943">
        <w:rPr>
          <w:rFonts w:asciiTheme="minorHAnsi" w:hAnsiTheme="minorHAnsi"/>
        </w:rPr>
        <w:t xml:space="preserve"> (Figure 7)</w:t>
      </w:r>
      <w:r w:rsidR="00ED3D17" w:rsidRPr="00561943">
        <w:rPr>
          <w:rFonts w:asciiTheme="minorHAnsi" w:hAnsiTheme="minorHAnsi"/>
        </w:rPr>
        <w:t>, or both (Additional file 12</w:t>
      </w:r>
      <w:r w:rsidR="00EA02D3" w:rsidRPr="00561943">
        <w:rPr>
          <w:rFonts w:asciiTheme="minorHAnsi" w:hAnsiTheme="minorHAnsi"/>
        </w:rPr>
        <w:t>: Figure S9)</w:t>
      </w:r>
      <w:r w:rsidR="00E112A9" w:rsidRPr="00561943">
        <w:rPr>
          <w:rFonts w:asciiTheme="minorHAnsi" w:hAnsiTheme="minorHAnsi"/>
        </w:rPr>
        <w:t xml:space="preserve">. </w:t>
      </w:r>
      <w:r w:rsidR="005B510B" w:rsidRPr="00561943">
        <w:rPr>
          <w:rFonts w:asciiTheme="minorHAnsi" w:hAnsiTheme="minorHAnsi"/>
        </w:rPr>
        <w:t xml:space="preserve">These plots allow for inspection of the extracted bins in the context of the entire community that they belong to, as well as visualize the relative success of the binning process. </w:t>
      </w:r>
    </w:p>
    <w:p w14:paraId="1E0D7AA9" w14:textId="1EAAF722" w:rsidR="00FF5C9E" w:rsidRPr="00561943" w:rsidRDefault="00A01F19" w:rsidP="00446299">
      <w:pPr>
        <w:spacing w:line="480" w:lineRule="auto"/>
        <w:rPr>
          <w:rFonts w:asciiTheme="minorHAnsi" w:hAnsiTheme="minorHAnsi"/>
        </w:rPr>
        <w:pPrChange w:id="508" w:author="German Uritskiy" w:date="2018-06-12T15:46:00Z">
          <w:pPr/>
        </w:pPrChange>
      </w:pPr>
      <w:r w:rsidRPr="00561943">
        <w:rPr>
          <w:rFonts w:asciiTheme="minorHAnsi" w:hAnsiTheme="minorHAnsi"/>
        </w:rPr>
        <w:tab/>
      </w:r>
      <w:r w:rsidR="00ED3B8E" w:rsidRPr="00561943">
        <w:rPr>
          <w:rFonts w:asciiTheme="minorHAnsi" w:hAnsiTheme="minorHAnsi"/>
        </w:rPr>
        <w:t>T</w:t>
      </w:r>
      <w:r w:rsidRPr="00561943">
        <w:rPr>
          <w:rFonts w:asciiTheme="minorHAnsi" w:hAnsiTheme="minorHAnsi"/>
        </w:rPr>
        <w:t>he final reassembled bins were taxonomy profiled with the metaWRAP-</w:t>
      </w:r>
      <w:proofErr w:type="spellStart"/>
      <w:r w:rsidRPr="00561943">
        <w:rPr>
          <w:rFonts w:asciiTheme="minorHAnsi" w:hAnsiTheme="minorHAnsi"/>
        </w:rPr>
        <w:t>Classify_bins</w:t>
      </w:r>
      <w:proofErr w:type="spellEnd"/>
      <w:r w:rsidRPr="00561943">
        <w:rPr>
          <w:rFonts w:asciiTheme="minorHAnsi" w:hAnsiTheme="minorHAnsi"/>
        </w:rPr>
        <w:t xml:space="preserve"> module </w:t>
      </w:r>
      <w:r w:rsidR="00F80B5D" w:rsidRPr="00561943">
        <w:rPr>
          <w:rFonts w:asciiTheme="minorHAnsi" w:hAnsiTheme="minorHAnsi"/>
        </w:rPr>
        <w:t>(</w:t>
      </w:r>
      <w:r w:rsidR="00243F69" w:rsidRPr="00561943">
        <w:rPr>
          <w:rFonts w:asciiTheme="minorHAnsi" w:hAnsiTheme="minorHAnsi"/>
        </w:rPr>
        <w:t>Add</w:t>
      </w:r>
      <w:r w:rsidR="00ED3D17" w:rsidRPr="00561943">
        <w:rPr>
          <w:rFonts w:asciiTheme="minorHAnsi" w:hAnsiTheme="minorHAnsi"/>
        </w:rPr>
        <w:t>itional file 13</w:t>
      </w:r>
      <w:r w:rsidR="00243F69" w:rsidRPr="00561943">
        <w:rPr>
          <w:rFonts w:asciiTheme="minorHAnsi" w:hAnsiTheme="minorHAnsi"/>
        </w:rPr>
        <w:t>: Bin taxonomy</w:t>
      </w:r>
      <w:r w:rsidRPr="00561943">
        <w:rPr>
          <w:rFonts w:asciiTheme="minorHAnsi" w:hAnsiTheme="minorHAnsi"/>
        </w:rPr>
        <w:t>)</w:t>
      </w:r>
      <w:r w:rsidR="00C74627" w:rsidRPr="00561943">
        <w:rPr>
          <w:rFonts w:asciiTheme="minorHAnsi" w:hAnsiTheme="minorHAnsi"/>
        </w:rPr>
        <w:t xml:space="preserve"> and</w:t>
      </w:r>
      <w:r w:rsidR="00F84B51" w:rsidRPr="00561943">
        <w:rPr>
          <w:rFonts w:asciiTheme="minorHAnsi" w:hAnsiTheme="minorHAnsi"/>
        </w:rPr>
        <w:t xml:space="preserve"> </w:t>
      </w:r>
      <w:r w:rsidRPr="00561943">
        <w:rPr>
          <w:rFonts w:asciiTheme="minorHAnsi" w:hAnsiTheme="minorHAnsi"/>
        </w:rPr>
        <w:t xml:space="preserve">functionally annotated with the </w:t>
      </w:r>
      <w:proofErr w:type="spellStart"/>
      <w:r w:rsidRPr="00561943">
        <w:rPr>
          <w:rFonts w:asciiTheme="minorHAnsi" w:hAnsiTheme="minorHAnsi"/>
        </w:rPr>
        <w:t>Annotate_bins</w:t>
      </w:r>
      <w:proofErr w:type="spellEnd"/>
      <w:r w:rsidRPr="00561943">
        <w:rPr>
          <w:rFonts w:asciiTheme="minorHAnsi" w:hAnsiTheme="minorHAnsi"/>
        </w:rPr>
        <w:t xml:space="preserve"> module.</w:t>
      </w:r>
      <w:r w:rsidR="005C2C4F" w:rsidRPr="00561943">
        <w:rPr>
          <w:rFonts w:asciiTheme="minorHAnsi" w:hAnsiTheme="minorHAnsi"/>
        </w:rPr>
        <w:t xml:space="preserve"> </w:t>
      </w:r>
      <w:r w:rsidR="00ED3B8E" w:rsidRPr="00561943">
        <w:rPr>
          <w:rFonts w:asciiTheme="minorHAnsi" w:hAnsiTheme="minorHAnsi"/>
        </w:rPr>
        <w:t xml:space="preserve">Together, this information </w:t>
      </w:r>
      <w:r w:rsidR="00F84B51" w:rsidRPr="00561943">
        <w:rPr>
          <w:rFonts w:asciiTheme="minorHAnsi" w:hAnsiTheme="minorHAnsi"/>
        </w:rPr>
        <w:t xml:space="preserve">may </w:t>
      </w:r>
      <w:r w:rsidR="00ED3B8E" w:rsidRPr="00561943">
        <w:rPr>
          <w:rFonts w:asciiTheme="minorHAnsi" w:hAnsiTheme="minorHAnsi"/>
        </w:rPr>
        <w:t>be used in downstream analysis to investigate complex questions about functional interactions and metabolic potential</w:t>
      </w:r>
      <w:r w:rsidR="00F84B51" w:rsidRPr="00561943">
        <w:rPr>
          <w:rFonts w:asciiTheme="minorHAnsi" w:hAnsiTheme="minorHAnsi"/>
        </w:rPr>
        <w:t xml:space="preserve"> of individual community members</w:t>
      </w:r>
      <w:r w:rsidR="00ED3B8E" w:rsidRPr="00561943">
        <w:rPr>
          <w:rFonts w:asciiTheme="minorHAnsi" w:hAnsiTheme="minorHAnsi"/>
        </w:rPr>
        <w:t>.</w:t>
      </w:r>
    </w:p>
    <w:p w14:paraId="5C209012" w14:textId="77777777" w:rsidR="003F73DF" w:rsidRPr="00561943" w:rsidRDefault="003F73DF" w:rsidP="00446299">
      <w:pPr>
        <w:spacing w:line="480" w:lineRule="auto"/>
        <w:rPr>
          <w:rFonts w:asciiTheme="minorHAnsi" w:hAnsiTheme="minorHAnsi"/>
        </w:rPr>
        <w:pPrChange w:id="509" w:author="German Uritskiy" w:date="2018-06-12T15:46:00Z">
          <w:pPr/>
        </w:pPrChange>
      </w:pPr>
    </w:p>
    <w:p w14:paraId="0C9C7AE9" w14:textId="10D55DEF" w:rsidR="003F73DF" w:rsidRPr="00561943" w:rsidRDefault="003F73DF" w:rsidP="00446299">
      <w:pPr>
        <w:spacing w:line="480" w:lineRule="auto"/>
        <w:rPr>
          <w:rFonts w:asciiTheme="minorHAnsi" w:hAnsiTheme="minorHAnsi"/>
        </w:rPr>
        <w:pPrChange w:id="510" w:author="German Uritskiy" w:date="2018-06-12T15:46:00Z">
          <w:pPr/>
        </w:pPrChange>
      </w:pPr>
      <w:r w:rsidRPr="00561943">
        <w:rPr>
          <w:rFonts w:asciiTheme="minorHAnsi" w:hAnsiTheme="minorHAnsi"/>
        </w:rPr>
        <w:t>CONCLUSIONS</w:t>
      </w:r>
    </w:p>
    <w:p w14:paraId="1F91BFF4" w14:textId="7EF3D7D2" w:rsidR="00E12342" w:rsidRPr="00561943" w:rsidRDefault="000A59DF" w:rsidP="00446299">
      <w:pPr>
        <w:spacing w:line="480" w:lineRule="auto"/>
        <w:rPr>
          <w:rFonts w:asciiTheme="minorHAnsi" w:hAnsiTheme="minorHAnsi"/>
        </w:rPr>
        <w:pPrChange w:id="511" w:author="German Uritskiy" w:date="2018-06-12T15:46:00Z">
          <w:pPr/>
        </w:pPrChange>
      </w:pPr>
      <w:r w:rsidRPr="00561943">
        <w:rPr>
          <w:rFonts w:asciiTheme="minorHAnsi" w:hAnsiTheme="minorHAnsi"/>
        </w:rPr>
        <w:t xml:space="preserve">Genome-level analysis of </w:t>
      </w:r>
      <w:r w:rsidR="00001996" w:rsidRPr="00561943">
        <w:rPr>
          <w:rFonts w:asciiTheme="minorHAnsi" w:hAnsiTheme="minorHAnsi"/>
        </w:rPr>
        <w:t>WMG</w:t>
      </w:r>
      <w:r w:rsidR="00690475" w:rsidRPr="00561943">
        <w:rPr>
          <w:rFonts w:asciiTheme="minorHAnsi" w:hAnsiTheme="minorHAnsi"/>
        </w:rPr>
        <w:t xml:space="preserve"> </w:t>
      </w:r>
      <w:r w:rsidR="00E12342" w:rsidRPr="00561943">
        <w:rPr>
          <w:rFonts w:asciiTheme="minorHAnsi" w:hAnsiTheme="minorHAnsi"/>
        </w:rPr>
        <w:t xml:space="preserve">sequencing data is </w:t>
      </w:r>
      <w:r w:rsidR="00BE02D3" w:rsidRPr="00561943">
        <w:rPr>
          <w:rFonts w:asciiTheme="minorHAnsi" w:hAnsiTheme="minorHAnsi"/>
        </w:rPr>
        <w:t>essential</w:t>
      </w:r>
      <w:r w:rsidR="00E12342" w:rsidRPr="00561943">
        <w:rPr>
          <w:rFonts w:asciiTheme="minorHAnsi" w:hAnsiTheme="minorHAnsi"/>
        </w:rPr>
        <w:t xml:space="preserve"> in understanding the composition and function of microbiomes. Until now, this rapidly growing field lacked a unifying platform to utilize the wealth of currently available software and make </w:t>
      </w:r>
      <w:r w:rsidR="00001996" w:rsidRPr="00561943">
        <w:rPr>
          <w:rFonts w:asciiTheme="minorHAnsi" w:hAnsiTheme="minorHAnsi"/>
        </w:rPr>
        <w:t xml:space="preserve">them </w:t>
      </w:r>
      <w:r w:rsidR="00E12342" w:rsidRPr="00561943">
        <w:rPr>
          <w:rFonts w:asciiTheme="minorHAnsi" w:hAnsiTheme="minorHAnsi"/>
        </w:rPr>
        <w:t xml:space="preserve">easily accessible to researchers. </w:t>
      </w:r>
      <w:r w:rsidR="00BE02D3" w:rsidRPr="00561943">
        <w:rPr>
          <w:rFonts w:asciiTheme="minorHAnsi" w:hAnsiTheme="minorHAnsi"/>
        </w:rPr>
        <w:t>M</w:t>
      </w:r>
      <w:r w:rsidR="00690475" w:rsidRPr="00561943">
        <w:rPr>
          <w:rFonts w:asciiTheme="minorHAnsi" w:hAnsiTheme="minorHAnsi"/>
        </w:rPr>
        <w:t>etaWRA</w:t>
      </w:r>
      <w:r w:rsidR="00E12342" w:rsidRPr="00561943">
        <w:rPr>
          <w:rFonts w:asciiTheme="minorHAnsi" w:hAnsiTheme="minorHAnsi"/>
        </w:rPr>
        <w:t xml:space="preserve">P </w:t>
      </w:r>
      <w:r w:rsidR="00BE02D3" w:rsidRPr="00561943">
        <w:rPr>
          <w:rFonts w:asciiTheme="minorHAnsi" w:hAnsiTheme="minorHAnsi"/>
        </w:rPr>
        <w:t xml:space="preserve">is </w:t>
      </w:r>
      <w:r w:rsidR="00E12342" w:rsidRPr="00561943">
        <w:rPr>
          <w:rFonts w:asciiTheme="minorHAnsi" w:hAnsiTheme="minorHAnsi"/>
        </w:rPr>
        <w:t xml:space="preserve">a </w:t>
      </w:r>
      <w:r w:rsidR="006D2FBF" w:rsidRPr="00561943">
        <w:rPr>
          <w:rFonts w:asciiTheme="minorHAnsi" w:hAnsiTheme="minorHAnsi"/>
        </w:rPr>
        <w:t xml:space="preserve">flexible </w:t>
      </w:r>
      <w:r w:rsidR="00690475" w:rsidRPr="00561943">
        <w:rPr>
          <w:rFonts w:asciiTheme="minorHAnsi" w:hAnsiTheme="minorHAnsi"/>
        </w:rPr>
        <w:t xml:space="preserve">pipeline </w:t>
      </w:r>
      <w:r w:rsidR="00000CA2" w:rsidRPr="00561943">
        <w:rPr>
          <w:rFonts w:asciiTheme="minorHAnsi" w:hAnsiTheme="minorHAnsi"/>
        </w:rPr>
        <w:t xml:space="preserve">that can handle </w:t>
      </w:r>
      <w:r w:rsidR="00690475" w:rsidRPr="00561943">
        <w:rPr>
          <w:rFonts w:asciiTheme="minorHAnsi" w:hAnsiTheme="minorHAnsi"/>
        </w:rPr>
        <w:t>common tasks</w:t>
      </w:r>
      <w:r w:rsidR="00000CA2" w:rsidRPr="00561943">
        <w:rPr>
          <w:rFonts w:asciiTheme="minorHAnsi" w:hAnsiTheme="minorHAnsi"/>
        </w:rPr>
        <w:t xml:space="preserve"> in </w:t>
      </w:r>
      <w:r w:rsidR="006D2FBF" w:rsidRPr="00561943">
        <w:rPr>
          <w:rFonts w:asciiTheme="minorHAnsi" w:hAnsiTheme="minorHAnsi"/>
        </w:rPr>
        <w:t xml:space="preserve">metagenomic </w:t>
      </w:r>
      <w:r w:rsidR="00000CA2" w:rsidRPr="00561943">
        <w:rPr>
          <w:rFonts w:asciiTheme="minorHAnsi" w:hAnsiTheme="minorHAnsi"/>
        </w:rPr>
        <w:t>data analysis starting from raw read quality control, and ending in bin extraction and analysis</w:t>
      </w:r>
      <w:r w:rsidR="00775114" w:rsidRPr="00561943">
        <w:rPr>
          <w:rFonts w:asciiTheme="minorHAnsi" w:hAnsiTheme="minorHAnsi"/>
        </w:rPr>
        <w:t>.</w:t>
      </w:r>
      <w:r w:rsidR="00690475" w:rsidRPr="00561943">
        <w:rPr>
          <w:rFonts w:asciiTheme="minorHAnsi" w:hAnsiTheme="minorHAnsi"/>
        </w:rPr>
        <w:t xml:space="preserve"> </w:t>
      </w:r>
      <w:r w:rsidR="00775114" w:rsidRPr="00561943">
        <w:rPr>
          <w:rFonts w:asciiTheme="minorHAnsi" w:hAnsiTheme="minorHAnsi"/>
        </w:rPr>
        <w:t xml:space="preserve">MetaWRAP is easy to install through </w:t>
      </w:r>
      <w:proofErr w:type="spellStart"/>
      <w:r w:rsidR="00000CA2" w:rsidRPr="00561943">
        <w:rPr>
          <w:rFonts w:asciiTheme="minorHAnsi" w:hAnsiTheme="minorHAnsi"/>
        </w:rPr>
        <w:t>Bioconda</w:t>
      </w:r>
      <w:proofErr w:type="spellEnd"/>
      <w:r w:rsidR="00775114" w:rsidRPr="00561943">
        <w:rPr>
          <w:rFonts w:asciiTheme="minorHAnsi" w:hAnsiTheme="minorHAnsi"/>
        </w:rPr>
        <w:t>, simple to use,</w:t>
      </w:r>
      <w:r w:rsidR="00000CA2" w:rsidRPr="00561943">
        <w:rPr>
          <w:rFonts w:asciiTheme="minorHAnsi" w:hAnsiTheme="minorHAnsi"/>
        </w:rPr>
        <w:t xml:space="preserve"> and its modularity gives the investigator </w:t>
      </w:r>
      <w:r w:rsidR="00001996" w:rsidRPr="00561943">
        <w:rPr>
          <w:rFonts w:asciiTheme="minorHAnsi" w:hAnsiTheme="minorHAnsi"/>
        </w:rPr>
        <w:t xml:space="preserve">flexibility </w:t>
      </w:r>
      <w:r w:rsidR="00000CA2" w:rsidRPr="00561943">
        <w:rPr>
          <w:rFonts w:asciiTheme="minorHAnsi" w:hAnsiTheme="minorHAnsi"/>
        </w:rPr>
        <w:t>in their analysis approach.</w:t>
      </w:r>
    </w:p>
    <w:p w14:paraId="181B2C2A" w14:textId="683FE592" w:rsidR="00690475" w:rsidRPr="00561943" w:rsidRDefault="00E12342" w:rsidP="00446299">
      <w:pPr>
        <w:spacing w:line="480" w:lineRule="auto"/>
        <w:rPr>
          <w:rFonts w:asciiTheme="minorHAnsi" w:hAnsiTheme="minorHAnsi"/>
        </w:rPr>
        <w:pPrChange w:id="512" w:author="German Uritskiy" w:date="2018-06-12T15:46:00Z">
          <w:pPr/>
        </w:pPrChange>
      </w:pPr>
      <w:r w:rsidRPr="00561943">
        <w:rPr>
          <w:rFonts w:asciiTheme="minorHAnsi" w:hAnsiTheme="minorHAnsi"/>
        </w:rPr>
        <w:lastRenderedPageBreak/>
        <w:tab/>
      </w:r>
      <w:r w:rsidR="00000CA2" w:rsidRPr="00561943">
        <w:rPr>
          <w:rFonts w:asciiTheme="minorHAnsi" w:hAnsiTheme="minorHAnsi"/>
        </w:rPr>
        <w:t>MetaWRAP contribute</w:t>
      </w:r>
      <w:r w:rsidR="00001996" w:rsidRPr="00561943">
        <w:rPr>
          <w:rFonts w:asciiTheme="minorHAnsi" w:hAnsiTheme="minorHAnsi"/>
        </w:rPr>
        <w:t>d</w:t>
      </w:r>
      <w:r w:rsidR="00000CA2" w:rsidRPr="00561943">
        <w:rPr>
          <w:rFonts w:asciiTheme="minorHAnsi" w:hAnsiTheme="minorHAnsi"/>
        </w:rPr>
        <w:t xml:space="preserve"> significant improvements to the recovery of draft genomes </w:t>
      </w:r>
      <w:r w:rsidR="00A9042F" w:rsidRPr="00561943">
        <w:rPr>
          <w:rFonts w:asciiTheme="minorHAnsi" w:hAnsiTheme="minorHAnsi"/>
        </w:rPr>
        <w:t xml:space="preserve">from </w:t>
      </w:r>
      <w:r w:rsidR="006D2FBF" w:rsidRPr="00561943">
        <w:rPr>
          <w:rFonts w:asciiTheme="minorHAnsi" w:hAnsiTheme="minorHAnsi"/>
        </w:rPr>
        <w:t xml:space="preserve">shotgun metagenomic </w:t>
      </w:r>
      <w:r w:rsidR="00A9042F" w:rsidRPr="00561943">
        <w:rPr>
          <w:rFonts w:asciiTheme="minorHAnsi" w:hAnsiTheme="minorHAnsi"/>
        </w:rPr>
        <w:t xml:space="preserve">data through bin refinement and reassembly. </w:t>
      </w:r>
      <w:r w:rsidR="00C005B3" w:rsidRPr="00561943">
        <w:rPr>
          <w:rFonts w:asciiTheme="minorHAnsi" w:hAnsiTheme="minorHAnsi"/>
        </w:rPr>
        <w:t xml:space="preserve">The bin </w:t>
      </w:r>
      <w:r w:rsidR="00A9042F" w:rsidRPr="00561943">
        <w:rPr>
          <w:rFonts w:asciiTheme="minorHAnsi" w:hAnsiTheme="minorHAnsi"/>
        </w:rPr>
        <w:t xml:space="preserve">refinement </w:t>
      </w:r>
      <w:r w:rsidR="00C005B3" w:rsidRPr="00561943">
        <w:rPr>
          <w:rFonts w:asciiTheme="minorHAnsi" w:hAnsiTheme="minorHAnsi"/>
        </w:rPr>
        <w:t>module uses a novel hybrid approach to consolidate</w:t>
      </w:r>
      <w:r w:rsidR="00A9042F" w:rsidRPr="00561943">
        <w:rPr>
          <w:rFonts w:asciiTheme="minorHAnsi" w:hAnsiTheme="minorHAnsi"/>
        </w:rPr>
        <w:t xml:space="preserve"> </w:t>
      </w:r>
      <w:r w:rsidRPr="00561943">
        <w:rPr>
          <w:rFonts w:asciiTheme="minorHAnsi" w:hAnsiTheme="minorHAnsi"/>
        </w:rPr>
        <w:t>bin predictions from different binning software</w:t>
      </w:r>
      <w:r w:rsidR="00C005B3" w:rsidRPr="00561943">
        <w:rPr>
          <w:rFonts w:asciiTheme="minorHAnsi" w:hAnsiTheme="minorHAnsi"/>
        </w:rPr>
        <w:t>, producing a single stronger set</w:t>
      </w:r>
      <w:r w:rsidRPr="00561943">
        <w:rPr>
          <w:rFonts w:asciiTheme="minorHAnsi" w:hAnsiTheme="minorHAnsi"/>
        </w:rPr>
        <w:t xml:space="preserve">. This approach significantly </w:t>
      </w:r>
      <w:r w:rsidR="00001996" w:rsidRPr="00561943">
        <w:rPr>
          <w:rFonts w:asciiTheme="minorHAnsi" w:hAnsiTheme="minorHAnsi"/>
        </w:rPr>
        <w:t xml:space="preserve">outperformed </w:t>
      </w:r>
      <w:r w:rsidR="00690475" w:rsidRPr="00561943">
        <w:rPr>
          <w:rFonts w:asciiTheme="minorHAnsi" w:hAnsiTheme="minorHAnsi"/>
        </w:rPr>
        <w:t xml:space="preserve">individual binning </w:t>
      </w:r>
      <w:r w:rsidR="00775114" w:rsidRPr="00561943">
        <w:rPr>
          <w:rFonts w:asciiTheme="minorHAnsi" w:hAnsiTheme="minorHAnsi"/>
        </w:rPr>
        <w:t xml:space="preserve">software, as well as other consolidation algorithms. The algorithm can adjust to accommodate </w:t>
      </w:r>
      <w:r w:rsidR="00BE02D3" w:rsidRPr="00561943">
        <w:rPr>
          <w:rFonts w:asciiTheme="minorHAnsi" w:hAnsiTheme="minorHAnsi"/>
        </w:rPr>
        <w:t xml:space="preserve">specific </w:t>
      </w:r>
      <w:r w:rsidR="00775114" w:rsidRPr="00561943">
        <w:rPr>
          <w:rFonts w:asciiTheme="minorHAnsi" w:hAnsiTheme="minorHAnsi"/>
        </w:rPr>
        <w:t>draft genome quality</w:t>
      </w:r>
      <w:r w:rsidR="006712DD" w:rsidRPr="00561943">
        <w:rPr>
          <w:rFonts w:asciiTheme="minorHAnsi" w:hAnsiTheme="minorHAnsi"/>
        </w:rPr>
        <w:t xml:space="preserve"> targets</w:t>
      </w:r>
      <w:r w:rsidR="00775114" w:rsidRPr="00561943">
        <w:rPr>
          <w:rFonts w:asciiTheme="minorHAnsi" w:hAnsiTheme="minorHAnsi"/>
        </w:rPr>
        <w:t xml:space="preserve">, making it suitable for many research applications. </w:t>
      </w:r>
      <w:proofErr w:type="spellStart"/>
      <w:r w:rsidR="00C005B3" w:rsidRPr="00561943">
        <w:rPr>
          <w:rFonts w:asciiTheme="minorHAnsi" w:hAnsiTheme="minorHAnsi"/>
        </w:rPr>
        <w:t>MetaWRAP’s</w:t>
      </w:r>
      <w:proofErr w:type="spellEnd"/>
      <w:r w:rsidR="00C005B3" w:rsidRPr="00561943">
        <w:rPr>
          <w:rFonts w:asciiTheme="minorHAnsi" w:hAnsiTheme="minorHAnsi"/>
        </w:rPr>
        <w:t xml:space="preserve"> bin </w:t>
      </w:r>
      <w:r w:rsidR="00690475" w:rsidRPr="00561943">
        <w:rPr>
          <w:rFonts w:asciiTheme="minorHAnsi" w:hAnsiTheme="minorHAnsi"/>
        </w:rPr>
        <w:t>reassembly</w:t>
      </w:r>
      <w:r w:rsidR="00775114" w:rsidRPr="00561943">
        <w:rPr>
          <w:rFonts w:asciiTheme="minorHAnsi" w:hAnsiTheme="minorHAnsi"/>
        </w:rPr>
        <w:t xml:space="preserve"> module</w:t>
      </w:r>
      <w:r w:rsidR="00C005B3" w:rsidRPr="00561943">
        <w:rPr>
          <w:rFonts w:asciiTheme="minorHAnsi" w:hAnsiTheme="minorHAnsi"/>
        </w:rPr>
        <w:t xml:space="preserve"> </w:t>
      </w:r>
      <w:r w:rsidR="00690475" w:rsidRPr="00561943">
        <w:rPr>
          <w:rFonts w:asciiTheme="minorHAnsi" w:hAnsiTheme="minorHAnsi"/>
        </w:rPr>
        <w:t xml:space="preserve">further </w:t>
      </w:r>
      <w:r w:rsidR="00001996" w:rsidRPr="00561943">
        <w:rPr>
          <w:rFonts w:asciiTheme="minorHAnsi" w:hAnsiTheme="minorHAnsi"/>
        </w:rPr>
        <w:t xml:space="preserve">improved </w:t>
      </w:r>
      <w:r w:rsidR="00690475" w:rsidRPr="00561943">
        <w:rPr>
          <w:rFonts w:asciiTheme="minorHAnsi" w:hAnsiTheme="minorHAnsi"/>
        </w:rPr>
        <w:t>the draft genomes</w:t>
      </w:r>
      <w:r w:rsidR="00775114" w:rsidRPr="00561943">
        <w:rPr>
          <w:rFonts w:asciiTheme="minorHAnsi" w:hAnsiTheme="minorHAnsi"/>
        </w:rPr>
        <w:t xml:space="preserve"> in both completeness and purity</w:t>
      </w:r>
      <w:r w:rsidR="00690475" w:rsidRPr="00561943">
        <w:rPr>
          <w:rFonts w:asciiTheme="minorHAnsi" w:hAnsiTheme="minorHAnsi"/>
        </w:rPr>
        <w:t xml:space="preserve">. Finally, metaWRAP </w:t>
      </w:r>
      <w:r w:rsidR="00775114" w:rsidRPr="00561943">
        <w:rPr>
          <w:rFonts w:asciiTheme="minorHAnsi" w:hAnsiTheme="minorHAnsi"/>
        </w:rPr>
        <w:t>contains</w:t>
      </w:r>
      <w:r w:rsidR="00690475" w:rsidRPr="00561943">
        <w:rPr>
          <w:rFonts w:asciiTheme="minorHAnsi" w:hAnsiTheme="minorHAnsi"/>
        </w:rPr>
        <w:t xml:space="preserve"> </w:t>
      </w:r>
      <w:r w:rsidR="00775114" w:rsidRPr="00561943">
        <w:rPr>
          <w:rFonts w:asciiTheme="minorHAnsi" w:hAnsiTheme="minorHAnsi"/>
        </w:rPr>
        <w:t>multiple</w:t>
      </w:r>
      <w:r w:rsidR="00690475" w:rsidRPr="00561943">
        <w:rPr>
          <w:rFonts w:asciiTheme="minorHAnsi" w:hAnsiTheme="minorHAnsi"/>
        </w:rPr>
        <w:t xml:space="preserve"> </w:t>
      </w:r>
      <w:r w:rsidR="00775114" w:rsidRPr="00561943">
        <w:rPr>
          <w:rFonts w:asciiTheme="minorHAnsi" w:hAnsiTheme="minorHAnsi"/>
        </w:rPr>
        <w:t xml:space="preserve">modules for </w:t>
      </w:r>
      <w:r w:rsidR="00690475" w:rsidRPr="00561943">
        <w:rPr>
          <w:rFonts w:asciiTheme="minorHAnsi" w:hAnsiTheme="minorHAnsi"/>
        </w:rPr>
        <w:t xml:space="preserve">analysis </w:t>
      </w:r>
      <w:r w:rsidR="00775114" w:rsidRPr="00561943">
        <w:rPr>
          <w:rFonts w:asciiTheme="minorHAnsi" w:hAnsiTheme="minorHAnsi"/>
        </w:rPr>
        <w:t xml:space="preserve">and evaluation </w:t>
      </w:r>
      <w:r w:rsidR="00690475" w:rsidRPr="00561943">
        <w:rPr>
          <w:rFonts w:asciiTheme="minorHAnsi" w:hAnsiTheme="minorHAnsi"/>
        </w:rPr>
        <w:t xml:space="preserve">of </w:t>
      </w:r>
      <w:r w:rsidR="00775114" w:rsidRPr="00561943">
        <w:rPr>
          <w:rFonts w:asciiTheme="minorHAnsi" w:hAnsiTheme="minorHAnsi"/>
        </w:rPr>
        <w:t xml:space="preserve">metagenomic bins – bin </w:t>
      </w:r>
      <w:r w:rsidR="00690475" w:rsidRPr="00561943">
        <w:rPr>
          <w:rFonts w:asciiTheme="minorHAnsi" w:hAnsiTheme="minorHAnsi"/>
        </w:rPr>
        <w:t>taxonomy assignment, abundance estimation, functional annotation, and visualization.</w:t>
      </w:r>
    </w:p>
    <w:p w14:paraId="3CE247AB" w14:textId="77777777" w:rsidR="00995DAC" w:rsidRPr="00561943" w:rsidRDefault="00995DAC" w:rsidP="00446299">
      <w:pPr>
        <w:spacing w:line="480" w:lineRule="auto"/>
        <w:rPr>
          <w:rFonts w:asciiTheme="minorHAnsi" w:hAnsiTheme="minorHAnsi"/>
        </w:rPr>
        <w:pPrChange w:id="513" w:author="German Uritskiy" w:date="2018-06-12T15:46:00Z">
          <w:pPr/>
        </w:pPrChange>
      </w:pPr>
    </w:p>
    <w:p w14:paraId="608957AC" w14:textId="0E429647" w:rsidR="00995DAC" w:rsidRPr="00561943" w:rsidRDefault="00670FBE" w:rsidP="00446299">
      <w:pPr>
        <w:spacing w:line="480" w:lineRule="auto"/>
        <w:rPr>
          <w:rFonts w:asciiTheme="minorHAnsi" w:hAnsiTheme="minorHAnsi"/>
        </w:rPr>
        <w:pPrChange w:id="514" w:author="German Uritskiy" w:date="2018-06-12T15:46:00Z">
          <w:pPr/>
        </w:pPrChange>
      </w:pPr>
      <w:r w:rsidRPr="00561943">
        <w:rPr>
          <w:rFonts w:asciiTheme="minorHAnsi" w:hAnsiTheme="minorHAnsi"/>
        </w:rPr>
        <w:t>METHODS</w:t>
      </w:r>
    </w:p>
    <w:p w14:paraId="79E65EB4" w14:textId="77777777" w:rsidR="00670FBE" w:rsidRPr="00561943" w:rsidRDefault="00670FBE" w:rsidP="00446299">
      <w:pPr>
        <w:spacing w:line="480" w:lineRule="auto"/>
        <w:rPr>
          <w:rFonts w:asciiTheme="minorHAnsi" w:hAnsiTheme="minorHAnsi"/>
          <w:b/>
        </w:rPr>
        <w:pPrChange w:id="515" w:author="German Uritskiy" w:date="2018-06-12T15:46:00Z">
          <w:pPr/>
        </w:pPrChange>
      </w:pPr>
      <w:r w:rsidRPr="00561943">
        <w:rPr>
          <w:rFonts w:asciiTheme="minorHAnsi" w:hAnsiTheme="minorHAnsi"/>
          <w:b/>
        </w:rPr>
        <w:t>CAMI binning benchmarking</w:t>
      </w:r>
    </w:p>
    <w:p w14:paraId="55F3BB52" w14:textId="0831AE22" w:rsidR="00457AA5" w:rsidRPr="00561943" w:rsidRDefault="00747A37" w:rsidP="00446299">
      <w:pPr>
        <w:spacing w:line="480" w:lineRule="auto"/>
        <w:rPr>
          <w:ins w:id="516" w:author="German Uritskiy" w:date="2018-06-12T14:18:00Z"/>
          <w:rFonts w:asciiTheme="minorHAnsi" w:hAnsiTheme="minorHAnsi"/>
        </w:rPr>
      </w:pPr>
      <w:ins w:id="517" w:author="German Uritskiy" w:date="2018-06-07T10:20:00Z">
        <w:r w:rsidRPr="00561943">
          <w:rPr>
            <w:rFonts w:asciiTheme="minorHAnsi" w:hAnsiTheme="minorHAnsi"/>
          </w:rPr>
          <w:t>Contigs from the</w:t>
        </w:r>
      </w:ins>
      <w:del w:id="518" w:author="German Uritskiy" w:date="2018-06-07T10:20:00Z">
        <w:r w:rsidR="00670FBE" w:rsidRPr="00561943" w:rsidDel="00747A37">
          <w:rPr>
            <w:rFonts w:asciiTheme="minorHAnsi" w:hAnsiTheme="minorHAnsi"/>
          </w:rPr>
          <w:delText>The</w:delText>
        </w:r>
      </w:del>
      <w:r w:rsidR="00670FBE" w:rsidRPr="00561943">
        <w:rPr>
          <w:rFonts w:asciiTheme="minorHAnsi" w:hAnsiTheme="minorHAnsi"/>
        </w:rPr>
        <w:t xml:space="preserve"> “gold standard” assemblies from the “high”, “medium”, and “low” diversity CAMI challenges were </w:t>
      </w:r>
      <w:del w:id="519" w:author="German Uritskiy" w:date="2018-06-12T14:28:00Z">
        <w:r w:rsidR="00E84F72" w:rsidRPr="00561943" w:rsidDel="00C8146F">
          <w:rPr>
            <w:rFonts w:asciiTheme="minorHAnsi" w:hAnsiTheme="minorHAnsi"/>
          </w:rPr>
          <w:fldChar w:fldCharType="begin"/>
        </w:r>
        <w:r w:rsidR="00E84F72" w:rsidRPr="00561943" w:rsidDel="00C8146F">
          <w:rPr>
            <w:rFonts w:asciiTheme="minorHAnsi" w:hAnsiTheme="minorHAnsi"/>
          </w:rPr>
          <w:del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delInstrText>
        </w:r>
        <w:r w:rsidR="00E84F72" w:rsidRPr="00561943" w:rsidDel="00C8146F">
          <w:rPr>
            <w:rFonts w:asciiTheme="minorHAnsi" w:hAnsiTheme="minorHAnsi"/>
          </w:rPr>
          <w:fldChar w:fldCharType="separate"/>
        </w:r>
        <w:r w:rsidR="00E84F72" w:rsidRPr="00561943" w:rsidDel="00C8146F">
          <w:rPr>
            <w:rFonts w:asciiTheme="minorHAnsi" w:hAnsiTheme="minorHAnsi"/>
            <w:noProof/>
          </w:rPr>
          <w:delText>[32]</w:delText>
        </w:r>
        <w:r w:rsidR="00E84F72" w:rsidRPr="00561943" w:rsidDel="00C8146F">
          <w:rPr>
            <w:rFonts w:asciiTheme="minorHAnsi" w:hAnsiTheme="minorHAnsi"/>
          </w:rPr>
          <w:fldChar w:fldCharType="end"/>
        </w:r>
        <w:r w:rsidR="00E84F72" w:rsidRPr="00561943" w:rsidDel="00C8146F">
          <w:rPr>
            <w:rFonts w:asciiTheme="minorHAnsi" w:hAnsiTheme="minorHAnsi"/>
          </w:rPr>
          <w:fldChar w:fldCharType="begin"/>
        </w:r>
        <w:r w:rsidR="000560A0" w:rsidDel="00C8146F">
          <w:rPr>
            <w:rFonts w:asciiTheme="minorHAnsi" w:hAnsiTheme="minorHAnsi"/>
          </w:rPr>
          <w:delInstrText xml:space="preserve"> ADDIN EN.CITE &lt;EndNote&gt;&lt;Cite&gt;&lt;Author&gt;Li&lt;/Author&gt;&lt;Year&gt;2009&lt;/Year&gt;&lt;RecNum&gt;5394&lt;/RecNum&gt;&lt;DisplayText&gt;[44]&lt;/DisplayText&gt;&lt;record&gt;&lt;rec-number&gt;5394&lt;/rec-number&gt;&lt;foreign-keys&gt;&lt;key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delInstrText>
        </w:r>
        <w:r w:rsidR="00E84F72" w:rsidRPr="00561943" w:rsidDel="00C8146F">
          <w:rPr>
            <w:rFonts w:asciiTheme="minorHAnsi" w:hAnsiTheme="minorHAnsi"/>
          </w:rPr>
          <w:fldChar w:fldCharType="separate"/>
        </w:r>
        <w:r w:rsidR="000560A0" w:rsidDel="00C8146F">
          <w:rPr>
            <w:rFonts w:asciiTheme="minorHAnsi" w:hAnsiTheme="minorHAnsi"/>
            <w:noProof/>
          </w:rPr>
          <w:delText>[44]</w:delText>
        </w:r>
        <w:r w:rsidR="00E84F72" w:rsidRPr="00561943" w:rsidDel="00C8146F">
          <w:rPr>
            <w:rFonts w:asciiTheme="minorHAnsi" w:hAnsiTheme="minorHAnsi"/>
          </w:rPr>
          <w:fldChar w:fldCharType="end"/>
        </w:r>
      </w:del>
      <w:r w:rsidR="00670FBE" w:rsidRPr="00561943">
        <w:rPr>
          <w:rFonts w:asciiTheme="minorHAnsi" w:hAnsiTheme="minorHAnsi"/>
        </w:rPr>
        <w:t xml:space="preserve">binned with </w:t>
      </w:r>
      <w:del w:id="520" w:author="German Uritskiy" w:date="2018-06-12T14:38:00Z">
        <w:r w:rsidR="00670FBE" w:rsidRPr="00561943" w:rsidDel="00CD73AB">
          <w:rPr>
            <w:rFonts w:asciiTheme="minorHAnsi" w:hAnsiTheme="minorHAnsi"/>
          </w:rPr>
          <w:delText xml:space="preserve">metaBAT2 </w:delText>
        </w:r>
      </w:del>
      <w:del w:id="521" w:author="German Uritskiy" w:date="2018-06-12T14:04:00Z">
        <w:r w:rsidR="00670FBE" w:rsidRPr="00561943" w:rsidDel="00A81D0E">
          <w:rPr>
            <w:rFonts w:asciiTheme="minorHAnsi" w:hAnsiTheme="minorHAnsi"/>
          </w:rPr>
          <w:delText>v2.12.1</w:delText>
        </w:r>
        <w:r w:rsidR="003E6971" w:rsidRPr="00561943" w:rsidDel="00A81D0E">
          <w:rPr>
            <w:rFonts w:asciiTheme="minorHAnsi" w:hAnsiTheme="minorHAnsi"/>
          </w:rPr>
          <w:delText xml:space="preserve"> </w:delText>
        </w:r>
      </w:del>
      <w:del w:id="522" w:author="German Uritskiy" w:date="2018-06-12T14:38:00Z">
        <w:r w:rsidR="00E84F72" w:rsidRPr="00561943" w:rsidDel="00CD73AB">
          <w:rPr>
            <w:rFonts w:asciiTheme="minorHAnsi" w:hAnsiTheme="minorHAnsi"/>
          </w:rPr>
          <w:fldChar w:fldCharType="begin"/>
        </w:r>
        <w:r w:rsidR="00E84F72" w:rsidRPr="00561943" w:rsidDel="00CD73AB">
          <w:rPr>
            <w:rFonts w:asciiTheme="minorHAnsi" w:hAnsiTheme="minorHAnsi"/>
          </w:rPr>
          <w:delInstrText xml:space="preserve"> ADDIN EN.CITE &lt;EndNote&gt;&lt;Cite&gt;&lt;Author&gt;Kang&lt;/Author&gt;&lt;Year&gt;2015&lt;/Year&gt;&lt;RecNum&gt;8453&lt;/RecNum&gt;&lt;DisplayText&gt;[21]&lt;/DisplayText&gt;&lt;record&gt;&lt;rec-number&gt;8453&lt;/rec-number&gt;&lt;foreign-keys&gt;&lt;key app="EN" db-id="vawrdvfvexr9z1e5pd0p92dt2dzpvp0ezpsr" timestamp="1518034601"&gt;8453&lt;/key&gt;&lt;/foreign-keys&gt;&lt;ref-type name="Journal Article"&gt;17&lt;/ref-type&gt;&lt;contributors&gt;&lt;authors&gt;&lt;author&gt;Kang, D. D.&lt;/author&gt;&lt;author&gt;Froula, J.&lt;/author&gt;&lt;author&gt;Egan, R.&lt;/author&gt;&lt;author&gt;Wang, Z.&lt;/author&gt;&lt;/authors&gt;&lt;/contributors&gt;&lt;auth-address&gt;Department of Energy Joint Genome Institute , Walnut Creek, CA , USA ; Genomics Division, Lawrence Berkeley National Laboratory , Berkeley, CA , USA.&amp;#xD;Department of Energy Joint Genome Institute , Walnut Creek, CA , USA ; Genomics Division, Lawrence Berkeley National Laboratory , Berkeley, CA , USA ; School of Natural Sciences, University of California at Merced , Merced, CA , USA.&lt;/auth-address&gt;&lt;titles&gt;&lt;title&gt;MetaBAT, an efficient tool for accurately reconstructing single genomes from complex microbial communities&lt;/title&gt;&lt;secondary-title&gt;PeerJ&lt;/secondary-title&gt;&lt;/titles&gt;&lt;periodical&gt;&lt;full-title&gt;PeerJ&lt;/full-title&gt;&lt;/periodical&gt;&lt;pages&gt;e1165&lt;/pages&gt;&lt;volume&gt;3&lt;/volume&gt;&lt;keywords&gt;&lt;keyword&gt;MetaBAT&lt;/keyword&gt;&lt;keyword&gt;Metagenome binning&lt;/keyword&gt;&lt;/keywords&gt;&lt;dates&gt;&lt;year&gt;2015&lt;/year&gt;&lt;/dates&gt;&lt;isbn&gt;2167-8359 (Print)&lt;/isbn&gt;&lt;accession-num&gt;26336640&lt;/accession-num&gt;&lt;urls&gt;&lt;related-urls&gt;&lt;url&gt;https://www.ncbi.nlm.nih.gov/pubmed/26336640&lt;/url&gt;&lt;/related-urls&gt;&lt;/urls&gt;&lt;custom2&gt;PMC4556158&lt;/custom2&gt;&lt;electronic-resource-num&gt;10.7717/peerj.1165&lt;/electronic-resource-num&gt;&lt;/record&gt;&lt;/Cite&gt;&lt;/EndNote&gt;</w:delInstrText>
        </w:r>
        <w:r w:rsidR="00E84F72" w:rsidRPr="00561943" w:rsidDel="00CD73AB">
          <w:rPr>
            <w:rFonts w:asciiTheme="minorHAnsi" w:hAnsiTheme="minorHAnsi"/>
          </w:rPr>
          <w:fldChar w:fldCharType="separate"/>
        </w:r>
        <w:r w:rsidR="00E84F72" w:rsidRPr="00561943" w:rsidDel="00CD73AB">
          <w:rPr>
            <w:rFonts w:asciiTheme="minorHAnsi" w:hAnsiTheme="minorHAnsi"/>
            <w:noProof/>
          </w:rPr>
          <w:delText>[21]</w:delText>
        </w:r>
        <w:r w:rsidR="00E84F72" w:rsidRPr="00561943" w:rsidDel="00CD73AB">
          <w:rPr>
            <w:rFonts w:asciiTheme="minorHAnsi" w:hAnsiTheme="minorHAnsi"/>
          </w:rPr>
          <w:fldChar w:fldCharType="end"/>
        </w:r>
        <w:r w:rsidR="00670FBE" w:rsidRPr="00561943" w:rsidDel="00CD73AB">
          <w:rPr>
            <w:rFonts w:asciiTheme="minorHAnsi" w:hAnsiTheme="minorHAnsi"/>
          </w:rPr>
          <w:delText xml:space="preserve">, Maxbin2 </w:delText>
        </w:r>
      </w:del>
      <w:del w:id="523" w:author="German Uritskiy" w:date="2018-06-12T14:04:00Z">
        <w:r w:rsidR="00670FBE" w:rsidRPr="00561943" w:rsidDel="00A81D0E">
          <w:rPr>
            <w:rFonts w:asciiTheme="minorHAnsi" w:hAnsiTheme="minorHAnsi"/>
          </w:rPr>
          <w:delText>v2.2.4</w:delText>
        </w:r>
        <w:r w:rsidR="003E6971" w:rsidRPr="00561943" w:rsidDel="00A81D0E">
          <w:rPr>
            <w:rFonts w:asciiTheme="minorHAnsi" w:hAnsiTheme="minorHAnsi"/>
          </w:rPr>
          <w:delText xml:space="preserve"> </w:delText>
        </w:r>
      </w:del>
      <w:del w:id="524" w:author="German Uritskiy" w:date="2018-06-12T14:38:00Z">
        <w:r w:rsidR="00E84F72" w:rsidRPr="00561943" w:rsidDel="00CD73AB">
          <w:rPr>
            <w:rFonts w:asciiTheme="minorHAnsi" w:hAnsiTheme="minorHAnsi"/>
          </w:rPr>
          <w:fldChar w:fldCharType="begin"/>
        </w:r>
        <w:r w:rsidR="00E84F72" w:rsidRPr="00561943" w:rsidDel="00CD73AB">
          <w:rPr>
            <w:rFonts w:asciiTheme="minorHAnsi" w:hAnsiTheme="minorHAnsi"/>
          </w:rPr>
          <w:delInstrText xml:space="preserve"> ADDIN EN.CITE &lt;EndNote&gt;&lt;Cite&gt;&lt;Author&gt;Wu&lt;/Author&gt;&lt;Year&gt;2016&lt;/Year&gt;&lt;RecNum&gt;8451&lt;/RecNum&gt;&lt;DisplayText&gt;[20]&lt;/DisplayText&gt;&lt;record&gt;&lt;rec-number&gt;8451&lt;/rec-number&gt;&lt;foreign-keys&gt;&lt;key app="EN" db-id="vawrdvfvexr9z1e5pd0p92dt2dzpvp0ezpsr" timestamp="1518034578"&gt;8451&lt;/key&gt;&lt;/foreign-keys&gt;&lt;ref-type name="Journal Article"&gt;17&lt;/ref-type&gt;&lt;contributors&gt;&lt;authors&gt;&lt;author&gt;Wu, Y. W.&lt;/author&gt;&lt;author&gt;Simmons, B. A.&lt;/author&gt;&lt;author&gt;Singer, S. W.&lt;/author&gt;&lt;/authors&gt;&lt;/contributors&gt;&lt;auth-address&gt;Joint BioEnergy Institute, Emeryville, CA 94608, USA, Biological Systems and Engineering Division, Lawrence Berkeley National Laboratory, Berkeley, CA 94720, USA and.&amp;#xD;Joint BioEnergy Institute, Emeryville, CA 94608, USA, Biological Systems and Engineering Division, Lawrence Berkeley National Laboratory, Berkeley, CA 94720, USA and Biological and Engineering Sciences Center, Sandia National Laboratories, Livermore, CA 94551, USA.&lt;/auth-address&gt;&lt;titles&gt;&lt;title&gt;MaxBin 2.0: an automated binning algorithm to recover genomes from multiple metagenomic datasets&lt;/title&gt;&lt;secondary-title&gt;Bioinformatics&lt;/secondary-title&gt;&lt;/titles&gt;&lt;periodical&gt;&lt;full-title&gt;Bioinformatics&lt;/full-title&gt;&lt;/periodical&gt;&lt;pages&gt;605-7&lt;/pages&gt;&lt;volume&gt;32&lt;/volume&gt;&lt;number&gt;4&lt;/number&gt;&lt;keywords&gt;&lt;keyword&gt;*Algorithms&lt;/keyword&gt;&lt;keyword&gt;Genome, Bacterial&lt;/keyword&gt;&lt;keyword&gt;*Genome, Microbial&lt;/keyword&gt;&lt;keyword&gt;*Metagenome&lt;/keyword&gt;&lt;keyword&gt;Metagenomics/*methods&lt;/keyword&gt;&lt;keyword&gt;Software&lt;/keyword&gt;&lt;/keywords&gt;&lt;dates&gt;&lt;year&gt;2016&lt;/year&gt;&lt;pub-dates&gt;&lt;date&gt;Feb 15&lt;/date&gt;&lt;/pub-dates&gt;&lt;/dates&gt;&lt;isbn&gt;1367-4811 (Electronic)&amp;#xD;1367-4803 (Linking)&lt;/isbn&gt;&lt;accession-num&gt;26515820&lt;/accession-num&gt;&lt;urls&gt;&lt;related-urls&gt;&lt;url&gt;https://www.ncbi.nlm.nih.gov/pubmed/26515820&lt;/url&gt;&lt;/related-urls&gt;&lt;/urls&gt;&lt;electronic-resource-num&gt;10.1093/bioinformatics/btv638&lt;/electronic-resource-num&gt;&lt;/record&gt;&lt;/Cite&gt;&lt;/EndNote&gt;</w:delInstrText>
        </w:r>
        <w:r w:rsidR="00E84F72" w:rsidRPr="00561943" w:rsidDel="00CD73AB">
          <w:rPr>
            <w:rFonts w:asciiTheme="minorHAnsi" w:hAnsiTheme="minorHAnsi"/>
          </w:rPr>
          <w:fldChar w:fldCharType="separate"/>
        </w:r>
        <w:r w:rsidR="00E84F72" w:rsidRPr="00561943" w:rsidDel="00CD73AB">
          <w:rPr>
            <w:rFonts w:asciiTheme="minorHAnsi" w:hAnsiTheme="minorHAnsi"/>
            <w:noProof/>
          </w:rPr>
          <w:delText>[20]</w:delText>
        </w:r>
        <w:r w:rsidR="00E84F72" w:rsidRPr="00561943" w:rsidDel="00CD73AB">
          <w:rPr>
            <w:rFonts w:asciiTheme="minorHAnsi" w:hAnsiTheme="minorHAnsi"/>
          </w:rPr>
          <w:fldChar w:fldCharType="end"/>
        </w:r>
        <w:r w:rsidR="00670FBE" w:rsidRPr="00561943" w:rsidDel="00CD73AB">
          <w:rPr>
            <w:rFonts w:asciiTheme="minorHAnsi" w:hAnsiTheme="minorHAnsi"/>
          </w:rPr>
          <w:delText xml:space="preserve">, and CONCOCT </w:delText>
        </w:r>
      </w:del>
      <w:del w:id="525" w:author="German Uritskiy" w:date="2018-06-12T14:04:00Z">
        <w:r w:rsidR="00670FBE" w:rsidRPr="00561943" w:rsidDel="00A81D0E">
          <w:rPr>
            <w:rFonts w:asciiTheme="minorHAnsi" w:hAnsiTheme="minorHAnsi"/>
          </w:rPr>
          <w:delText>v0.4.0</w:delText>
        </w:r>
        <w:r w:rsidR="003E6971" w:rsidRPr="00561943" w:rsidDel="00A81D0E">
          <w:rPr>
            <w:rFonts w:asciiTheme="minorHAnsi" w:hAnsiTheme="minorHAnsi"/>
          </w:rPr>
          <w:delText xml:space="preserve"> </w:delText>
        </w:r>
      </w:del>
      <w:del w:id="526" w:author="German Uritskiy" w:date="2018-06-12T14:38:00Z">
        <w:r w:rsidR="00E84F72" w:rsidRPr="00561943" w:rsidDel="00CD73AB">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561943" w:rsidDel="00CD73AB">
          <w:rPr>
            <w:rFonts w:asciiTheme="minorHAnsi" w:hAnsiTheme="minorHAnsi"/>
          </w:rPr>
          <w:delInstrText xml:space="preserve"> ADDIN EN.CITE </w:delInstrText>
        </w:r>
        <w:r w:rsidR="00E84F72" w:rsidRPr="00561943" w:rsidDel="00CD73AB">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561943" w:rsidDel="00CD73AB">
          <w:rPr>
            <w:rFonts w:asciiTheme="minorHAnsi" w:hAnsiTheme="minorHAnsi"/>
          </w:rPr>
          <w:delInstrText xml:space="preserve"> ADDIN EN.CITE.DATA </w:delInstrText>
        </w:r>
        <w:r w:rsidR="00E84F72" w:rsidRPr="00561943" w:rsidDel="00CD73AB">
          <w:rPr>
            <w:rFonts w:asciiTheme="minorHAnsi" w:hAnsiTheme="minorHAnsi"/>
          </w:rPr>
        </w:r>
        <w:r w:rsidR="00E84F72" w:rsidRPr="00561943" w:rsidDel="00CD73AB">
          <w:rPr>
            <w:rFonts w:asciiTheme="minorHAnsi" w:hAnsiTheme="minorHAnsi"/>
          </w:rPr>
          <w:fldChar w:fldCharType="end"/>
        </w:r>
        <w:r w:rsidR="00E84F72" w:rsidRPr="00561943" w:rsidDel="00CD73AB">
          <w:rPr>
            <w:rFonts w:asciiTheme="minorHAnsi" w:hAnsiTheme="minorHAnsi"/>
          </w:rPr>
        </w:r>
        <w:r w:rsidR="00E84F72" w:rsidRPr="00561943" w:rsidDel="00CD73AB">
          <w:rPr>
            <w:rFonts w:asciiTheme="minorHAnsi" w:hAnsiTheme="minorHAnsi"/>
          </w:rPr>
          <w:fldChar w:fldCharType="separate"/>
        </w:r>
        <w:r w:rsidR="00E84F72" w:rsidRPr="00561943" w:rsidDel="00CD73AB">
          <w:rPr>
            <w:rFonts w:asciiTheme="minorHAnsi" w:hAnsiTheme="minorHAnsi"/>
            <w:noProof/>
          </w:rPr>
          <w:delText>[19]</w:delText>
        </w:r>
        <w:r w:rsidR="00E84F72" w:rsidRPr="00561943" w:rsidDel="00CD73AB">
          <w:rPr>
            <w:rFonts w:asciiTheme="minorHAnsi" w:hAnsiTheme="minorHAnsi"/>
          </w:rPr>
          <w:fldChar w:fldCharType="end"/>
        </w:r>
        <w:r w:rsidR="00670FBE" w:rsidRPr="00561943" w:rsidDel="00CD73AB">
          <w:rPr>
            <w:rFonts w:asciiTheme="minorHAnsi" w:hAnsiTheme="minorHAnsi"/>
          </w:rPr>
          <w:delText xml:space="preserve"> using </w:delText>
        </w:r>
      </w:del>
      <w:r w:rsidR="00670FBE" w:rsidRPr="00561943">
        <w:rPr>
          <w:rFonts w:asciiTheme="minorHAnsi" w:hAnsiTheme="minorHAnsi"/>
        </w:rPr>
        <w:t>the metaWRAP</w:t>
      </w:r>
      <w:ins w:id="527" w:author="German Uritskiy" w:date="2018-06-12T14:06:00Z">
        <w:r w:rsidR="00A81D0E">
          <w:rPr>
            <w:rFonts w:asciiTheme="minorHAnsi" w:hAnsiTheme="minorHAnsi"/>
          </w:rPr>
          <w:t xml:space="preserve"> </w:t>
        </w:r>
      </w:ins>
      <w:del w:id="528" w:author="German Uritskiy" w:date="2018-06-12T14:06:00Z">
        <w:r w:rsidR="00670FBE" w:rsidRPr="00561943" w:rsidDel="00A81D0E">
          <w:rPr>
            <w:rFonts w:asciiTheme="minorHAnsi" w:hAnsiTheme="minorHAnsi"/>
          </w:rPr>
          <w:delText>-</w:delText>
        </w:r>
      </w:del>
      <w:r w:rsidR="00670FBE" w:rsidRPr="00561943">
        <w:rPr>
          <w:rFonts w:asciiTheme="minorHAnsi" w:hAnsiTheme="minorHAnsi"/>
        </w:rPr>
        <w:t xml:space="preserve">Binning module </w:t>
      </w:r>
      <w:del w:id="529" w:author="German Uritskiy" w:date="2018-06-12T13:58:00Z">
        <w:r w:rsidR="00670FBE" w:rsidRPr="00561943" w:rsidDel="00375840">
          <w:rPr>
            <w:rFonts w:asciiTheme="minorHAnsi" w:hAnsiTheme="minorHAnsi"/>
          </w:rPr>
          <w:delText>with default parameters</w:delText>
        </w:r>
      </w:del>
      <w:ins w:id="530" w:author="German Uritskiy" w:date="2018-06-12T13:58:00Z">
        <w:r w:rsidR="00375840">
          <w:rPr>
            <w:rFonts w:asciiTheme="minorHAnsi" w:hAnsiTheme="minorHAnsi"/>
          </w:rPr>
          <w:t xml:space="preserve">(--metabat2 </w:t>
        </w:r>
      </w:ins>
      <w:ins w:id="531" w:author="German Uritskiy" w:date="2018-06-12T14:02:00Z">
        <w:r w:rsidR="00375840">
          <w:rPr>
            <w:rFonts w:asciiTheme="minorHAnsi" w:hAnsiTheme="minorHAnsi"/>
          </w:rPr>
          <w:t>--</w:t>
        </w:r>
      </w:ins>
      <w:ins w:id="532" w:author="German Uritskiy" w:date="2018-06-12T13:58:00Z">
        <w:r w:rsidR="00375840">
          <w:rPr>
            <w:rFonts w:asciiTheme="minorHAnsi" w:hAnsiTheme="minorHAnsi"/>
          </w:rPr>
          <w:t>maxbin2 --concoct parameters)</w:t>
        </w:r>
      </w:ins>
      <w:r w:rsidR="00670FBE" w:rsidRPr="00561943">
        <w:rPr>
          <w:rFonts w:asciiTheme="minorHAnsi" w:hAnsiTheme="minorHAnsi"/>
        </w:rPr>
        <w:t xml:space="preserve">. The resulting </w:t>
      </w:r>
      <w:del w:id="533" w:author="German Uritskiy" w:date="2018-06-12T15:03:00Z">
        <w:r w:rsidR="00670FBE" w:rsidRPr="00561943" w:rsidDel="009A553E">
          <w:rPr>
            <w:rFonts w:asciiTheme="minorHAnsi" w:hAnsiTheme="minorHAnsi"/>
          </w:rPr>
          <w:delText xml:space="preserve">three </w:delText>
        </w:r>
      </w:del>
      <w:r w:rsidR="00670FBE" w:rsidRPr="00561943">
        <w:rPr>
          <w:rFonts w:asciiTheme="minorHAnsi" w:hAnsiTheme="minorHAnsi"/>
        </w:rPr>
        <w:t xml:space="preserve">bin sets were consolidated with </w:t>
      </w:r>
      <w:proofErr w:type="spellStart"/>
      <w:r w:rsidR="00670FBE" w:rsidRPr="00561943">
        <w:rPr>
          <w:rFonts w:asciiTheme="minorHAnsi" w:hAnsiTheme="minorHAnsi"/>
        </w:rPr>
        <w:t>DAS_Tool</w:t>
      </w:r>
      <w:proofErr w:type="spellEnd"/>
      <w:r w:rsidR="00670FBE" w:rsidRPr="00561943">
        <w:rPr>
          <w:rFonts w:asciiTheme="minorHAnsi" w:hAnsiTheme="minorHAnsi"/>
        </w:rPr>
        <w:t xml:space="preserve"> v1.1.0</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[27]</w:t>
      </w:r>
      <w:r w:rsidR="00E84F72" w:rsidRPr="00561943">
        <w:rPr>
          <w:rFonts w:asciiTheme="minorHAnsi" w:hAnsiTheme="minorHAnsi"/>
        </w:rPr>
        <w:fldChar w:fldCharType="end"/>
      </w:r>
      <w:ins w:id="534" w:author="German Uritskiy" w:date="2018-06-12T13:28:00Z">
        <w:r w:rsidR="001D12DC">
          <w:rPr>
            <w:rFonts w:asciiTheme="minorHAnsi" w:hAnsiTheme="minorHAnsi"/>
          </w:rPr>
          <w:t xml:space="preserve"> </w:t>
        </w:r>
      </w:ins>
      <w:del w:id="535" w:author="German Uritskiy" w:date="2018-06-07T11:41:00Z">
        <w:r w:rsidR="0025795D" w:rsidRPr="00561943" w:rsidDel="0025795D">
          <w:rPr>
            <w:rFonts w:asciiTheme="minorHAnsi" w:hAnsiTheme="minorHAnsi"/>
          </w:rPr>
          <w:delText>{Sieber, 2017 #8457}</w:delText>
        </w:r>
        <w:r w:rsidR="00670FBE" w:rsidRPr="00561943" w:rsidDel="0025795D">
          <w:rPr>
            <w:rFonts w:asciiTheme="minorHAnsi" w:hAnsiTheme="minorHAnsi"/>
          </w:rPr>
          <w:delText xml:space="preserve"> </w:delText>
        </w:r>
      </w:del>
      <w:r w:rsidR="00670FBE" w:rsidRPr="00561943">
        <w:rPr>
          <w:rFonts w:asciiTheme="minorHAnsi" w:hAnsiTheme="minorHAnsi"/>
        </w:rPr>
        <w:t>(</w:t>
      </w:r>
      <w:ins w:id="536" w:author="German Uritskiy" w:date="2018-06-12T13:59:00Z">
        <w:r w:rsidR="00375840">
          <w:rPr>
            <w:rFonts w:asciiTheme="minorHAnsi" w:hAnsiTheme="minorHAnsi"/>
          </w:rPr>
          <w:t>--</w:t>
        </w:r>
        <w:proofErr w:type="spellStart"/>
        <w:r w:rsidR="00375840">
          <w:rPr>
            <w:rFonts w:asciiTheme="minorHAnsi" w:hAnsiTheme="minorHAnsi"/>
          </w:rPr>
          <w:t>search_engine</w:t>
        </w:r>
        <w:proofErr w:type="spellEnd"/>
        <w:r w:rsidR="00375840">
          <w:rPr>
            <w:rFonts w:asciiTheme="minorHAnsi" w:hAnsiTheme="minorHAnsi"/>
          </w:rPr>
          <w:t xml:space="preserve"> blast</w:t>
        </w:r>
      </w:ins>
      <w:ins w:id="537" w:author="German Uritskiy" w:date="2018-06-12T14:16:00Z">
        <w:r w:rsidR="00457AA5">
          <w:rPr>
            <w:rFonts w:asciiTheme="minorHAnsi" w:hAnsiTheme="minorHAnsi"/>
          </w:rPr>
          <w:t xml:space="preserve"> </w:t>
        </w:r>
      </w:ins>
      <w:ins w:id="538" w:author="German Uritskiy" w:date="2018-06-12T14:35:00Z">
        <w:r w:rsidR="00CD73AB">
          <w:rPr>
            <w:rFonts w:asciiTheme="minorHAnsi" w:hAnsiTheme="minorHAnsi"/>
          </w:rPr>
          <w:t>parameter</w:t>
        </w:r>
      </w:ins>
      <w:del w:id="539" w:author="German Uritskiy" w:date="2018-06-12T13:59:00Z">
        <w:r w:rsidR="00670FBE" w:rsidRPr="00561943" w:rsidDel="00375840">
          <w:rPr>
            <w:rFonts w:asciiTheme="minorHAnsi" w:hAnsiTheme="minorHAnsi"/>
          </w:rPr>
          <w:delText>default settings, blast used for search engine</w:delText>
        </w:r>
      </w:del>
      <w:r w:rsidR="00670FBE" w:rsidRPr="00561943">
        <w:rPr>
          <w:rFonts w:asciiTheme="minorHAnsi" w:hAnsiTheme="minorHAnsi"/>
        </w:rPr>
        <w:t xml:space="preserve">), </w:t>
      </w:r>
      <w:proofErr w:type="spellStart"/>
      <w:r w:rsidR="00670FBE" w:rsidRPr="00561943">
        <w:rPr>
          <w:rFonts w:asciiTheme="minorHAnsi" w:hAnsiTheme="minorHAnsi"/>
        </w:rPr>
        <w:t>Binning_refiner</w:t>
      </w:r>
      <w:proofErr w:type="spellEnd"/>
      <w:r w:rsidR="00670FBE" w:rsidRPr="00561943">
        <w:rPr>
          <w:rFonts w:asciiTheme="minorHAnsi" w:hAnsiTheme="minorHAnsi"/>
        </w:rPr>
        <w:t xml:space="preserve"> v1.2</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[28]</w:t>
      </w:r>
      <w:r w:rsidR="00E84F72" w:rsidRPr="00561943">
        <w:rPr>
          <w:rFonts w:asciiTheme="minorHAnsi" w:hAnsiTheme="minorHAnsi"/>
        </w:rPr>
        <w:fldChar w:fldCharType="end"/>
      </w:r>
      <w:r w:rsidR="00670FBE" w:rsidRPr="00561943">
        <w:rPr>
          <w:rFonts w:asciiTheme="minorHAnsi" w:hAnsiTheme="minorHAnsi"/>
        </w:rPr>
        <w:t xml:space="preserve"> (default settings), and metaWRAP</w:t>
      </w:r>
      <w:ins w:id="540" w:author="German Uritskiy" w:date="2018-06-12T14:06:00Z">
        <w:r w:rsidR="00A81D0E">
          <w:rPr>
            <w:rFonts w:asciiTheme="minorHAnsi" w:hAnsiTheme="minorHAnsi"/>
          </w:rPr>
          <w:t xml:space="preserve"> </w:t>
        </w:r>
      </w:ins>
      <w:del w:id="541" w:author="German Uritskiy" w:date="2018-06-12T14:06:00Z">
        <w:r w:rsidR="00670FBE" w:rsidRPr="00561943" w:rsidDel="00A81D0E">
          <w:rPr>
            <w:rFonts w:asciiTheme="minorHAnsi" w:hAnsiTheme="minorHAnsi"/>
          </w:rPr>
          <w:delText>-</w:delText>
        </w:r>
      </w:del>
      <w:proofErr w:type="spellStart"/>
      <w:r w:rsidR="00670FBE" w:rsidRPr="00561943">
        <w:rPr>
          <w:rFonts w:asciiTheme="minorHAnsi" w:hAnsiTheme="minorHAnsi"/>
        </w:rPr>
        <w:t>Bin_refinement</w:t>
      </w:r>
      <w:proofErr w:type="spellEnd"/>
      <w:r w:rsidR="00670FBE" w:rsidRPr="00561943">
        <w:rPr>
          <w:rFonts w:asciiTheme="minorHAnsi" w:hAnsiTheme="minorHAnsi"/>
        </w:rPr>
        <w:t xml:space="preserve"> </w:t>
      </w:r>
      <w:ins w:id="542" w:author="German Uritskiy" w:date="2018-06-12T14:06:00Z">
        <w:r w:rsidR="00A81D0E">
          <w:rPr>
            <w:rFonts w:asciiTheme="minorHAnsi" w:hAnsiTheme="minorHAnsi"/>
          </w:rPr>
          <w:t>module</w:t>
        </w:r>
      </w:ins>
      <w:ins w:id="543" w:author="German Uritskiy" w:date="2018-06-12T14:28:00Z">
        <w:r w:rsidR="00C8146F">
          <w:rPr>
            <w:rFonts w:asciiTheme="minorHAnsi" w:hAnsiTheme="minorHAnsi"/>
          </w:rPr>
          <w:t xml:space="preserve"> (-c 50 </w:t>
        </w:r>
      </w:ins>
      <w:ins w:id="544" w:author="German Uritskiy" w:date="2018-06-12T14:29:00Z">
        <w:r w:rsidR="00C8146F">
          <w:rPr>
            <w:rFonts w:asciiTheme="minorHAnsi" w:hAnsiTheme="minorHAnsi"/>
          </w:rPr>
          <w:t>-</w:t>
        </w:r>
      </w:ins>
      <w:ins w:id="545" w:author="German Uritskiy" w:date="2018-06-12T14:28:00Z">
        <w:r w:rsidR="00C8146F">
          <w:rPr>
            <w:rFonts w:asciiTheme="minorHAnsi" w:hAnsiTheme="minorHAnsi"/>
          </w:rPr>
          <w:t>x 10</w:t>
        </w:r>
      </w:ins>
      <w:ins w:id="546" w:author="German Uritskiy" w:date="2018-06-12T14:36:00Z">
        <w:r w:rsidR="00CD73AB">
          <w:rPr>
            <w:rFonts w:asciiTheme="minorHAnsi" w:hAnsiTheme="minorHAnsi"/>
          </w:rPr>
          <w:t xml:space="preserve"> parameters)</w:t>
        </w:r>
      </w:ins>
      <w:del w:id="547" w:author="German Uritskiy" w:date="2018-06-12T14:06:00Z">
        <w:r w:rsidR="00670FBE" w:rsidRPr="00561943" w:rsidDel="00A81D0E">
          <w:rPr>
            <w:rFonts w:asciiTheme="minorHAnsi" w:hAnsiTheme="minorHAnsi"/>
          </w:rPr>
          <w:delText>v0.7 (see Supp. Methods for module details)</w:delText>
        </w:r>
      </w:del>
      <w:r w:rsidR="00670FBE" w:rsidRPr="00561943">
        <w:rPr>
          <w:rFonts w:asciiTheme="minorHAnsi" w:hAnsiTheme="minorHAnsi"/>
        </w:rPr>
        <w:t xml:space="preserve">. </w:t>
      </w:r>
      <w:r w:rsidR="0028459F" w:rsidRPr="00561943">
        <w:rPr>
          <w:rFonts w:asciiTheme="minorHAnsi" w:hAnsiTheme="minorHAnsi"/>
        </w:rPr>
        <w:t>T</w:t>
      </w:r>
      <w:r w:rsidR="00670FBE" w:rsidRPr="00561943">
        <w:rPr>
          <w:rFonts w:asciiTheme="minorHAnsi" w:hAnsiTheme="minorHAnsi"/>
        </w:rPr>
        <w:t xml:space="preserve">he completion and contamination of the bins in all six bin sets </w:t>
      </w:r>
      <w:r w:rsidR="0028459F" w:rsidRPr="00561943">
        <w:rPr>
          <w:rFonts w:asciiTheme="minorHAnsi" w:hAnsiTheme="minorHAnsi"/>
        </w:rPr>
        <w:t xml:space="preserve">were </w:t>
      </w:r>
      <w:r w:rsidR="00670FBE" w:rsidRPr="00561943">
        <w:rPr>
          <w:rFonts w:asciiTheme="minorHAnsi" w:hAnsiTheme="minorHAnsi"/>
        </w:rPr>
        <w:t>first evaluated with CheckM v1.0.7</w:t>
      </w:r>
      <w:r w:rsidR="003E6971"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[24]</w:t>
      </w:r>
      <w:r w:rsidR="00E84F72" w:rsidRPr="00561943">
        <w:rPr>
          <w:rFonts w:asciiTheme="minorHAnsi" w:hAnsiTheme="minorHAnsi"/>
        </w:rPr>
        <w:fldChar w:fldCharType="end"/>
      </w:r>
      <w:r w:rsidR="00670FBE" w:rsidRPr="00561943">
        <w:rPr>
          <w:rFonts w:asciiTheme="minorHAnsi" w:hAnsiTheme="minorHAnsi"/>
        </w:rPr>
        <w:t xml:space="preserve"> </w:t>
      </w:r>
      <w:ins w:id="548" w:author="German Uritskiy" w:date="2018-06-12T14:18:00Z">
        <w:r w:rsidR="00457AA5">
          <w:rPr>
            <w:rFonts w:asciiTheme="minorHAnsi" w:hAnsiTheme="minorHAnsi"/>
          </w:rPr>
          <w:t>(</w:t>
        </w:r>
      </w:ins>
      <w:del w:id="549" w:author="German Uritskiy" w:date="2018-06-12T14:18:00Z">
        <w:r w:rsidR="00670FBE" w:rsidRPr="00561943" w:rsidDel="00457AA5">
          <w:rPr>
            <w:rFonts w:asciiTheme="minorHAnsi" w:hAnsiTheme="minorHAnsi"/>
          </w:rPr>
          <w:delText xml:space="preserve">with </w:delText>
        </w:r>
      </w:del>
      <w:r w:rsidR="00670FBE" w:rsidRPr="00561943">
        <w:rPr>
          <w:rFonts w:asciiTheme="minorHAnsi" w:hAnsiTheme="minorHAnsi"/>
        </w:rPr>
        <w:t>default parameters</w:t>
      </w:r>
      <w:ins w:id="550" w:author="German Uritskiy" w:date="2018-06-12T14:18:00Z">
        <w:r w:rsidR="00457AA5">
          <w:rPr>
            <w:rFonts w:asciiTheme="minorHAnsi" w:hAnsiTheme="minorHAnsi"/>
          </w:rPr>
          <w:t>)</w:t>
        </w:r>
      </w:ins>
      <w:r w:rsidR="00670FBE" w:rsidRPr="00561943">
        <w:rPr>
          <w:rFonts w:asciiTheme="minorHAnsi" w:hAnsiTheme="minorHAnsi"/>
        </w:rPr>
        <w:t>, and bins with a completion less than 50% or a contamination greater than 10% were discarded. The true recall and precision of the bins within the six resulting bin sets was determined with Amber v0.6.2</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&lt;EndNote&gt;&lt;Cite&gt;&lt;Author&gt;Meyer&lt;/Author&gt;&lt;Year&gt;2017&lt;/Year&gt;&lt;RecNum&gt;8484&lt;/RecNum&gt;&lt;DisplayText&gt;[41]&lt;/DisplayText&gt;&lt;record&gt;&lt;rec-number&gt;8484&lt;/rec-number&gt;&lt;foreign-keys&gt;&lt;key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[41]</w:t>
      </w:r>
      <w:r w:rsidR="00E84F72" w:rsidRPr="00561943">
        <w:rPr>
          <w:rFonts w:asciiTheme="minorHAnsi" w:hAnsiTheme="minorHAnsi"/>
        </w:rPr>
        <w:fldChar w:fldCharType="end"/>
      </w:r>
      <w:r w:rsidR="0028459F" w:rsidRPr="00561943">
        <w:rPr>
          <w:rFonts w:asciiTheme="minorHAnsi" w:hAnsiTheme="minorHAnsi"/>
        </w:rPr>
        <w:t xml:space="preserve"> and</w:t>
      </w:r>
      <w:r w:rsidR="00670FBE" w:rsidRPr="00561943">
        <w:rPr>
          <w:rFonts w:asciiTheme="minorHAnsi" w:hAnsiTheme="minorHAnsi"/>
        </w:rPr>
        <w:t xml:space="preserve"> </w:t>
      </w:r>
      <w:r w:rsidR="0028459F" w:rsidRPr="00561943">
        <w:rPr>
          <w:rFonts w:asciiTheme="minorHAnsi" w:hAnsiTheme="minorHAnsi"/>
        </w:rPr>
        <w:t>b</w:t>
      </w:r>
      <w:r w:rsidR="00670FBE" w:rsidRPr="00561943">
        <w:rPr>
          <w:rFonts w:asciiTheme="minorHAnsi" w:hAnsiTheme="minorHAnsi"/>
        </w:rPr>
        <w:t xml:space="preserve">in recall and precision were converted to completion and contamination </w:t>
      </w:r>
      <w:r w:rsidR="00670FBE" w:rsidRPr="00561943">
        <w:rPr>
          <w:rFonts w:asciiTheme="minorHAnsi" w:hAnsiTheme="minorHAnsi"/>
        </w:rPr>
        <w:lastRenderedPageBreak/>
        <w:t>percentages</w:t>
      </w:r>
      <w:ins w:id="551" w:author="German Uritskiy" w:date="2018-06-12T14:08:00Z">
        <w:r w:rsidR="00A81D0E">
          <w:rPr>
            <w:rFonts w:asciiTheme="minorHAnsi" w:hAnsiTheme="minorHAnsi"/>
          </w:rPr>
          <w:t xml:space="preserve">. </w:t>
        </w:r>
      </w:ins>
      <w:ins w:id="552" w:author="German Uritskiy" w:date="2018-06-12T14:18:00Z">
        <w:r w:rsidR="00457AA5" w:rsidRPr="00561943">
          <w:rPr>
            <w:rFonts w:asciiTheme="minorHAnsi" w:hAnsiTheme="minorHAnsi"/>
          </w:rPr>
          <w:t>See Supplementary Methods</w:t>
        </w:r>
        <w:r w:rsidR="00457AA5">
          <w:rPr>
            <w:rFonts w:asciiTheme="minorHAnsi" w:hAnsiTheme="minorHAnsi"/>
          </w:rPr>
          <w:t xml:space="preserve"> (Additional file 1)</w:t>
        </w:r>
        <w:r w:rsidR="00457AA5" w:rsidRPr="00561943">
          <w:rPr>
            <w:rFonts w:asciiTheme="minorHAnsi" w:hAnsiTheme="minorHAnsi"/>
          </w:rPr>
          <w:t xml:space="preserve"> for </w:t>
        </w:r>
      </w:ins>
      <w:ins w:id="553" w:author="German Uritskiy" w:date="2018-06-12T14:20:00Z">
        <w:r w:rsidR="00457AA5">
          <w:rPr>
            <w:rFonts w:asciiTheme="minorHAnsi" w:hAnsiTheme="minorHAnsi"/>
          </w:rPr>
          <w:t xml:space="preserve">details </w:t>
        </w:r>
      </w:ins>
      <w:ins w:id="554" w:author="German Uritskiy" w:date="2018-06-12T14:21:00Z">
        <w:r w:rsidR="00457AA5">
          <w:rPr>
            <w:rFonts w:asciiTheme="minorHAnsi" w:hAnsiTheme="minorHAnsi"/>
          </w:rPr>
          <w:t xml:space="preserve">about the software </w:t>
        </w:r>
      </w:ins>
      <w:ins w:id="555" w:author="German Uritskiy" w:date="2018-06-12T14:20:00Z">
        <w:r w:rsidR="00457AA5">
          <w:rPr>
            <w:rFonts w:asciiTheme="minorHAnsi" w:hAnsiTheme="minorHAnsi"/>
          </w:rPr>
          <w:t xml:space="preserve">used </w:t>
        </w:r>
      </w:ins>
      <w:ins w:id="556" w:author="German Uritskiy" w:date="2018-06-12T14:18:00Z">
        <w:r w:rsidR="00457AA5">
          <w:rPr>
            <w:rFonts w:asciiTheme="minorHAnsi" w:hAnsiTheme="minorHAnsi"/>
          </w:rPr>
          <w:t xml:space="preserve">in </w:t>
        </w:r>
        <w:r w:rsidR="00457AA5" w:rsidRPr="00561943">
          <w:rPr>
            <w:rFonts w:asciiTheme="minorHAnsi" w:hAnsiTheme="minorHAnsi"/>
          </w:rPr>
          <w:t>all modules</w:t>
        </w:r>
      </w:ins>
      <w:ins w:id="557" w:author="German Uritskiy" w:date="2018-06-12T14:21:00Z">
        <w:r w:rsidR="00457AA5">
          <w:rPr>
            <w:rFonts w:asciiTheme="minorHAnsi" w:hAnsiTheme="minorHAnsi"/>
          </w:rPr>
          <w:t>, and</w:t>
        </w:r>
      </w:ins>
      <w:ins w:id="558" w:author="German Uritskiy" w:date="2018-06-12T14:18:00Z">
        <w:r w:rsidR="00457AA5">
          <w:rPr>
            <w:rFonts w:asciiTheme="minorHAnsi" w:hAnsiTheme="minorHAnsi"/>
          </w:rPr>
          <w:t xml:space="preserve"> </w:t>
        </w:r>
        <w:r w:rsidR="00457AA5">
          <w:rPr>
            <w:rFonts w:asciiTheme="minorHAnsi" w:hAnsiTheme="minorHAnsi"/>
          </w:rPr>
          <w:fldChar w:fldCharType="begin"/>
        </w:r>
        <w:r w:rsidR="00457AA5">
          <w:rPr>
            <w:rFonts w:asciiTheme="minorHAnsi" w:hAnsiTheme="minorHAnsi"/>
          </w:rPr>
          <w:instrText xml:space="preserve"> HYPERLINK "</w:instrText>
        </w:r>
        <w:r w:rsidR="00457AA5" w:rsidRPr="00656D2A">
          <w:rPr>
            <w:rFonts w:asciiTheme="minorHAnsi" w:hAnsiTheme="minorHAnsi"/>
          </w:rPr>
          <w:instrText>https://github.com/bxlab/metawrap_pa</w:instrText>
        </w:r>
        <w:r w:rsidR="00457AA5">
          <w:rPr>
            <w:rFonts w:asciiTheme="minorHAnsi" w:hAnsiTheme="minorHAnsi"/>
          </w:rPr>
          <w:instrText xml:space="preserve">per/" </w:instrText>
        </w:r>
        <w:r w:rsidR="00457AA5">
          <w:rPr>
            <w:rFonts w:asciiTheme="minorHAnsi" w:hAnsiTheme="minorHAnsi"/>
          </w:rPr>
        </w:r>
        <w:r w:rsidR="00457AA5">
          <w:rPr>
            <w:rFonts w:asciiTheme="minorHAnsi" w:hAnsiTheme="minorHAnsi"/>
          </w:rPr>
          <w:fldChar w:fldCharType="separate"/>
        </w:r>
        <w:r w:rsidR="00457AA5" w:rsidRPr="00A81D0E">
          <w:rPr>
            <w:rStyle w:val="Hyperlink"/>
            <w:rFonts w:asciiTheme="minorHAnsi" w:hAnsiTheme="minorHAnsi"/>
          </w:rPr>
          <w:t>https://github.com/bxlab/metawrap_pa</w:t>
        </w:r>
        <w:r w:rsidR="00457AA5" w:rsidRPr="00B96FBF">
          <w:rPr>
            <w:rStyle w:val="Hyperlink"/>
            <w:rFonts w:asciiTheme="minorHAnsi" w:hAnsiTheme="minorHAnsi"/>
          </w:rPr>
          <w:t>per/</w:t>
        </w:r>
        <w:r w:rsidR="00457AA5">
          <w:rPr>
            <w:rFonts w:asciiTheme="minorHAnsi" w:hAnsiTheme="minorHAnsi"/>
          </w:rPr>
          <w:fldChar w:fldCharType="end"/>
        </w:r>
        <w:r w:rsidR="00457AA5">
          <w:rPr>
            <w:rFonts w:asciiTheme="minorHAnsi" w:hAnsiTheme="minorHAnsi"/>
          </w:rPr>
          <w:t xml:space="preserve"> for detailed commands used for this analysis.</w:t>
        </w:r>
      </w:ins>
    </w:p>
    <w:p w14:paraId="15CC1C86" w14:textId="029980ED" w:rsidR="00670FBE" w:rsidRPr="00561943" w:rsidDel="00457AA5" w:rsidRDefault="00670FBE" w:rsidP="00446299">
      <w:pPr>
        <w:spacing w:line="480" w:lineRule="auto"/>
        <w:rPr>
          <w:del w:id="559" w:author="German Uritskiy" w:date="2018-06-12T14:18:00Z"/>
          <w:rFonts w:asciiTheme="minorHAnsi" w:hAnsiTheme="minorHAnsi"/>
        </w:rPr>
        <w:pPrChange w:id="560" w:author="German Uritskiy" w:date="2018-06-12T15:46:00Z">
          <w:pPr/>
        </w:pPrChange>
      </w:pPr>
      <w:del w:id="561" w:author="German Uritskiy" w:date="2018-06-12T14:08:00Z">
        <w:r w:rsidRPr="00561943" w:rsidDel="00A81D0E">
          <w:rPr>
            <w:rFonts w:asciiTheme="minorHAnsi" w:hAnsiTheme="minorHAnsi"/>
          </w:rPr>
          <w:delText>.</w:delText>
        </w:r>
      </w:del>
    </w:p>
    <w:p w14:paraId="526F0158" w14:textId="77777777" w:rsidR="00670FBE" w:rsidRPr="00561943" w:rsidRDefault="00670FBE" w:rsidP="00446299">
      <w:pPr>
        <w:spacing w:line="480" w:lineRule="auto"/>
        <w:rPr>
          <w:rFonts w:asciiTheme="minorHAnsi" w:hAnsiTheme="minorHAnsi"/>
        </w:rPr>
        <w:pPrChange w:id="562" w:author="German Uritskiy" w:date="2018-06-12T15:46:00Z">
          <w:pPr/>
        </w:pPrChange>
      </w:pPr>
    </w:p>
    <w:p w14:paraId="07935D72" w14:textId="77777777" w:rsidR="00670FBE" w:rsidRPr="00561943" w:rsidRDefault="00670FBE" w:rsidP="00446299">
      <w:pPr>
        <w:spacing w:line="480" w:lineRule="auto"/>
        <w:rPr>
          <w:rFonts w:asciiTheme="minorHAnsi" w:hAnsiTheme="minorHAnsi"/>
          <w:b/>
        </w:rPr>
        <w:pPrChange w:id="563" w:author="German Uritskiy" w:date="2018-06-12T15:46:00Z">
          <w:pPr/>
        </w:pPrChange>
      </w:pPr>
      <w:r w:rsidRPr="00561943">
        <w:rPr>
          <w:rFonts w:asciiTheme="minorHAnsi" w:hAnsiTheme="minorHAnsi"/>
          <w:b/>
        </w:rPr>
        <w:t>Real data binning benchmarking</w:t>
      </w:r>
    </w:p>
    <w:p w14:paraId="018D9E57" w14:textId="63BA8291" w:rsidR="00C8146F" w:rsidRDefault="00670FBE" w:rsidP="00446299">
      <w:pPr>
        <w:spacing w:line="480" w:lineRule="auto"/>
        <w:rPr>
          <w:ins w:id="564" w:author="German Uritskiy" w:date="2018-06-12T14:26:00Z"/>
          <w:rFonts w:asciiTheme="minorHAnsi" w:hAnsiTheme="minorHAnsi"/>
        </w:rPr>
        <w:pPrChange w:id="565" w:author="German Uritskiy" w:date="2018-06-12T15:46:00Z">
          <w:pPr/>
        </w:pPrChange>
      </w:pPr>
      <w:r w:rsidRPr="00561943">
        <w:rPr>
          <w:rFonts w:asciiTheme="minorHAnsi" w:hAnsiTheme="minorHAnsi"/>
        </w:rPr>
        <w:t>The raw sequences from water, gut, and soil microbiomes were run through the metaWRAP-</w:t>
      </w:r>
      <w:proofErr w:type="spellStart"/>
      <w:r w:rsidRPr="00561943">
        <w:rPr>
          <w:rFonts w:asciiTheme="minorHAnsi" w:hAnsiTheme="minorHAnsi"/>
        </w:rPr>
        <w:t>Read_qc</w:t>
      </w:r>
      <w:proofErr w:type="spellEnd"/>
      <w:r w:rsidRPr="00561943">
        <w:rPr>
          <w:rFonts w:asciiTheme="minorHAnsi" w:hAnsiTheme="minorHAnsi"/>
        </w:rPr>
        <w:t xml:space="preserve"> module</w:t>
      </w:r>
      <w:ins w:id="566" w:author="German Uritskiy" w:date="2018-06-12T14:30:00Z">
        <w:r w:rsidR="00C8146F">
          <w:rPr>
            <w:rFonts w:asciiTheme="minorHAnsi" w:hAnsiTheme="minorHAnsi"/>
          </w:rPr>
          <w:t xml:space="preserve"> </w:t>
        </w:r>
      </w:ins>
      <w:ins w:id="567" w:author="German Uritskiy" w:date="2018-06-12T14:31:00Z">
        <w:r w:rsidR="00C8146F">
          <w:rPr>
            <w:rFonts w:asciiTheme="minorHAnsi" w:hAnsiTheme="minorHAnsi"/>
          </w:rPr>
          <w:t xml:space="preserve">(default </w:t>
        </w:r>
      </w:ins>
      <w:ins w:id="568" w:author="German Uritskiy" w:date="2018-06-12T14:34:00Z">
        <w:r w:rsidR="008D4B5B">
          <w:rPr>
            <w:rFonts w:asciiTheme="minorHAnsi" w:hAnsiTheme="minorHAnsi"/>
          </w:rPr>
          <w:t>parameters</w:t>
        </w:r>
      </w:ins>
      <w:ins w:id="569" w:author="German Uritskiy" w:date="2018-06-12T14:31:00Z">
        <w:r w:rsidR="00C8146F">
          <w:rPr>
            <w:rFonts w:asciiTheme="minorHAnsi" w:hAnsiTheme="minorHAnsi"/>
          </w:rPr>
          <w:t xml:space="preserve">) </w:t>
        </w:r>
      </w:ins>
      <w:ins w:id="570" w:author="German Uritskiy" w:date="2018-06-12T14:30:00Z">
        <w:r w:rsidR="00C8146F">
          <w:rPr>
            <w:rFonts w:asciiTheme="minorHAnsi" w:hAnsiTheme="minorHAnsi"/>
          </w:rPr>
          <w:t xml:space="preserve">for quality trimming </w:t>
        </w:r>
      </w:ins>
      <w:ins w:id="571" w:author="German Uritskiy" w:date="2018-06-12T14:31:00Z">
        <w:r w:rsidR="00C8146F" w:rsidRPr="00561943">
          <w:rPr>
            <w:rFonts w:asciiTheme="minorHAnsi" w:hAnsiTheme="minorHAnsi"/>
          </w:rPr>
          <w:t xml:space="preserve">with </w:t>
        </w:r>
        <w:proofErr w:type="spellStart"/>
        <w:r w:rsidR="00C8146F" w:rsidRPr="00561943">
          <w:rPr>
            <w:rFonts w:asciiTheme="minorHAnsi" w:hAnsiTheme="minorHAnsi"/>
          </w:rPr>
          <w:t>TrimGalore</w:t>
        </w:r>
        <w:proofErr w:type="spellEnd"/>
        <w:r w:rsidR="00C8146F" w:rsidRPr="00561943">
          <w:rPr>
            <w:rFonts w:asciiTheme="minorHAnsi" w:hAnsiTheme="minorHAnsi"/>
          </w:rPr>
          <w:t xml:space="preserve"> </w:t>
        </w:r>
        <w:r w:rsidR="00C8146F" w:rsidRPr="00561943">
          <w:rPr>
            <w:rFonts w:asciiTheme="minorHAnsi" w:hAnsiTheme="minorHAnsi"/>
          </w:rPr>
          <w:fldChar w:fldCharType="begin"/>
        </w:r>
        <w:r w:rsidR="00C8146F">
          <w:rPr>
            <w:rFonts w:asciiTheme="minorHAnsi" w:hAnsiTheme="minorHAnsi"/>
          </w:rPr>
          <w:instrText xml:space="preserve"> ADDIN EN.CITE &lt;EndNote&gt;&lt;Cite&gt;&lt;Author&gt;Krueger&lt;/Author&gt;&lt;Year&gt;2015&lt;/Year&gt;&lt;RecNum&gt;8568&lt;/RecNum&gt;&lt;DisplayText&gt;[45]&lt;/DisplayText&gt;&lt;record&gt;&lt;rec-number&gt;8568&lt;/rec-number&gt;&lt;foreign-keys&gt;&lt;key app="EN" db-id="vawrdvfvexr9z1e5pd0p92dt2dzpvp0ezpsr" timestamp="1518103701"&gt;8568&lt;/key&gt;&lt;/foreign-keys&gt;&lt;ref-type name="Computer Program"&gt;9&lt;/ref-type&gt;&lt;contributors&gt;&lt;authors&gt;&lt;author&gt;Felix Krueger&lt;/author&gt;&lt;/authors&gt;&lt;/contributors&gt;&lt;titles&gt;&lt;title&gt;Trim Galore!: a wrapper tool around Cutadapt and FastQC to consistently apply quality and adapter trimming to FastQ files&lt;/title&gt;&lt;short-title&gt;TrimGalore&lt;/short-title&gt;&lt;/titles&gt;&lt;edition&gt;0.4.5&lt;/edition&gt;&lt;dates&gt;&lt;year&gt;2015&lt;/year&gt;&lt;/dates&gt;&lt;publisher&gt;Bioconda&lt;/publisher&gt;&lt;urls&gt;&lt;related-urls&gt;&lt;url&gt;http://www.bioinformatics.babraham.ac.uk/projects/trim_galore/&lt;/url&gt;&lt;/related-urls&gt;&lt;/urls&gt;&lt;access-date&gt;2/08/18&lt;/access-date&gt;&lt;/record&gt;&lt;/Cite&gt;&lt;/EndNote&gt;</w:instrText>
        </w:r>
        <w:r w:rsidR="00C8146F" w:rsidRPr="00561943">
          <w:rPr>
            <w:rFonts w:asciiTheme="minorHAnsi" w:hAnsiTheme="minorHAnsi"/>
          </w:rPr>
          <w:fldChar w:fldCharType="separate"/>
        </w:r>
        <w:r w:rsidR="00C8146F">
          <w:rPr>
            <w:rFonts w:asciiTheme="minorHAnsi" w:hAnsiTheme="minorHAnsi"/>
            <w:noProof/>
          </w:rPr>
          <w:t>[45]</w:t>
        </w:r>
        <w:r w:rsidR="00C8146F" w:rsidRPr="00561943">
          <w:rPr>
            <w:rFonts w:asciiTheme="minorHAnsi" w:hAnsiTheme="minorHAnsi"/>
          </w:rPr>
          <w:fldChar w:fldCharType="end"/>
        </w:r>
        <w:r w:rsidR="00C8146F">
          <w:rPr>
            <w:rFonts w:asciiTheme="minorHAnsi" w:hAnsiTheme="minorHAnsi"/>
          </w:rPr>
          <w:t xml:space="preserve">, </w:t>
        </w:r>
      </w:ins>
      <w:ins w:id="572" w:author="German Uritskiy" w:date="2018-06-12T14:30:00Z">
        <w:r w:rsidR="00C8146F">
          <w:rPr>
            <w:rFonts w:asciiTheme="minorHAnsi" w:hAnsiTheme="minorHAnsi"/>
          </w:rPr>
          <w:t>human contamination removal</w:t>
        </w:r>
        <w:r w:rsidR="00C8146F" w:rsidRPr="00C8146F">
          <w:rPr>
            <w:rFonts w:asciiTheme="minorHAnsi" w:hAnsiTheme="minorHAnsi"/>
          </w:rPr>
          <w:t xml:space="preserve"> </w:t>
        </w:r>
        <w:r w:rsidR="00C8146F">
          <w:rPr>
            <w:rFonts w:asciiTheme="minorHAnsi" w:hAnsiTheme="minorHAnsi"/>
          </w:rPr>
          <w:t xml:space="preserve">with </w:t>
        </w:r>
        <w:proofErr w:type="spellStart"/>
        <w:r w:rsidR="00C8146F" w:rsidRPr="00561943">
          <w:rPr>
            <w:rFonts w:asciiTheme="minorHAnsi" w:hAnsiTheme="minorHAnsi"/>
          </w:rPr>
          <w:t>BMTagger</w:t>
        </w:r>
        <w:proofErr w:type="spellEnd"/>
        <w:r w:rsidR="00C8146F" w:rsidRPr="00561943">
          <w:rPr>
            <w:rFonts w:asciiTheme="minorHAnsi" w:hAnsiTheme="minorHAnsi"/>
          </w:rPr>
          <w:t xml:space="preserve"> </w:t>
        </w:r>
        <w:r w:rsidR="00C8146F" w:rsidRPr="00561943">
          <w:rPr>
            <w:rFonts w:asciiTheme="minorHAnsi" w:hAnsiTheme="minorHAnsi"/>
          </w:rPr>
          <w:fldChar w:fldCharType="begin"/>
        </w:r>
        <w:r w:rsidR="00C8146F">
          <w:rPr>
            <w:rFonts w:asciiTheme="minorHAnsi" w:hAnsiTheme="minorHAnsi"/>
          </w:rPr>
          <w:instrText xml:space="preserve"> ADDIN EN.CITE &lt;EndNote&gt;&lt;Cite&gt;&lt;Author&gt;Agarwala&lt;/Author&gt;&lt;Year&gt;2010&lt;/Year&gt;&lt;RecNum&gt;8569&lt;/RecNum&gt;&lt;DisplayText&gt;[46]&lt;/DisplayText&gt;&lt;record&gt;&lt;rec-number&gt;8569&lt;/rec-number&gt;&lt;foreign-keys&gt;&lt;key app="EN" db-id="vawrdvfvexr9z1e5pd0p92dt2dzpvp0ezpsr" timestamp="1518104191"&gt;8569&lt;/key&gt;&lt;/foreign-keys&gt;&lt;ref-type name="Computer Program"&gt;9&lt;/ref-type&gt;&lt;contributors&gt;&lt;authors&gt;&lt;author&gt;Richa Agarwala&lt;/author&gt;&lt;author&gt;Aleksandr Morgulis&lt;/author&gt;&lt;/authors&gt;&lt;/contributors&gt;&lt;titles&gt;&lt;title&gt;BMTagger aka Best Match Tagger is for removing human reads from metagenomics datasets&lt;/title&gt;&lt;short-title&gt;BMTagger&lt;/short-title&gt;&lt;/titles&gt;&lt;edition&gt;3.101&lt;/edition&gt;&lt;dates&gt;&lt;year&gt;2010&lt;/year&gt;&lt;/dates&gt;&lt;publisher&gt;Bioconda&lt;/publisher&gt;&lt;urls&gt;&lt;related-urls&gt;&lt;url&gt;ftp://ftp.ncbi.nlm.nih.gov/pub/agarwala/bmtagger/&lt;/url&gt;&lt;/related-urls&gt;&lt;/urls&gt;&lt;access-date&gt;2/8/18&lt;/access-date&gt;&lt;/record&gt;&lt;/Cite&gt;&lt;/EndNote&gt;</w:instrText>
        </w:r>
        <w:r w:rsidR="00C8146F" w:rsidRPr="00561943">
          <w:rPr>
            <w:rFonts w:asciiTheme="minorHAnsi" w:hAnsiTheme="minorHAnsi"/>
          </w:rPr>
          <w:fldChar w:fldCharType="separate"/>
        </w:r>
        <w:r w:rsidR="00C8146F">
          <w:rPr>
            <w:rFonts w:asciiTheme="minorHAnsi" w:hAnsiTheme="minorHAnsi"/>
            <w:noProof/>
          </w:rPr>
          <w:t>[46]</w:t>
        </w:r>
        <w:r w:rsidR="00C8146F" w:rsidRPr="00561943">
          <w:rPr>
            <w:rFonts w:asciiTheme="minorHAnsi" w:hAnsiTheme="minorHAnsi"/>
          </w:rPr>
          <w:fldChar w:fldCharType="end"/>
        </w:r>
      </w:ins>
      <w:r w:rsidRPr="00561943">
        <w:rPr>
          <w:rFonts w:asciiTheme="minorHAnsi" w:hAnsiTheme="minorHAnsi"/>
        </w:rPr>
        <w:t>,</w:t>
      </w:r>
      <w:ins w:id="573" w:author="German Uritskiy" w:date="2018-06-12T14:31:00Z">
        <w:r w:rsidR="00C8146F">
          <w:rPr>
            <w:rFonts w:asciiTheme="minorHAnsi" w:hAnsiTheme="minorHAnsi"/>
          </w:rPr>
          <w:t xml:space="preserve"> and quality reports with </w:t>
        </w:r>
      </w:ins>
      <w:del w:id="574" w:author="German Uritskiy" w:date="2018-06-12T14:31:00Z">
        <w:r w:rsidRPr="00561943" w:rsidDel="00C8146F">
          <w:rPr>
            <w:rFonts w:asciiTheme="minorHAnsi" w:hAnsiTheme="minorHAnsi"/>
          </w:rPr>
          <w:delText xml:space="preserve"> which trims the reads with TrimGalore</w:delText>
        </w:r>
        <w:r w:rsidR="003E6971" w:rsidRPr="00561943" w:rsidDel="00C8146F">
          <w:rPr>
            <w:rFonts w:asciiTheme="minorHAnsi" w:hAnsiTheme="minorHAnsi"/>
          </w:rPr>
          <w:delText xml:space="preserve"> </w:delText>
        </w:r>
        <w:r w:rsidR="00E84F72" w:rsidRPr="00561943" w:rsidDel="00C8146F">
          <w:rPr>
            <w:rFonts w:asciiTheme="minorHAnsi" w:hAnsiTheme="minorHAnsi"/>
          </w:rPr>
          <w:fldChar w:fldCharType="begin"/>
        </w:r>
        <w:r w:rsidR="000560A0" w:rsidDel="00C8146F">
          <w:rPr>
            <w:rFonts w:asciiTheme="minorHAnsi" w:hAnsiTheme="minorHAnsi"/>
          </w:rPr>
          <w:delInstrText xml:space="preserve"> ADDIN EN.CITE &lt;EndNote&gt;&lt;Cite&gt;&lt;Author&gt;Krueger&lt;/Author&gt;&lt;Year&gt;2015&lt;/Year&gt;&lt;RecNum&gt;8568&lt;/RecNum&gt;&lt;DisplayText&gt;[45]&lt;/DisplayText&gt;&lt;record&gt;&lt;rec-number&gt;8568&lt;/rec-number&gt;&lt;foreign-keys&gt;&lt;key app="EN" db-id="vawrdvfvexr9z1e5pd0p92dt2dzpvp0ezpsr" timestamp="1518103701"&gt;8568&lt;/key&gt;&lt;/foreign-keys&gt;&lt;ref-type name="Computer Program"&gt;9&lt;/ref-type&gt;&lt;contributors&gt;&lt;authors&gt;&lt;author&gt;Felix Krueger&lt;/author&gt;&lt;/authors&gt;&lt;/contributors&gt;&lt;titles&gt;&lt;title&gt;Trim Galore!: a wrapper tool around Cutadapt and FastQC to consistently apply quality and adapter trimming to FastQ files&lt;/title&gt;&lt;short-title&gt;TrimGalore&lt;/short-title&gt;&lt;/titles&gt;&lt;edition&gt;0.4.5&lt;/edition&gt;&lt;dates&gt;&lt;year&gt;2015&lt;/year&gt;&lt;/dates&gt;&lt;publisher&gt;Bioconda&lt;/publisher&gt;&lt;urls&gt;&lt;related-urls&gt;&lt;url&gt;http://www.bioinformatics.babraham.ac.uk/projects/trim_galore/&lt;/url&gt;&lt;/related-urls&gt;&lt;/urls&gt;&lt;access-date&gt;2/08/18&lt;/access-date&gt;&lt;/record&gt;&lt;/Cite&gt;&lt;/EndNote&gt;</w:delInstrText>
        </w:r>
        <w:r w:rsidR="00E84F72" w:rsidRPr="00561943" w:rsidDel="00C8146F">
          <w:rPr>
            <w:rFonts w:asciiTheme="minorHAnsi" w:hAnsiTheme="minorHAnsi"/>
          </w:rPr>
          <w:fldChar w:fldCharType="separate"/>
        </w:r>
        <w:r w:rsidR="000560A0" w:rsidDel="00C8146F">
          <w:rPr>
            <w:rFonts w:asciiTheme="minorHAnsi" w:hAnsiTheme="minorHAnsi"/>
            <w:noProof/>
          </w:rPr>
          <w:delText>[45]</w:delText>
        </w:r>
        <w:r w:rsidR="00E84F72" w:rsidRPr="00561943" w:rsidDel="00C8146F">
          <w:rPr>
            <w:rFonts w:asciiTheme="minorHAnsi" w:hAnsiTheme="minorHAnsi"/>
          </w:rPr>
          <w:fldChar w:fldCharType="end"/>
        </w:r>
        <w:r w:rsidRPr="00561943" w:rsidDel="00C8146F">
          <w:rPr>
            <w:rFonts w:asciiTheme="minorHAnsi" w:hAnsiTheme="minorHAnsi"/>
          </w:rPr>
          <w:delText xml:space="preserve">, removes human contamination with </w:delText>
        </w:r>
      </w:del>
      <w:del w:id="575" w:author="German Uritskiy" w:date="2018-06-12T14:30:00Z">
        <w:r w:rsidRPr="00561943" w:rsidDel="00C8146F">
          <w:rPr>
            <w:rFonts w:asciiTheme="minorHAnsi" w:hAnsiTheme="minorHAnsi"/>
          </w:rPr>
          <w:delText>BMTagger</w:delText>
        </w:r>
        <w:r w:rsidR="003E6971" w:rsidRPr="00561943" w:rsidDel="00C8146F">
          <w:rPr>
            <w:rFonts w:asciiTheme="minorHAnsi" w:hAnsiTheme="minorHAnsi"/>
          </w:rPr>
          <w:delText xml:space="preserve"> </w:delText>
        </w:r>
        <w:r w:rsidR="00E84F72" w:rsidRPr="00561943" w:rsidDel="00C8146F">
          <w:rPr>
            <w:rFonts w:asciiTheme="minorHAnsi" w:hAnsiTheme="minorHAnsi"/>
          </w:rPr>
          <w:fldChar w:fldCharType="begin"/>
        </w:r>
        <w:r w:rsidR="000560A0" w:rsidDel="00C8146F">
          <w:rPr>
            <w:rFonts w:asciiTheme="minorHAnsi" w:hAnsiTheme="minorHAnsi"/>
          </w:rPr>
          <w:delInstrText xml:space="preserve"> ADDIN EN.CITE &lt;EndNote&gt;&lt;Cite&gt;&lt;Author&gt;Agarwala&lt;/Author&gt;&lt;Year&gt;2010&lt;/Year&gt;&lt;RecNum&gt;8569&lt;/RecNum&gt;&lt;DisplayText&gt;[46]&lt;/DisplayText&gt;&lt;record&gt;&lt;rec-number&gt;8569&lt;/rec-number&gt;&lt;foreign-keys&gt;&lt;key app="EN" db-id="vawrdvfvexr9z1e5pd0p92dt2dzpvp0ezpsr" timestamp="1518104191"&gt;8569&lt;/key&gt;&lt;/foreign-keys&gt;&lt;ref-type name="Computer Program"&gt;9&lt;/ref-type&gt;&lt;contributors&gt;&lt;authors&gt;&lt;author&gt;Richa Agarwala&lt;/author&gt;&lt;author&gt;Aleksandr Morgulis&lt;/author&gt;&lt;/authors&gt;&lt;/contributors&gt;&lt;titles&gt;&lt;title&gt;BMTagger aka Best Match Tagger is for removing human reads from metagenomics datasets&lt;/title&gt;&lt;short-title&gt;BMTagger&lt;/short-title&gt;&lt;/titles&gt;&lt;edition&gt;3.101&lt;/edition&gt;&lt;dates&gt;&lt;year&gt;2010&lt;/year&gt;&lt;/dates&gt;&lt;publisher&gt;Bioconda&lt;/publisher&gt;&lt;urls&gt;&lt;related-urls&gt;&lt;url&gt;ftp://ftp.ncbi.nlm.nih.gov/pub/agarwala/bmtagger/&lt;/url&gt;&lt;/related-urls&gt;&lt;/urls&gt;&lt;access-date&gt;2/8/18&lt;/access-date&gt;&lt;/record&gt;&lt;/Cite&gt;&lt;/EndNote&gt;</w:delInstrText>
        </w:r>
        <w:r w:rsidR="00E84F72" w:rsidRPr="00561943" w:rsidDel="00C8146F">
          <w:rPr>
            <w:rFonts w:asciiTheme="minorHAnsi" w:hAnsiTheme="minorHAnsi"/>
          </w:rPr>
          <w:fldChar w:fldCharType="separate"/>
        </w:r>
        <w:r w:rsidR="000560A0" w:rsidDel="00C8146F">
          <w:rPr>
            <w:rFonts w:asciiTheme="minorHAnsi" w:hAnsiTheme="minorHAnsi"/>
            <w:noProof/>
          </w:rPr>
          <w:delText>[46]</w:delText>
        </w:r>
        <w:r w:rsidR="00E84F72" w:rsidRPr="00561943" w:rsidDel="00C8146F">
          <w:rPr>
            <w:rFonts w:asciiTheme="minorHAnsi" w:hAnsiTheme="minorHAnsi"/>
          </w:rPr>
          <w:fldChar w:fldCharType="end"/>
        </w:r>
        <w:r w:rsidRPr="00561943" w:rsidDel="00C8146F">
          <w:rPr>
            <w:rFonts w:asciiTheme="minorHAnsi" w:hAnsiTheme="minorHAnsi"/>
          </w:rPr>
          <w:delText xml:space="preserve"> </w:delText>
        </w:r>
      </w:del>
      <w:del w:id="576" w:author="German Uritskiy" w:date="2018-06-12T14:31:00Z">
        <w:r w:rsidRPr="00561943" w:rsidDel="00C8146F">
          <w:rPr>
            <w:rFonts w:asciiTheme="minorHAnsi" w:hAnsiTheme="minorHAnsi"/>
          </w:rPr>
          <w:delText xml:space="preserve">searching </w:delText>
        </w:r>
      </w:del>
      <w:del w:id="577" w:author="German Uritskiy" w:date="2018-06-12T14:16:00Z">
        <w:r w:rsidRPr="00561943" w:rsidDel="00457AA5">
          <w:rPr>
            <w:rFonts w:asciiTheme="minorHAnsi" w:hAnsiTheme="minorHAnsi"/>
          </w:rPr>
          <w:delText>againsts</w:delText>
        </w:r>
      </w:del>
      <w:del w:id="578" w:author="German Uritskiy" w:date="2018-06-12T14:31:00Z">
        <w:r w:rsidRPr="00561943" w:rsidDel="00C8146F">
          <w:rPr>
            <w:rFonts w:asciiTheme="minorHAnsi" w:hAnsiTheme="minorHAnsi"/>
          </w:rPr>
          <w:delText xml:space="preserve"> hg38, and produces a quality report with </w:delText>
        </w:r>
      </w:del>
      <w:r w:rsidRPr="00561943">
        <w:rPr>
          <w:rFonts w:asciiTheme="minorHAnsi" w:hAnsiTheme="minorHAnsi"/>
        </w:rPr>
        <w:t>FASTQC</w:t>
      </w:r>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&lt;EndNote&gt;&lt;Cite&gt;&lt;Author&gt;Brown&lt;/Author&gt;&lt;Year&gt;2017&lt;/Year&gt;&lt;RecNum&gt;8565&lt;/RecNum&gt;&lt;DisplayText&gt;[47]&lt;/DisplayText&gt;&lt;record&gt;&lt;rec-number&gt;8565&lt;/rec-number&gt;&lt;foreign-keys&gt;&lt;key app="EN" db-id="vawrdvfvexr9z1e5pd0p92dt2dzpvp0ezpsr" timestamp="1518098805"&gt;8565&lt;/key&gt;&lt;/foreign-keys&gt;&lt;ref-type name="Journal Article"&gt;17&lt;/ref-type&gt;&lt;contributors&gt;&lt;authors&gt;&lt;author&gt;Brown, J.&lt;/author&gt;&lt;author&gt;Pirrung, M.&lt;/author&gt;&lt;author&gt;McCue, L. A.&lt;/author&gt;&lt;/authors&gt;&lt;/contributors&gt;&lt;auth-address&gt;Pacific Northwest National Laboratory, Richland, WA, 99352, USA.&lt;/auth-address&gt;&lt;titles&gt;&lt;title&gt;FQC Dashboard: integrates FastQC results into a web-based, interactive, and extensible FASTQ quality control tool&lt;/title&gt;&lt;secondary-title&gt;Bioinformatics&lt;/secondary-title&gt;&lt;/titles&gt;&lt;periodical&gt;&lt;full-title&gt;Bioinformatics&lt;/full-title&gt;&lt;/periodical&gt;&lt;dates&gt;&lt;year&gt;2017&lt;/year&gt;&lt;pub-dates&gt;&lt;date&gt;Jun 9&lt;/date&gt;&lt;/pub-dates&gt;&lt;/dates&gt;&lt;isbn&gt;1367-4811 (Electronic)&amp;#xD;1367-4803 (Linking)&lt;/isbn&gt;&lt;accession-num&gt;28605449&lt;/accession-num&gt;&lt;urls&gt;&lt;related-urls&gt;&lt;url&gt;https://www.ncbi.nlm.nih.gov/pubmed/28605449&lt;/url&gt;&lt;/related-urls&gt;&lt;/urls&gt;&lt;electronic-resource-num&gt;10.1093/bioinformatics/btx373&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[47]</w:t>
      </w:r>
      <w:r w:rsidR="00E84F72" w:rsidRPr="00561943">
        <w:rPr>
          <w:rFonts w:asciiTheme="minorHAnsi" w:hAnsiTheme="minorHAnsi"/>
        </w:rPr>
        <w:fldChar w:fldCharType="end"/>
      </w:r>
      <w:r w:rsidRPr="00561943">
        <w:rPr>
          <w:rFonts w:asciiTheme="minorHAnsi" w:hAnsiTheme="minorHAnsi"/>
        </w:rPr>
        <w:t xml:space="preserve">. </w:t>
      </w:r>
      <w:proofErr w:type="spellStart"/>
      <w:r w:rsidRPr="00561943">
        <w:rPr>
          <w:rFonts w:asciiTheme="minorHAnsi" w:hAnsiTheme="minorHAnsi"/>
        </w:rPr>
        <w:t>MetaWRAP’s</w:t>
      </w:r>
      <w:proofErr w:type="spellEnd"/>
      <w:r w:rsidRPr="00561943">
        <w:rPr>
          <w:rFonts w:asciiTheme="minorHAnsi" w:hAnsiTheme="minorHAnsi"/>
        </w:rPr>
        <w:t xml:space="preserve"> Kraken module (-s 10000000) was run on the quality-controlled </w:t>
      </w:r>
      <w:ins w:id="579" w:author="German Uritskiy" w:date="2018-06-12T14:32:00Z">
        <w:r w:rsidR="00C8146F">
          <w:rPr>
            <w:rFonts w:asciiTheme="minorHAnsi" w:hAnsiTheme="minorHAnsi"/>
          </w:rPr>
          <w:t xml:space="preserve">reads </w:t>
        </w:r>
      </w:ins>
      <w:r w:rsidRPr="00561943">
        <w:rPr>
          <w:rFonts w:asciiTheme="minorHAnsi" w:hAnsiTheme="minorHAnsi"/>
        </w:rPr>
        <w:t>with Kraken</w:t>
      </w:r>
      <w:r w:rsidR="003E6971" w:rsidRPr="00561943">
        <w:rPr>
          <w:rFonts w:asciiTheme="minorHAnsi" w:hAnsiTheme="minorHAnsi"/>
        </w:rPr>
        <w:t xml:space="preserve"> </w:t>
      </w:r>
      <w:r w:rsidR="00E84F72" w:rsidRPr="00561943">
        <w:rPr>
          <w:rFonts w:asciiTheme="minorHAnsi" w:hAnsiTheme="minorHAnsi"/>
        </w:rPr>
        <w:fldChar w:fldCharType="begin"/>
      </w:r>
      <w:r w:rsidR="00E84F72" w:rsidRPr="00561943">
        <w:rPr>
          <w:rFonts w:asciiTheme="minorHAnsi" w:hAnsiTheme="minorHAnsi"/>
        </w:rPr>
        <w:instrText xml:space="preserve"> ADDIN EN.CITE &lt;EndNote&gt;&lt;Cite&gt;&lt;Author&gt;Wood&lt;/Author&gt;&lt;Year&gt;2014&lt;/Year&gt;&lt;RecNum&gt;7683&lt;/RecNum&gt;&lt;DisplayText&gt;[29]&lt;/DisplayText&gt;&lt;record&gt;&lt;rec-number&gt;7683&lt;/rec-number&gt;&lt;foreign-keys&gt;&lt;key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E84F72" w:rsidRPr="00561943">
        <w:rPr>
          <w:rFonts w:asciiTheme="minorHAnsi" w:hAnsiTheme="minorHAnsi"/>
        </w:rPr>
        <w:fldChar w:fldCharType="separate"/>
      </w:r>
      <w:r w:rsidR="00E84F72" w:rsidRPr="00561943">
        <w:rPr>
          <w:rFonts w:asciiTheme="minorHAnsi" w:hAnsiTheme="minorHAnsi"/>
          <w:noProof/>
        </w:rPr>
        <w:t>[29]</w:t>
      </w:r>
      <w:r w:rsidR="00E84F72" w:rsidRPr="00561943">
        <w:rPr>
          <w:rFonts w:asciiTheme="minorHAnsi" w:hAnsiTheme="minorHAnsi"/>
        </w:rPr>
        <w:fldChar w:fldCharType="end"/>
      </w:r>
      <w:r w:rsidRPr="00561943">
        <w:rPr>
          <w:rFonts w:asciiTheme="minorHAnsi" w:hAnsiTheme="minorHAnsi"/>
        </w:rPr>
        <w:t xml:space="preserve"> (using standard database) and </w:t>
      </w:r>
      <w:proofErr w:type="spellStart"/>
      <w:r w:rsidRPr="00561943">
        <w:rPr>
          <w:rFonts w:asciiTheme="minorHAnsi" w:hAnsiTheme="minorHAnsi"/>
        </w:rPr>
        <w:t>KronaTools</w:t>
      </w:r>
      <w:proofErr w:type="spellEnd"/>
      <w:del w:id="580" w:author="German Uritskiy" w:date="2018-06-12T14:32:00Z">
        <w:r w:rsidRPr="00561943" w:rsidDel="00C8146F">
          <w:rPr>
            <w:rFonts w:asciiTheme="minorHAnsi" w:hAnsiTheme="minorHAnsi"/>
          </w:rPr>
          <w:delText xml:space="preserve"> 2.7</w:delText>
        </w:r>
      </w:del>
      <w:r w:rsidR="003E6971" w:rsidRPr="00561943">
        <w:rPr>
          <w:rFonts w:asciiTheme="minorHAnsi" w:hAnsiTheme="minorHAnsi"/>
        </w:rPr>
        <w:t xml:space="preserve"> </w:t>
      </w:r>
      <w:r w:rsidR="00E84F72" w:rsidRPr="00561943">
        <w:rPr>
          <w:rFonts w:asciiTheme="minorHAnsi" w:hAnsiTheme="minorHAnsi"/>
        </w:rPr>
        <w:fldChar w:fldCharType="begin"/>
      </w:r>
      <w:r w:rsidR="004E03CB">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E84F72" w:rsidRPr="00561943">
        <w:rPr>
          <w:rFonts w:asciiTheme="minorHAnsi" w:hAnsiTheme="minorHAnsi"/>
        </w:rPr>
        <w:fldChar w:fldCharType="separate"/>
      </w:r>
      <w:r w:rsidR="004E03CB">
        <w:rPr>
          <w:rFonts w:asciiTheme="minorHAnsi" w:hAnsiTheme="minorHAnsi"/>
          <w:noProof/>
        </w:rPr>
        <w:t>[37]</w:t>
      </w:r>
      <w:r w:rsidR="00E84F72" w:rsidRPr="00561943">
        <w:rPr>
          <w:rFonts w:asciiTheme="minorHAnsi" w:hAnsiTheme="minorHAnsi"/>
        </w:rPr>
        <w:fldChar w:fldCharType="end"/>
      </w:r>
      <w:r w:rsidRPr="00561943">
        <w:rPr>
          <w:rFonts w:asciiTheme="minorHAnsi" w:hAnsiTheme="minorHAnsi"/>
        </w:rPr>
        <w:t xml:space="preserve">. The reads were co-assembled within each community type with </w:t>
      </w:r>
      <w:del w:id="581" w:author="German Uritskiy" w:date="2018-06-12T14:33:00Z">
        <w:r w:rsidRPr="00561943" w:rsidDel="008D4B5B">
          <w:rPr>
            <w:rFonts w:asciiTheme="minorHAnsi" w:hAnsiTheme="minorHAnsi"/>
          </w:rPr>
          <w:delText>MegaHit v1.1.2</w:delText>
        </w:r>
        <w:r w:rsidR="003E6971" w:rsidRPr="00561943" w:rsidDel="008D4B5B">
          <w:rPr>
            <w:rFonts w:asciiTheme="minorHAnsi" w:hAnsiTheme="minorHAnsi"/>
          </w:rPr>
          <w:delText xml:space="preserve"> </w:delText>
        </w:r>
        <w:r w:rsidR="00E84F72" w:rsidRPr="00561943" w:rsidDel="008D4B5B">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sidDel="008D4B5B">
          <w:rPr>
            <w:rFonts w:asciiTheme="minorHAnsi" w:hAnsiTheme="minorHAnsi"/>
          </w:rPr>
          <w:delInstrText xml:space="preserve"> ADDIN EN.CITE </w:delInstrText>
        </w:r>
        <w:r w:rsidR="004E03CB" w:rsidDel="008D4B5B">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sidDel="008D4B5B">
          <w:rPr>
            <w:rFonts w:asciiTheme="minorHAnsi" w:hAnsiTheme="minorHAnsi"/>
          </w:rPr>
          <w:delInstrText xml:space="preserve"> ADDIN EN.CITE.DATA </w:delInstrText>
        </w:r>
        <w:r w:rsidR="004E03CB" w:rsidDel="008D4B5B">
          <w:rPr>
            <w:rFonts w:asciiTheme="minorHAnsi" w:hAnsiTheme="minorHAnsi"/>
          </w:rPr>
        </w:r>
        <w:r w:rsidR="004E03CB" w:rsidDel="008D4B5B">
          <w:rPr>
            <w:rFonts w:asciiTheme="minorHAnsi" w:hAnsiTheme="minorHAnsi"/>
          </w:rPr>
          <w:fldChar w:fldCharType="end"/>
        </w:r>
        <w:r w:rsidR="00E84F72" w:rsidRPr="00561943" w:rsidDel="008D4B5B">
          <w:rPr>
            <w:rFonts w:asciiTheme="minorHAnsi" w:hAnsiTheme="minorHAnsi"/>
          </w:rPr>
        </w:r>
        <w:r w:rsidR="00E84F72" w:rsidRPr="00561943" w:rsidDel="008D4B5B">
          <w:rPr>
            <w:rFonts w:asciiTheme="minorHAnsi" w:hAnsiTheme="minorHAnsi"/>
          </w:rPr>
          <w:fldChar w:fldCharType="separate"/>
        </w:r>
        <w:r w:rsidR="004E03CB" w:rsidDel="008D4B5B">
          <w:rPr>
            <w:rFonts w:asciiTheme="minorHAnsi" w:hAnsiTheme="minorHAnsi"/>
            <w:noProof/>
          </w:rPr>
          <w:delText>[35]</w:delText>
        </w:r>
        <w:r w:rsidR="00E84F72" w:rsidRPr="00561943" w:rsidDel="008D4B5B">
          <w:rPr>
            <w:rFonts w:asciiTheme="minorHAnsi" w:hAnsiTheme="minorHAnsi"/>
          </w:rPr>
          <w:fldChar w:fldCharType="end"/>
        </w:r>
        <w:r w:rsidRPr="00561943" w:rsidDel="008D4B5B">
          <w:rPr>
            <w:rFonts w:asciiTheme="minorHAnsi" w:hAnsiTheme="minorHAnsi"/>
          </w:rPr>
          <w:delText xml:space="preserve"> by using the </w:delText>
        </w:r>
      </w:del>
      <w:r w:rsidRPr="00561943">
        <w:rPr>
          <w:rFonts w:asciiTheme="minorHAnsi" w:hAnsiTheme="minorHAnsi"/>
        </w:rPr>
        <w:t>metaWRAP-Assembly module</w:t>
      </w:r>
      <w:ins w:id="582" w:author="German Uritskiy" w:date="2018-06-12T14:33:00Z">
        <w:r w:rsidR="008D4B5B">
          <w:rPr>
            <w:rFonts w:asciiTheme="minorHAnsi" w:hAnsiTheme="minorHAnsi"/>
          </w:rPr>
          <w:t xml:space="preserve"> (default</w:t>
        </w:r>
      </w:ins>
      <w:ins w:id="583" w:author="German Uritskiy" w:date="2018-06-12T14:34:00Z">
        <w:r w:rsidR="008D4B5B">
          <w:rPr>
            <w:rFonts w:asciiTheme="minorHAnsi" w:hAnsiTheme="minorHAnsi"/>
          </w:rPr>
          <w:t xml:space="preserve"> parameters)</w:t>
        </w:r>
      </w:ins>
      <w:r w:rsidRPr="00561943">
        <w:rPr>
          <w:rFonts w:asciiTheme="minorHAnsi" w:hAnsiTheme="minorHAnsi"/>
        </w:rPr>
        <w:t xml:space="preserve">. Contigs shorter than 1000bp were discarded, with the exception of the soil assembly, for which the cutoff of 3000bp was chosen to reduce binning time. The </w:t>
      </w:r>
      <w:ins w:id="584" w:author="German Uritskiy" w:date="2018-06-07T10:15:00Z">
        <w:r w:rsidR="00B04375" w:rsidRPr="00561943">
          <w:rPr>
            <w:rFonts w:asciiTheme="minorHAnsi" w:hAnsiTheme="minorHAnsi"/>
          </w:rPr>
          <w:t xml:space="preserve">contigs from the </w:t>
        </w:r>
      </w:ins>
      <w:r w:rsidRPr="00561943">
        <w:rPr>
          <w:rFonts w:asciiTheme="minorHAnsi" w:hAnsiTheme="minorHAnsi"/>
        </w:rPr>
        <w:t xml:space="preserve">co-assemblies of each data type were </w:t>
      </w:r>
      <w:ins w:id="585" w:author="German Uritskiy" w:date="2018-06-12T14:34:00Z">
        <w:r w:rsidR="00CD73AB">
          <w:rPr>
            <w:rFonts w:asciiTheme="minorHAnsi" w:hAnsiTheme="minorHAnsi"/>
          </w:rPr>
          <w:t>binned with</w:t>
        </w:r>
      </w:ins>
      <w:del w:id="586" w:author="German Uritskiy" w:date="2018-06-12T14:34:00Z">
        <w:r w:rsidR="00B04375" w:rsidRPr="00561943" w:rsidDel="00CD73AB">
          <w:rPr>
            <w:rFonts w:asciiTheme="minorHAnsi" w:hAnsiTheme="minorHAnsi"/>
          </w:rPr>
          <w:delText xml:space="preserve"> </w:delText>
        </w:r>
        <w:r w:rsidR="00E84F72" w:rsidRPr="00561943" w:rsidDel="00CD73AB">
          <w:rPr>
            <w:rFonts w:asciiTheme="minorHAnsi" w:hAnsiTheme="minorHAnsi"/>
          </w:rPr>
          <w:fldChar w:fldCharType="begin"/>
        </w:r>
        <w:r w:rsidR="00E84F72" w:rsidRPr="00561943" w:rsidDel="00CD73AB">
          <w:rPr>
            <w:rFonts w:asciiTheme="minorHAnsi" w:hAnsiTheme="minorHAnsi"/>
          </w:rPr>
          <w:del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delInstrText>
        </w:r>
        <w:r w:rsidR="00E84F72" w:rsidRPr="00561943" w:rsidDel="00CD73AB">
          <w:rPr>
            <w:rFonts w:asciiTheme="minorHAnsi" w:hAnsiTheme="minorHAnsi"/>
          </w:rPr>
          <w:fldChar w:fldCharType="separate"/>
        </w:r>
        <w:r w:rsidR="00E84F72" w:rsidRPr="00561943" w:rsidDel="00CD73AB">
          <w:rPr>
            <w:rFonts w:asciiTheme="minorHAnsi" w:hAnsiTheme="minorHAnsi"/>
            <w:noProof/>
          </w:rPr>
          <w:delText>[32]</w:delText>
        </w:r>
        <w:r w:rsidR="00E84F72" w:rsidRPr="00561943" w:rsidDel="00CD73AB">
          <w:rPr>
            <w:rFonts w:asciiTheme="minorHAnsi" w:hAnsiTheme="minorHAnsi"/>
          </w:rPr>
          <w:fldChar w:fldCharType="end"/>
        </w:r>
        <w:r w:rsidR="00E84F72" w:rsidRPr="00561943" w:rsidDel="00CD73AB">
          <w:rPr>
            <w:rFonts w:asciiTheme="minorHAnsi" w:hAnsiTheme="minorHAnsi"/>
          </w:rPr>
          <w:fldChar w:fldCharType="begin"/>
        </w:r>
        <w:r w:rsidR="000560A0" w:rsidDel="00CD73AB">
          <w:rPr>
            <w:rFonts w:asciiTheme="minorHAnsi" w:hAnsiTheme="minorHAnsi"/>
          </w:rPr>
          <w:delInstrText xml:space="preserve"> ADDIN EN.CITE &lt;EndNote&gt;&lt;Cite&gt;&lt;Author&gt;Li&lt;/Author&gt;&lt;Year&gt;2009&lt;/Year&gt;&lt;RecNum&gt;5394&lt;/RecNum&gt;&lt;DisplayText&gt;[44]&lt;/DisplayText&gt;&lt;record&gt;&lt;rec-number&gt;5394&lt;/rec-number&gt;&lt;foreign-keys&gt;&lt;key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delInstrText>
        </w:r>
        <w:r w:rsidR="00E84F72" w:rsidRPr="00561943" w:rsidDel="00CD73AB">
          <w:rPr>
            <w:rFonts w:asciiTheme="minorHAnsi" w:hAnsiTheme="minorHAnsi"/>
          </w:rPr>
          <w:fldChar w:fldCharType="separate"/>
        </w:r>
        <w:r w:rsidR="000560A0" w:rsidDel="00CD73AB">
          <w:rPr>
            <w:rFonts w:asciiTheme="minorHAnsi" w:hAnsiTheme="minorHAnsi"/>
            <w:noProof/>
          </w:rPr>
          <w:delText>[44]</w:delText>
        </w:r>
        <w:r w:rsidR="00E84F72" w:rsidRPr="00561943" w:rsidDel="00CD73AB">
          <w:rPr>
            <w:rFonts w:asciiTheme="minorHAnsi" w:hAnsiTheme="minorHAnsi"/>
          </w:rPr>
          <w:fldChar w:fldCharType="end"/>
        </w:r>
        <w:r w:rsidRPr="00561943" w:rsidDel="00CD73AB">
          <w:rPr>
            <w:rFonts w:asciiTheme="minorHAnsi" w:hAnsiTheme="minorHAnsi"/>
          </w:rPr>
          <w:delText>binned with metaBAT2</w:delText>
        </w:r>
      </w:del>
      <w:del w:id="587" w:author="German Uritskiy" w:date="2018-06-12T14:15:00Z">
        <w:r w:rsidRPr="00561943" w:rsidDel="00457AA5">
          <w:rPr>
            <w:rFonts w:asciiTheme="minorHAnsi" w:hAnsiTheme="minorHAnsi"/>
          </w:rPr>
          <w:delText xml:space="preserve"> v2.12.1</w:delText>
        </w:r>
      </w:del>
      <w:del w:id="588" w:author="German Uritskiy" w:date="2018-06-12T14:34:00Z">
        <w:r w:rsidRPr="00561943" w:rsidDel="00CD73AB">
          <w:rPr>
            <w:rFonts w:asciiTheme="minorHAnsi" w:hAnsiTheme="minorHAnsi"/>
          </w:rPr>
          <w:delText>, Maxbin2</w:delText>
        </w:r>
      </w:del>
      <w:del w:id="589" w:author="German Uritskiy" w:date="2018-06-12T14:15:00Z">
        <w:r w:rsidRPr="00561943" w:rsidDel="00457AA5">
          <w:rPr>
            <w:rFonts w:asciiTheme="minorHAnsi" w:hAnsiTheme="minorHAnsi"/>
          </w:rPr>
          <w:delText xml:space="preserve"> v2.2.4</w:delText>
        </w:r>
      </w:del>
      <w:del w:id="590" w:author="German Uritskiy" w:date="2018-06-12T14:34:00Z">
        <w:r w:rsidRPr="00561943" w:rsidDel="00CD73AB">
          <w:rPr>
            <w:rFonts w:asciiTheme="minorHAnsi" w:hAnsiTheme="minorHAnsi"/>
          </w:rPr>
          <w:delText xml:space="preserve">, and CONCOCT </w:delText>
        </w:r>
      </w:del>
      <w:del w:id="591" w:author="German Uritskiy" w:date="2018-06-12T14:15:00Z">
        <w:r w:rsidRPr="00561943" w:rsidDel="00457AA5">
          <w:rPr>
            <w:rFonts w:asciiTheme="minorHAnsi" w:hAnsiTheme="minorHAnsi"/>
          </w:rPr>
          <w:delText xml:space="preserve">v0.4.0 </w:delText>
        </w:r>
      </w:del>
      <w:del w:id="592" w:author="German Uritskiy" w:date="2018-06-12T14:34:00Z">
        <w:r w:rsidRPr="00561943" w:rsidDel="00CD73AB">
          <w:rPr>
            <w:rFonts w:asciiTheme="minorHAnsi" w:hAnsiTheme="minorHAnsi"/>
          </w:rPr>
          <w:delText>using the</w:delText>
        </w:r>
      </w:del>
      <w:r w:rsidRPr="00561943">
        <w:rPr>
          <w:rFonts w:asciiTheme="minorHAnsi" w:hAnsiTheme="minorHAnsi"/>
        </w:rPr>
        <w:t xml:space="preserve"> </w:t>
      </w:r>
      <w:ins w:id="593" w:author="German Uritskiy" w:date="2018-06-12T14:34:00Z">
        <w:r w:rsidR="00CD73AB">
          <w:rPr>
            <w:rFonts w:asciiTheme="minorHAnsi" w:hAnsiTheme="minorHAnsi"/>
          </w:rPr>
          <w:t xml:space="preserve">the </w:t>
        </w:r>
      </w:ins>
      <w:r w:rsidRPr="00561943">
        <w:rPr>
          <w:rFonts w:asciiTheme="minorHAnsi" w:hAnsiTheme="minorHAnsi"/>
        </w:rPr>
        <w:t>metaWRAP-Binning module</w:t>
      </w:r>
      <w:ins w:id="594" w:author="German Uritskiy" w:date="2018-06-12T14:15:00Z">
        <w:r w:rsidR="00457AA5">
          <w:rPr>
            <w:rFonts w:asciiTheme="minorHAnsi" w:hAnsiTheme="minorHAnsi"/>
          </w:rPr>
          <w:t xml:space="preserve"> (--metabat2 --maxbin2 --concoct parameters)</w:t>
        </w:r>
      </w:ins>
      <w:del w:id="595" w:author="German Uritskiy" w:date="2018-06-12T14:15:00Z">
        <w:r w:rsidRPr="00561943" w:rsidDel="00457AA5">
          <w:rPr>
            <w:rFonts w:asciiTheme="minorHAnsi" w:hAnsiTheme="minorHAnsi"/>
          </w:rPr>
          <w:delText xml:space="preserve"> at default settings</w:delText>
        </w:r>
      </w:del>
      <w:r w:rsidRPr="00561943">
        <w:rPr>
          <w:rFonts w:asciiTheme="minorHAnsi" w:hAnsiTheme="minorHAnsi"/>
        </w:rPr>
        <w:t xml:space="preserve">. The resulting </w:t>
      </w:r>
      <w:del w:id="596" w:author="German Uritskiy" w:date="2018-06-12T15:03:00Z">
        <w:r w:rsidRPr="00561943" w:rsidDel="009A553E">
          <w:rPr>
            <w:rFonts w:asciiTheme="minorHAnsi" w:hAnsiTheme="minorHAnsi"/>
          </w:rPr>
          <w:delText xml:space="preserve">three </w:delText>
        </w:r>
      </w:del>
      <w:ins w:id="597" w:author="German Uritskiy" w:date="2018-06-12T15:03:00Z">
        <w:r w:rsidR="009A553E" w:rsidRPr="00561943">
          <w:rPr>
            <w:rFonts w:asciiTheme="minorHAnsi" w:hAnsiTheme="minorHAnsi"/>
          </w:rPr>
          <w:t xml:space="preserve"> </w:t>
        </w:r>
      </w:ins>
      <w:r w:rsidRPr="00561943">
        <w:rPr>
          <w:rFonts w:asciiTheme="minorHAnsi" w:hAnsiTheme="minorHAnsi"/>
        </w:rPr>
        <w:t xml:space="preserve">bin sets of each microbiome type were then passed to </w:t>
      </w:r>
      <w:proofErr w:type="spellStart"/>
      <w:r w:rsidRPr="00561943">
        <w:rPr>
          <w:rFonts w:asciiTheme="minorHAnsi" w:hAnsiTheme="minorHAnsi"/>
        </w:rPr>
        <w:t>DAS_Tool</w:t>
      </w:r>
      <w:proofErr w:type="spellEnd"/>
      <w:r w:rsidRPr="00561943">
        <w:rPr>
          <w:rFonts w:asciiTheme="minorHAnsi" w:hAnsiTheme="minorHAnsi"/>
        </w:rPr>
        <w:t xml:space="preserve"> v1.1.0 (--</w:t>
      </w:r>
      <w:proofErr w:type="spellStart"/>
      <w:r w:rsidRPr="00561943">
        <w:rPr>
          <w:rFonts w:asciiTheme="minorHAnsi" w:hAnsiTheme="minorHAnsi"/>
        </w:rPr>
        <w:t>search_engine</w:t>
      </w:r>
      <w:proofErr w:type="spellEnd"/>
      <w:r w:rsidRPr="00561943">
        <w:rPr>
          <w:rFonts w:asciiTheme="minorHAnsi" w:hAnsiTheme="minorHAnsi"/>
        </w:rPr>
        <w:t xml:space="preserve"> blast </w:t>
      </w:r>
      <w:del w:id="598" w:author="German Uritskiy" w:date="2018-06-12T14:35:00Z">
        <w:r w:rsidRPr="00561943" w:rsidDel="00CD73AB">
          <w:rPr>
            <w:rFonts w:asciiTheme="minorHAnsi" w:hAnsiTheme="minorHAnsi"/>
          </w:rPr>
          <w:delText>option</w:delText>
        </w:r>
      </w:del>
      <w:ins w:id="599" w:author="German Uritskiy" w:date="2018-06-12T14:35:00Z">
        <w:r w:rsidR="00CD73AB">
          <w:rPr>
            <w:rFonts w:asciiTheme="minorHAnsi" w:hAnsiTheme="minorHAnsi"/>
          </w:rPr>
          <w:t>parameter</w:t>
        </w:r>
      </w:ins>
      <w:r w:rsidRPr="00561943">
        <w:rPr>
          <w:rFonts w:asciiTheme="minorHAnsi" w:hAnsiTheme="minorHAnsi"/>
        </w:rPr>
        <w:t xml:space="preserve">), </w:t>
      </w:r>
      <w:proofErr w:type="spellStart"/>
      <w:r w:rsidRPr="00561943">
        <w:rPr>
          <w:rFonts w:asciiTheme="minorHAnsi" w:hAnsiTheme="minorHAnsi"/>
        </w:rPr>
        <w:t>Binning_refiner</w:t>
      </w:r>
      <w:proofErr w:type="spellEnd"/>
      <w:r w:rsidRPr="00561943">
        <w:rPr>
          <w:rFonts w:asciiTheme="minorHAnsi" w:hAnsiTheme="minorHAnsi"/>
        </w:rPr>
        <w:t xml:space="preserve"> v1.2 (default </w:t>
      </w:r>
      <w:del w:id="600" w:author="German Uritskiy" w:date="2018-06-12T14:35:00Z">
        <w:r w:rsidRPr="00561943" w:rsidDel="00CD73AB">
          <w:rPr>
            <w:rFonts w:asciiTheme="minorHAnsi" w:hAnsiTheme="minorHAnsi"/>
          </w:rPr>
          <w:delText>settings</w:delText>
        </w:r>
      </w:del>
      <w:ins w:id="601" w:author="German Uritskiy" w:date="2018-06-12T14:35:00Z">
        <w:r w:rsidR="00CD73AB">
          <w:rPr>
            <w:rFonts w:asciiTheme="minorHAnsi" w:hAnsiTheme="minorHAnsi"/>
          </w:rPr>
          <w:t>parameters</w:t>
        </w:r>
      </w:ins>
      <w:r w:rsidRPr="00561943">
        <w:rPr>
          <w:rFonts w:asciiTheme="minorHAnsi" w:hAnsiTheme="minorHAnsi"/>
        </w:rPr>
        <w:t>), and metaWRAP-</w:t>
      </w:r>
      <w:proofErr w:type="spellStart"/>
      <w:r w:rsidRPr="00561943">
        <w:rPr>
          <w:rFonts w:asciiTheme="minorHAnsi" w:hAnsiTheme="minorHAnsi"/>
        </w:rPr>
        <w:t>Bin_refinement</w:t>
      </w:r>
      <w:proofErr w:type="spellEnd"/>
      <w:r w:rsidRPr="00561943">
        <w:rPr>
          <w:rFonts w:asciiTheme="minorHAnsi" w:hAnsiTheme="minorHAnsi"/>
        </w:rPr>
        <w:t xml:space="preserve"> </w:t>
      </w:r>
      <w:ins w:id="602" w:author="German Uritskiy" w:date="2018-06-12T14:36:00Z">
        <w:r w:rsidR="00CD73AB">
          <w:rPr>
            <w:rFonts w:asciiTheme="minorHAnsi" w:hAnsiTheme="minorHAnsi"/>
          </w:rPr>
          <w:t>module (-c 50 -x 10 parameters)</w:t>
        </w:r>
      </w:ins>
      <w:del w:id="603" w:author="German Uritskiy" w:date="2018-06-12T14:36:00Z">
        <w:r w:rsidRPr="00561943" w:rsidDel="00CD73AB">
          <w:rPr>
            <w:rFonts w:asciiTheme="minorHAnsi" w:hAnsiTheme="minorHAnsi"/>
          </w:rPr>
          <w:delText>v0.7</w:delText>
        </w:r>
      </w:del>
      <w:del w:id="604" w:author="German Uritskiy" w:date="2018-06-12T14:37:00Z">
        <w:r w:rsidRPr="00561943" w:rsidDel="00CD73AB">
          <w:rPr>
            <w:rFonts w:asciiTheme="minorHAnsi" w:hAnsiTheme="minorHAnsi"/>
          </w:rPr>
          <w:delText xml:space="preserve">. For the main benchmark, metaWRAP was run with </w:delText>
        </w:r>
      </w:del>
      <w:del w:id="605" w:author="German Uritskiy" w:date="2018-06-08T15:15:00Z">
        <w:r w:rsidRPr="00561943" w:rsidDel="00536845">
          <w:rPr>
            <w:rFonts w:asciiTheme="minorHAnsi" w:hAnsiTheme="minorHAnsi"/>
          </w:rPr>
          <w:delText>–c</w:delText>
        </w:r>
      </w:del>
      <w:del w:id="606" w:author="German Uritskiy" w:date="2018-06-12T14:37:00Z">
        <w:r w:rsidRPr="00561943" w:rsidDel="00CD73AB">
          <w:rPr>
            <w:rFonts w:asciiTheme="minorHAnsi" w:hAnsiTheme="minorHAnsi"/>
          </w:rPr>
          <w:delText xml:space="preserve"> 50 </w:delText>
        </w:r>
      </w:del>
      <w:del w:id="607" w:author="German Uritskiy" w:date="2018-06-08T15:15:00Z">
        <w:r w:rsidRPr="00561943" w:rsidDel="00536845">
          <w:rPr>
            <w:rFonts w:asciiTheme="minorHAnsi" w:hAnsiTheme="minorHAnsi"/>
          </w:rPr>
          <w:delText>–x</w:delText>
        </w:r>
      </w:del>
      <w:del w:id="608" w:author="German Uritskiy" w:date="2018-06-12T14:37:00Z">
        <w:r w:rsidRPr="00561943" w:rsidDel="00CD73AB">
          <w:rPr>
            <w:rFonts w:asciiTheme="minorHAnsi" w:hAnsiTheme="minorHAnsi"/>
          </w:rPr>
          <w:delText xml:space="preserve"> 10 settings</w:delText>
        </w:r>
      </w:del>
      <w:r w:rsidRPr="00561943">
        <w:rPr>
          <w:rFonts w:asciiTheme="minorHAnsi" w:hAnsiTheme="minorHAnsi"/>
        </w:rPr>
        <w:t xml:space="preserve">. </w:t>
      </w:r>
      <w:del w:id="609" w:author="German Uritskiy" w:date="2018-06-12T14:37:00Z">
        <w:r w:rsidRPr="00561943" w:rsidDel="00CD73AB">
          <w:rPr>
            <w:rFonts w:asciiTheme="minorHAnsi" w:hAnsiTheme="minorHAnsi"/>
          </w:rPr>
          <w:delText>To benchmark the bins produced by all the binning methods</w:delText>
        </w:r>
      </w:del>
      <w:ins w:id="610" w:author="German Uritskiy" w:date="2018-06-12T14:37:00Z">
        <w:r w:rsidR="00CD73AB">
          <w:rPr>
            <w:rFonts w:asciiTheme="minorHAnsi" w:hAnsiTheme="minorHAnsi"/>
          </w:rPr>
          <w:t xml:space="preserve">The </w:t>
        </w:r>
      </w:ins>
      <w:del w:id="611" w:author="German Uritskiy" w:date="2018-06-12T14:37:00Z">
        <w:r w:rsidRPr="00561943" w:rsidDel="00CD73AB">
          <w:rPr>
            <w:rFonts w:asciiTheme="minorHAnsi" w:hAnsiTheme="minorHAnsi"/>
          </w:rPr>
          <w:delText xml:space="preserve">, the </w:delText>
        </w:r>
      </w:del>
      <w:r w:rsidRPr="00561943">
        <w:rPr>
          <w:rFonts w:asciiTheme="minorHAnsi" w:hAnsiTheme="minorHAnsi"/>
        </w:rPr>
        <w:t xml:space="preserve">completion and contamination of </w:t>
      </w:r>
      <w:ins w:id="612" w:author="German Uritskiy" w:date="2018-06-12T14:37:00Z">
        <w:r w:rsidR="00CD73AB">
          <w:rPr>
            <w:rFonts w:asciiTheme="minorHAnsi" w:hAnsiTheme="minorHAnsi"/>
          </w:rPr>
          <w:t xml:space="preserve">all </w:t>
        </w:r>
      </w:ins>
      <w:del w:id="613" w:author="German Uritskiy" w:date="2018-06-12T14:37:00Z">
        <w:r w:rsidRPr="00561943" w:rsidDel="00CD73AB">
          <w:rPr>
            <w:rFonts w:asciiTheme="minorHAnsi" w:hAnsiTheme="minorHAnsi"/>
          </w:rPr>
          <w:delText xml:space="preserve">the </w:delText>
        </w:r>
      </w:del>
      <w:r w:rsidRPr="00561943">
        <w:rPr>
          <w:rFonts w:asciiTheme="minorHAnsi" w:hAnsiTheme="minorHAnsi"/>
        </w:rPr>
        <w:t>bins was estimated with CheckM</w:t>
      </w:r>
      <w:ins w:id="614" w:author="German Uritskiy" w:date="2018-06-12T14:19:00Z">
        <w:r w:rsidR="00457AA5">
          <w:rPr>
            <w:rFonts w:asciiTheme="minorHAnsi" w:hAnsiTheme="minorHAnsi"/>
          </w:rPr>
          <w:t xml:space="preserve"> v1.0.7 (default parameters)</w:t>
        </w:r>
      </w:ins>
      <w:del w:id="615" w:author="German Uritskiy" w:date="2018-06-12T14:17:00Z">
        <w:r w:rsidRPr="00561943" w:rsidDel="00457AA5">
          <w:rPr>
            <w:rFonts w:asciiTheme="minorHAnsi" w:hAnsiTheme="minorHAnsi"/>
          </w:rPr>
          <w:delText xml:space="preserve"> v1.0.7</w:delText>
        </w:r>
      </w:del>
      <w:r w:rsidRPr="00561943">
        <w:rPr>
          <w:rFonts w:asciiTheme="minorHAnsi" w:hAnsiTheme="minorHAnsi"/>
        </w:rPr>
        <w:t xml:space="preserve">. </w:t>
      </w:r>
      <w:ins w:id="616" w:author="German Uritskiy" w:date="2018-06-12T14:21:00Z">
        <w:r w:rsidR="00457AA5" w:rsidRPr="00561943">
          <w:rPr>
            <w:rFonts w:asciiTheme="minorHAnsi" w:hAnsiTheme="minorHAnsi"/>
          </w:rPr>
          <w:t>See Supplementary Methods</w:t>
        </w:r>
        <w:r w:rsidR="00457AA5">
          <w:rPr>
            <w:rFonts w:asciiTheme="minorHAnsi" w:hAnsiTheme="minorHAnsi"/>
          </w:rPr>
          <w:t xml:space="preserve"> (Additional file 1)</w:t>
        </w:r>
        <w:r w:rsidR="00457AA5" w:rsidRPr="00561943">
          <w:rPr>
            <w:rFonts w:asciiTheme="minorHAnsi" w:hAnsiTheme="minorHAnsi"/>
          </w:rPr>
          <w:t xml:space="preserve"> for </w:t>
        </w:r>
        <w:r w:rsidR="00457AA5">
          <w:rPr>
            <w:rFonts w:asciiTheme="minorHAnsi" w:hAnsiTheme="minorHAnsi"/>
          </w:rPr>
          <w:t xml:space="preserve">details about the software used in </w:t>
        </w:r>
        <w:r w:rsidR="00457AA5" w:rsidRPr="00561943">
          <w:rPr>
            <w:rFonts w:asciiTheme="minorHAnsi" w:hAnsiTheme="minorHAnsi"/>
          </w:rPr>
          <w:t>all modules</w:t>
        </w:r>
        <w:r w:rsidR="00457AA5">
          <w:rPr>
            <w:rFonts w:asciiTheme="minorHAnsi" w:hAnsiTheme="minorHAnsi"/>
          </w:rPr>
          <w:t xml:space="preserve">, and </w:t>
        </w:r>
        <w:r w:rsidR="00457AA5">
          <w:rPr>
            <w:rFonts w:asciiTheme="minorHAnsi" w:hAnsiTheme="minorHAnsi"/>
          </w:rPr>
          <w:fldChar w:fldCharType="begin"/>
        </w:r>
        <w:r w:rsidR="00457AA5">
          <w:rPr>
            <w:rFonts w:asciiTheme="minorHAnsi" w:hAnsiTheme="minorHAnsi"/>
          </w:rPr>
          <w:instrText xml:space="preserve"> HYPERLINK "</w:instrText>
        </w:r>
        <w:r w:rsidR="00457AA5" w:rsidRPr="00656D2A">
          <w:rPr>
            <w:rFonts w:asciiTheme="minorHAnsi" w:hAnsiTheme="minorHAnsi"/>
          </w:rPr>
          <w:instrText>https://github.com/bxlab/metawrap_pa</w:instrText>
        </w:r>
        <w:r w:rsidR="00457AA5">
          <w:rPr>
            <w:rFonts w:asciiTheme="minorHAnsi" w:hAnsiTheme="minorHAnsi"/>
          </w:rPr>
          <w:instrText xml:space="preserve">per/" </w:instrText>
        </w:r>
        <w:r w:rsidR="00457AA5">
          <w:rPr>
            <w:rFonts w:asciiTheme="minorHAnsi" w:hAnsiTheme="minorHAnsi"/>
          </w:rPr>
        </w:r>
        <w:r w:rsidR="00457AA5">
          <w:rPr>
            <w:rFonts w:asciiTheme="minorHAnsi" w:hAnsiTheme="minorHAnsi"/>
          </w:rPr>
          <w:fldChar w:fldCharType="separate"/>
        </w:r>
        <w:r w:rsidR="00457AA5" w:rsidRPr="00A81D0E">
          <w:rPr>
            <w:rStyle w:val="Hyperlink"/>
            <w:rFonts w:asciiTheme="minorHAnsi" w:hAnsiTheme="minorHAnsi"/>
          </w:rPr>
          <w:t>https://github.com/bxlab/metawrap_pa</w:t>
        </w:r>
        <w:r w:rsidR="00457AA5" w:rsidRPr="00B96FBF">
          <w:rPr>
            <w:rStyle w:val="Hyperlink"/>
            <w:rFonts w:asciiTheme="minorHAnsi" w:hAnsiTheme="minorHAnsi"/>
          </w:rPr>
          <w:t>per/</w:t>
        </w:r>
        <w:r w:rsidR="00457AA5">
          <w:rPr>
            <w:rFonts w:asciiTheme="minorHAnsi" w:hAnsiTheme="minorHAnsi"/>
          </w:rPr>
          <w:fldChar w:fldCharType="end"/>
        </w:r>
        <w:r w:rsidR="00457AA5">
          <w:rPr>
            <w:rFonts w:asciiTheme="minorHAnsi" w:hAnsiTheme="minorHAnsi"/>
          </w:rPr>
          <w:t xml:space="preserve"> for detailed commands used for this analysis.</w:t>
        </w:r>
      </w:ins>
    </w:p>
    <w:p w14:paraId="02866413" w14:textId="31001D9D" w:rsidR="00670FBE" w:rsidRPr="00561943" w:rsidDel="00457AA5" w:rsidRDefault="00670FBE" w:rsidP="00446299">
      <w:pPr>
        <w:spacing w:line="480" w:lineRule="auto"/>
        <w:rPr>
          <w:del w:id="617" w:author="German Uritskiy" w:date="2018-06-12T14:21:00Z"/>
          <w:rFonts w:asciiTheme="minorHAnsi" w:hAnsiTheme="minorHAnsi"/>
        </w:rPr>
        <w:pPrChange w:id="618" w:author="German Uritskiy" w:date="2018-06-12T15:46:00Z">
          <w:pPr/>
        </w:pPrChange>
      </w:pPr>
      <w:del w:id="619" w:author="German Uritskiy" w:date="2018-06-12T14:21:00Z">
        <w:r w:rsidRPr="00561943" w:rsidDel="00457AA5">
          <w:rPr>
            <w:rFonts w:asciiTheme="minorHAnsi" w:hAnsiTheme="minorHAnsi"/>
          </w:rPr>
          <w:delText>See Supplementary Methods for details on all modules</w:delText>
        </w:r>
      </w:del>
      <w:del w:id="620" w:author="German Uritskiy" w:date="2018-06-12T14:17:00Z">
        <w:r w:rsidRPr="00561943" w:rsidDel="00457AA5">
          <w:rPr>
            <w:rFonts w:asciiTheme="minorHAnsi" w:hAnsiTheme="minorHAnsi"/>
          </w:rPr>
          <w:delText>.</w:delText>
        </w:r>
      </w:del>
    </w:p>
    <w:p w14:paraId="78B9CC4B" w14:textId="77777777" w:rsidR="00670FBE" w:rsidRPr="00561943" w:rsidRDefault="00670FBE" w:rsidP="00446299">
      <w:pPr>
        <w:spacing w:line="480" w:lineRule="auto"/>
        <w:rPr>
          <w:rFonts w:asciiTheme="minorHAnsi" w:hAnsiTheme="minorHAnsi"/>
        </w:rPr>
        <w:pPrChange w:id="621" w:author="German Uritskiy" w:date="2018-06-12T15:46:00Z">
          <w:pPr/>
        </w:pPrChange>
      </w:pPr>
    </w:p>
    <w:p w14:paraId="0ADF5D93" w14:textId="77777777" w:rsidR="00670FBE" w:rsidRPr="00561943" w:rsidRDefault="00670FBE" w:rsidP="00446299">
      <w:pPr>
        <w:spacing w:line="480" w:lineRule="auto"/>
        <w:rPr>
          <w:rFonts w:asciiTheme="minorHAnsi" w:hAnsiTheme="minorHAnsi"/>
          <w:b/>
        </w:rPr>
        <w:pPrChange w:id="622" w:author="German Uritskiy" w:date="2018-06-12T15:46:00Z">
          <w:pPr/>
        </w:pPrChange>
      </w:pPr>
      <w:proofErr w:type="spellStart"/>
      <w:r w:rsidRPr="00561943">
        <w:rPr>
          <w:rFonts w:asciiTheme="minorHAnsi" w:hAnsiTheme="minorHAnsi"/>
          <w:b/>
        </w:rPr>
        <w:t>Bin_refinement</w:t>
      </w:r>
      <w:proofErr w:type="spellEnd"/>
      <w:r w:rsidRPr="00561943">
        <w:rPr>
          <w:rFonts w:asciiTheme="minorHAnsi" w:hAnsiTheme="minorHAnsi"/>
          <w:b/>
        </w:rPr>
        <w:t xml:space="preserve"> optimization demonstration</w:t>
      </w:r>
    </w:p>
    <w:p w14:paraId="3615926A" w14:textId="56C7704D" w:rsidR="00670FBE" w:rsidRPr="00561943" w:rsidRDefault="00670FBE" w:rsidP="00446299">
      <w:pPr>
        <w:spacing w:line="480" w:lineRule="auto"/>
        <w:rPr>
          <w:rFonts w:asciiTheme="minorHAnsi" w:hAnsiTheme="minorHAnsi"/>
        </w:rPr>
        <w:pPrChange w:id="623" w:author="German Uritskiy" w:date="2018-06-12T15:46:00Z">
          <w:pPr/>
        </w:pPrChange>
      </w:pPr>
      <w:r w:rsidRPr="00561943">
        <w:rPr>
          <w:rFonts w:asciiTheme="minorHAnsi" w:hAnsiTheme="minorHAnsi"/>
        </w:rPr>
        <w:lastRenderedPageBreak/>
        <w:t>The metaWRAP-</w:t>
      </w:r>
      <w:proofErr w:type="spellStart"/>
      <w:r w:rsidRPr="00561943">
        <w:rPr>
          <w:rFonts w:asciiTheme="minorHAnsi" w:hAnsiTheme="minorHAnsi"/>
        </w:rPr>
        <w:t>Bin_Refinement</w:t>
      </w:r>
      <w:proofErr w:type="spellEnd"/>
      <w:r w:rsidRPr="00561943">
        <w:rPr>
          <w:rFonts w:asciiTheme="minorHAnsi" w:hAnsiTheme="minorHAnsi"/>
        </w:rPr>
        <w:t xml:space="preserve"> module was </w:t>
      </w:r>
      <w:ins w:id="624" w:author="German Uritskiy" w:date="2018-06-12T14:22:00Z">
        <w:r w:rsidR="00457AA5">
          <w:rPr>
            <w:rFonts w:asciiTheme="minorHAnsi" w:hAnsiTheme="minorHAnsi"/>
          </w:rPr>
          <w:t>re-</w:t>
        </w:r>
      </w:ins>
      <w:r w:rsidRPr="00561943">
        <w:rPr>
          <w:rFonts w:asciiTheme="minorHAnsi" w:hAnsiTheme="minorHAnsi"/>
        </w:rPr>
        <w:t xml:space="preserve">run </w:t>
      </w:r>
      <w:ins w:id="625" w:author="German Uritskiy" w:date="2018-06-12T14:45:00Z">
        <w:r w:rsidR="0059329D">
          <w:rPr>
            <w:rFonts w:asciiTheme="minorHAnsi" w:hAnsiTheme="minorHAnsi"/>
          </w:rPr>
          <w:t xml:space="preserve">to refine </w:t>
        </w:r>
      </w:ins>
      <w:ins w:id="626" w:author="German Uritskiy" w:date="2018-06-12T14:22:00Z">
        <w:r w:rsidR="00457AA5">
          <w:rPr>
            <w:rFonts w:asciiTheme="minorHAnsi" w:hAnsiTheme="minorHAnsi"/>
          </w:rPr>
          <w:t xml:space="preserve">the </w:t>
        </w:r>
      </w:ins>
      <w:ins w:id="627" w:author="German Uritskiy" w:date="2018-06-12T14:45:00Z">
        <w:r w:rsidR="0059329D">
          <w:rPr>
            <w:rFonts w:asciiTheme="minorHAnsi" w:hAnsiTheme="minorHAnsi"/>
          </w:rPr>
          <w:t xml:space="preserve">bins produced by </w:t>
        </w:r>
      </w:ins>
      <w:ins w:id="628" w:author="German Uritskiy" w:date="2018-06-12T14:22:00Z">
        <w:r w:rsidR="00457AA5">
          <w:rPr>
            <w:rFonts w:asciiTheme="minorHAnsi" w:hAnsiTheme="minorHAnsi"/>
          </w:rPr>
          <w:t xml:space="preserve">metaBAT2, </w:t>
        </w:r>
      </w:ins>
      <w:ins w:id="629" w:author="German Uritskiy" w:date="2018-06-12T14:23:00Z">
        <w:r w:rsidR="00457AA5">
          <w:rPr>
            <w:rFonts w:asciiTheme="minorHAnsi" w:hAnsiTheme="minorHAnsi"/>
          </w:rPr>
          <w:t xml:space="preserve">MaxBin2, and CONCOCT bins from the </w:t>
        </w:r>
      </w:ins>
      <w:ins w:id="630" w:author="German Uritskiy" w:date="2018-06-12T14:45:00Z">
        <w:r w:rsidR="0059329D" w:rsidRPr="00561943">
          <w:rPr>
            <w:rFonts w:asciiTheme="minorHAnsi" w:hAnsiTheme="minorHAnsi"/>
          </w:rPr>
          <w:t>water, gut, and soil microbiomes</w:t>
        </w:r>
      </w:ins>
      <w:ins w:id="631" w:author="German Uritskiy" w:date="2018-06-12T14:46:00Z">
        <w:r w:rsidR="0059329D">
          <w:rPr>
            <w:rFonts w:asciiTheme="minorHAnsi" w:hAnsiTheme="minorHAnsi"/>
          </w:rPr>
          <w:t>, but using</w:t>
        </w:r>
      </w:ins>
      <w:ins w:id="632" w:author="German Uritskiy" w:date="2018-06-12T14:45:00Z">
        <w:r w:rsidR="0059329D" w:rsidRPr="00561943">
          <w:rPr>
            <w:rFonts w:asciiTheme="minorHAnsi" w:hAnsiTheme="minorHAnsi"/>
          </w:rPr>
          <w:t xml:space="preserve"> </w:t>
        </w:r>
      </w:ins>
      <w:del w:id="633" w:author="German Uritskiy" w:date="2018-06-12T14:46:00Z">
        <w:r w:rsidRPr="00561943" w:rsidDel="0059329D">
          <w:rPr>
            <w:rFonts w:asciiTheme="minorHAnsi" w:hAnsiTheme="minorHAnsi"/>
          </w:rPr>
          <w:delText xml:space="preserve">at </w:delText>
        </w:r>
      </w:del>
      <w:r w:rsidRPr="00561943">
        <w:rPr>
          <w:rFonts w:asciiTheme="minorHAnsi" w:hAnsiTheme="minorHAnsi"/>
        </w:rPr>
        <w:t xml:space="preserve">different </w:t>
      </w:r>
      <w:del w:id="634" w:author="German Uritskiy" w:date="2018-06-08T15:15:00Z">
        <w:r w:rsidRPr="00561943" w:rsidDel="00536845">
          <w:rPr>
            <w:rFonts w:asciiTheme="minorHAnsi" w:hAnsiTheme="minorHAnsi"/>
          </w:rPr>
          <w:delText>–c</w:delText>
        </w:r>
      </w:del>
      <w:ins w:id="635" w:author="German Uritskiy" w:date="2018-06-08T15:15:00Z">
        <w:r w:rsidR="00536845">
          <w:rPr>
            <w:rFonts w:asciiTheme="minorHAnsi" w:hAnsiTheme="minorHAnsi"/>
          </w:rPr>
          <w:t>-c</w:t>
        </w:r>
      </w:ins>
      <w:r w:rsidRPr="00561943">
        <w:rPr>
          <w:rFonts w:asciiTheme="minorHAnsi" w:hAnsiTheme="minorHAnsi"/>
        </w:rPr>
        <w:t xml:space="preserve"> (minimum completion) and </w:t>
      </w:r>
      <w:del w:id="636" w:author="German Uritskiy" w:date="2018-06-08T15:15:00Z">
        <w:r w:rsidRPr="00561943" w:rsidDel="00536845">
          <w:rPr>
            <w:rFonts w:asciiTheme="minorHAnsi" w:hAnsiTheme="minorHAnsi"/>
          </w:rPr>
          <w:delText>–x</w:delText>
        </w:r>
      </w:del>
      <w:ins w:id="637" w:author="German Uritskiy" w:date="2018-06-08T15:15:00Z">
        <w:r w:rsidR="00536845">
          <w:rPr>
            <w:rFonts w:asciiTheme="minorHAnsi" w:hAnsiTheme="minorHAnsi"/>
          </w:rPr>
          <w:t>-x</w:t>
        </w:r>
      </w:ins>
      <w:r w:rsidRPr="00561943">
        <w:rPr>
          <w:rFonts w:asciiTheme="minorHAnsi" w:hAnsiTheme="minorHAnsi"/>
        </w:rPr>
        <w:t xml:space="preserve"> (maximum contamination) settings. First, the bin sets </w:t>
      </w:r>
      <w:del w:id="638" w:author="German Uritskiy" w:date="2018-06-12T14:39:00Z">
        <w:r w:rsidRPr="00561943" w:rsidDel="00CD73AB">
          <w:rPr>
            <w:rFonts w:asciiTheme="minorHAnsi" w:hAnsiTheme="minorHAnsi"/>
          </w:rPr>
          <w:delText xml:space="preserve">produced with metaBAT2 v2.12.1, Maxbin2 v2.2.4, and CONCOCT v0.4.0 </w:delText>
        </w:r>
      </w:del>
      <w:r w:rsidRPr="00561943">
        <w:rPr>
          <w:rFonts w:asciiTheme="minorHAnsi" w:hAnsiTheme="minorHAnsi"/>
        </w:rPr>
        <w:t xml:space="preserve">were refined with the module with a constant maximum contamination setting </w:t>
      </w:r>
      <w:del w:id="639" w:author="German Uritskiy" w:date="2018-06-08T15:15:00Z">
        <w:r w:rsidRPr="00561943" w:rsidDel="00536845">
          <w:rPr>
            <w:rFonts w:asciiTheme="minorHAnsi" w:hAnsiTheme="minorHAnsi"/>
          </w:rPr>
          <w:delText>–x</w:delText>
        </w:r>
      </w:del>
      <w:ins w:id="640" w:author="German Uritskiy" w:date="2018-06-08T15:15:00Z">
        <w:r w:rsidR="00536845">
          <w:rPr>
            <w:rFonts w:asciiTheme="minorHAnsi" w:hAnsiTheme="minorHAnsi"/>
          </w:rPr>
          <w:t>-x</w:t>
        </w:r>
      </w:ins>
      <w:r w:rsidRPr="00561943">
        <w:rPr>
          <w:rFonts w:asciiTheme="minorHAnsi" w:hAnsiTheme="minorHAnsi"/>
        </w:rPr>
        <w:t xml:space="preserve"> 10, but varying minimum completion settings </w:t>
      </w:r>
      <w:del w:id="641" w:author="German Uritskiy" w:date="2018-06-08T15:15:00Z">
        <w:r w:rsidRPr="00561943" w:rsidDel="00536845">
          <w:rPr>
            <w:rFonts w:asciiTheme="minorHAnsi" w:hAnsiTheme="minorHAnsi"/>
          </w:rPr>
          <w:delText>–c</w:delText>
        </w:r>
      </w:del>
      <w:ins w:id="642" w:author="German Uritskiy" w:date="2018-06-08T15:15:00Z">
        <w:r w:rsidR="00536845">
          <w:rPr>
            <w:rFonts w:asciiTheme="minorHAnsi" w:hAnsiTheme="minorHAnsi"/>
          </w:rPr>
          <w:t>-c</w:t>
        </w:r>
      </w:ins>
      <w:r w:rsidRPr="00561943">
        <w:rPr>
          <w:rFonts w:asciiTheme="minorHAnsi" w:hAnsiTheme="minorHAnsi"/>
        </w:rPr>
        <w:t xml:space="preserve"> 50, 60, 70, 80, 90, and 95. Then the same bin sets were refined with a constant minimum contamination setting </w:t>
      </w:r>
      <w:del w:id="643" w:author="German Uritskiy" w:date="2018-06-08T15:15:00Z">
        <w:r w:rsidRPr="00561943" w:rsidDel="00536845">
          <w:rPr>
            <w:rFonts w:asciiTheme="minorHAnsi" w:hAnsiTheme="minorHAnsi"/>
          </w:rPr>
          <w:delText>–c</w:delText>
        </w:r>
      </w:del>
      <w:ins w:id="644" w:author="German Uritskiy" w:date="2018-06-08T15:15:00Z">
        <w:r w:rsidR="00536845">
          <w:rPr>
            <w:rFonts w:asciiTheme="minorHAnsi" w:hAnsiTheme="minorHAnsi"/>
          </w:rPr>
          <w:t>-c</w:t>
        </w:r>
      </w:ins>
      <w:r w:rsidRPr="00561943">
        <w:rPr>
          <w:rFonts w:asciiTheme="minorHAnsi" w:hAnsiTheme="minorHAnsi"/>
        </w:rPr>
        <w:t xml:space="preserve"> 50, but varying maximum contamination setting of </w:t>
      </w:r>
      <w:del w:id="645" w:author="German Uritskiy" w:date="2018-06-08T15:15:00Z">
        <w:r w:rsidRPr="00561943" w:rsidDel="00536845">
          <w:rPr>
            <w:rFonts w:asciiTheme="minorHAnsi" w:hAnsiTheme="minorHAnsi"/>
          </w:rPr>
          <w:delText>–x</w:delText>
        </w:r>
      </w:del>
      <w:ins w:id="646" w:author="German Uritskiy" w:date="2018-06-08T15:15:00Z">
        <w:r w:rsidR="00536845">
          <w:rPr>
            <w:rFonts w:asciiTheme="minorHAnsi" w:hAnsiTheme="minorHAnsi"/>
          </w:rPr>
          <w:t>-x</w:t>
        </w:r>
      </w:ins>
      <w:r w:rsidRPr="00561943">
        <w:rPr>
          <w:rFonts w:asciiTheme="minorHAnsi" w:hAnsiTheme="minorHAnsi"/>
        </w:rPr>
        <w:t xml:space="preserve"> 10, 8, 6, 4, 2, and 1.</w:t>
      </w:r>
      <w:ins w:id="647" w:author="German Uritskiy" w:date="2018-06-12T14:23:00Z">
        <w:r w:rsidR="00457AA5">
          <w:rPr>
            <w:rFonts w:asciiTheme="minorHAnsi" w:hAnsiTheme="minorHAnsi"/>
          </w:rPr>
          <w:t xml:space="preserve"> The </w:t>
        </w:r>
      </w:ins>
      <w:ins w:id="648" w:author="German Uritskiy" w:date="2018-06-12T14:48:00Z">
        <w:r w:rsidR="0059329D">
          <w:rPr>
            <w:rFonts w:asciiTheme="minorHAnsi" w:hAnsiTheme="minorHAnsi"/>
          </w:rPr>
          <w:t xml:space="preserve">bin completion and contamination improvements </w:t>
        </w:r>
      </w:ins>
      <w:ins w:id="649" w:author="German Uritskiy" w:date="2018-06-12T14:23:00Z">
        <w:r w:rsidR="00457AA5">
          <w:rPr>
            <w:rFonts w:asciiTheme="minorHAnsi" w:hAnsiTheme="minorHAnsi"/>
          </w:rPr>
          <w:t>were evaluated with Ch</w:t>
        </w:r>
        <w:r w:rsidR="00CD73AB">
          <w:rPr>
            <w:rFonts w:asciiTheme="minorHAnsi" w:hAnsiTheme="minorHAnsi"/>
          </w:rPr>
          <w:t xml:space="preserve">eckM v1.0.7 </w:t>
        </w:r>
      </w:ins>
      <w:ins w:id="650" w:author="German Uritskiy" w:date="2018-06-12T14:40:00Z">
        <w:r w:rsidR="00CD73AB">
          <w:rPr>
            <w:rFonts w:asciiTheme="minorHAnsi" w:hAnsiTheme="minorHAnsi"/>
          </w:rPr>
          <w:t>(</w:t>
        </w:r>
      </w:ins>
      <w:ins w:id="651" w:author="German Uritskiy" w:date="2018-06-12T14:23:00Z">
        <w:r w:rsidR="00C8146F">
          <w:rPr>
            <w:rFonts w:asciiTheme="minorHAnsi" w:hAnsiTheme="minorHAnsi"/>
          </w:rPr>
          <w:t>default</w:t>
        </w:r>
      </w:ins>
      <w:ins w:id="652" w:author="German Uritskiy" w:date="2018-06-12T14:43:00Z">
        <w:r w:rsidR="00CD73AB">
          <w:rPr>
            <w:rFonts w:asciiTheme="minorHAnsi" w:hAnsiTheme="minorHAnsi"/>
          </w:rPr>
          <w:t xml:space="preserve"> </w:t>
        </w:r>
      </w:ins>
      <w:ins w:id="653" w:author="German Uritskiy" w:date="2018-06-12T14:40:00Z">
        <w:r w:rsidR="00CD73AB">
          <w:rPr>
            <w:rFonts w:asciiTheme="minorHAnsi" w:hAnsiTheme="minorHAnsi"/>
          </w:rPr>
          <w:t>parameters).</w:t>
        </w:r>
      </w:ins>
      <w:ins w:id="654" w:author="German Uritskiy" w:date="2018-06-12T14:41:00Z">
        <w:r w:rsidR="00CD73AB">
          <w:rPr>
            <w:rFonts w:asciiTheme="minorHAnsi" w:hAnsiTheme="minorHAnsi"/>
          </w:rPr>
          <w:t xml:space="preserve"> </w:t>
        </w:r>
      </w:ins>
      <w:ins w:id="655" w:author="German Uritskiy" w:date="2018-06-12T14:52:00Z">
        <w:r w:rsidR="0059329D" w:rsidRPr="00561943">
          <w:rPr>
            <w:rFonts w:asciiTheme="minorHAnsi" w:hAnsiTheme="minorHAnsi"/>
          </w:rPr>
          <w:t>See Supplementary Methods</w:t>
        </w:r>
        <w:r w:rsidR="0059329D">
          <w:rPr>
            <w:rFonts w:asciiTheme="minorHAnsi" w:hAnsiTheme="minorHAnsi"/>
          </w:rPr>
          <w:t xml:space="preserve"> (Additional file 1)</w:t>
        </w:r>
        <w:r w:rsidR="0059329D" w:rsidRPr="00561943">
          <w:rPr>
            <w:rFonts w:asciiTheme="minorHAnsi" w:hAnsiTheme="minorHAnsi"/>
          </w:rPr>
          <w:t xml:space="preserve"> for </w:t>
        </w:r>
        <w:r w:rsidR="0059329D">
          <w:rPr>
            <w:rFonts w:asciiTheme="minorHAnsi" w:hAnsiTheme="minorHAnsi"/>
          </w:rPr>
          <w:t xml:space="preserve">details about the software used in the </w:t>
        </w:r>
        <w:proofErr w:type="spellStart"/>
        <w:r w:rsidR="0059329D">
          <w:rPr>
            <w:rFonts w:asciiTheme="minorHAnsi" w:hAnsiTheme="minorHAnsi"/>
          </w:rPr>
          <w:t>Bin_refinement</w:t>
        </w:r>
        <w:proofErr w:type="spellEnd"/>
        <w:r w:rsidR="0059329D">
          <w:rPr>
            <w:rFonts w:asciiTheme="minorHAnsi" w:hAnsiTheme="minorHAnsi"/>
          </w:rPr>
          <w:t xml:space="preserve"> module.</w:t>
        </w:r>
      </w:ins>
    </w:p>
    <w:p w14:paraId="749EC751" w14:textId="77777777" w:rsidR="00670FBE" w:rsidRPr="00561943" w:rsidRDefault="00670FBE" w:rsidP="00446299">
      <w:pPr>
        <w:spacing w:line="480" w:lineRule="auto"/>
        <w:rPr>
          <w:rFonts w:asciiTheme="minorHAnsi" w:hAnsiTheme="minorHAnsi"/>
        </w:rPr>
        <w:pPrChange w:id="656" w:author="German Uritskiy" w:date="2018-06-12T15:46:00Z">
          <w:pPr/>
        </w:pPrChange>
      </w:pPr>
    </w:p>
    <w:p w14:paraId="0A517454" w14:textId="77777777" w:rsidR="00670FBE" w:rsidRPr="00561943" w:rsidRDefault="00670FBE" w:rsidP="00446299">
      <w:pPr>
        <w:spacing w:line="480" w:lineRule="auto"/>
        <w:rPr>
          <w:rFonts w:asciiTheme="minorHAnsi" w:hAnsiTheme="minorHAnsi"/>
          <w:b/>
        </w:rPr>
        <w:pPrChange w:id="657" w:author="German Uritskiy" w:date="2018-06-12T15:46:00Z">
          <w:pPr/>
        </w:pPrChange>
      </w:pPr>
      <w:r w:rsidRPr="00561943">
        <w:rPr>
          <w:rFonts w:asciiTheme="minorHAnsi" w:hAnsiTheme="minorHAnsi"/>
          <w:b/>
        </w:rPr>
        <w:t>Reassembly benchmarking</w:t>
      </w:r>
    </w:p>
    <w:p w14:paraId="08A08E01" w14:textId="4A7D0C5B" w:rsidR="00CD73AB" w:rsidRDefault="0028459F" w:rsidP="00446299">
      <w:pPr>
        <w:spacing w:line="480" w:lineRule="auto"/>
        <w:rPr>
          <w:ins w:id="658" w:author="German Uritskiy" w:date="2018-06-12T14:40:00Z"/>
          <w:rFonts w:asciiTheme="minorHAnsi" w:hAnsiTheme="minorHAnsi"/>
        </w:rPr>
        <w:pPrChange w:id="659" w:author="German Uritskiy" w:date="2018-06-12T15:46:00Z">
          <w:pPr/>
        </w:pPrChange>
      </w:pPr>
      <w:r w:rsidRPr="00561943">
        <w:rPr>
          <w:rFonts w:asciiTheme="minorHAnsi" w:hAnsiTheme="minorHAnsi"/>
        </w:rPr>
        <w:t>B</w:t>
      </w:r>
      <w:r w:rsidR="00670FBE" w:rsidRPr="00561943">
        <w:rPr>
          <w:rFonts w:asciiTheme="minorHAnsi" w:hAnsiTheme="minorHAnsi"/>
        </w:rPr>
        <w:t xml:space="preserve">in sets produced </w:t>
      </w:r>
      <w:ins w:id="660" w:author="German Uritskiy" w:date="2018-06-12T14:46:00Z">
        <w:r w:rsidR="0059329D">
          <w:rPr>
            <w:rFonts w:asciiTheme="minorHAnsi" w:hAnsiTheme="minorHAnsi"/>
          </w:rPr>
          <w:t xml:space="preserve">from </w:t>
        </w:r>
        <w:r w:rsidR="0059329D" w:rsidRPr="00561943">
          <w:rPr>
            <w:rFonts w:asciiTheme="minorHAnsi" w:hAnsiTheme="minorHAnsi"/>
          </w:rPr>
          <w:t xml:space="preserve">water, gut, and soil microbiomes </w:t>
        </w:r>
      </w:ins>
      <w:r w:rsidR="00670FBE" w:rsidRPr="00561943">
        <w:rPr>
          <w:rFonts w:asciiTheme="minorHAnsi" w:hAnsiTheme="minorHAnsi"/>
        </w:rPr>
        <w:t>by the metaWRAP-</w:t>
      </w:r>
      <w:proofErr w:type="spellStart"/>
      <w:r w:rsidR="00670FBE" w:rsidRPr="00561943">
        <w:rPr>
          <w:rFonts w:asciiTheme="minorHAnsi" w:hAnsiTheme="minorHAnsi"/>
        </w:rPr>
        <w:t>Bin_refinement</w:t>
      </w:r>
      <w:proofErr w:type="spellEnd"/>
      <w:r w:rsidR="00670FBE" w:rsidRPr="00561943">
        <w:rPr>
          <w:rFonts w:asciiTheme="minorHAnsi" w:hAnsiTheme="minorHAnsi"/>
        </w:rPr>
        <w:t xml:space="preserve"> module </w:t>
      </w:r>
      <w:del w:id="661" w:author="German Uritskiy" w:date="2018-06-12T14:41:00Z">
        <w:r w:rsidR="00670FBE" w:rsidRPr="00561943" w:rsidDel="00CD73AB">
          <w:rPr>
            <w:rFonts w:asciiTheme="minorHAnsi" w:hAnsiTheme="minorHAnsi"/>
          </w:rPr>
          <w:delText>with</w:delText>
        </w:r>
      </w:del>
      <w:ins w:id="662" w:author="German Uritskiy" w:date="2018-06-12T14:41:00Z">
        <w:r w:rsidR="00CD73AB">
          <w:rPr>
            <w:rFonts w:asciiTheme="minorHAnsi" w:hAnsiTheme="minorHAnsi"/>
          </w:rPr>
          <w:t>(</w:t>
        </w:r>
      </w:ins>
      <w:del w:id="663" w:author="German Uritskiy" w:date="2018-06-12T14:41:00Z">
        <w:r w:rsidR="00670FBE" w:rsidRPr="00561943" w:rsidDel="00CD73AB">
          <w:rPr>
            <w:rFonts w:asciiTheme="minorHAnsi" w:hAnsiTheme="minorHAnsi"/>
          </w:rPr>
          <w:delText xml:space="preserve"> </w:delText>
        </w:r>
      </w:del>
      <w:r w:rsidR="00670FBE" w:rsidRPr="00561943">
        <w:rPr>
          <w:rFonts w:asciiTheme="minorHAnsi" w:hAnsiTheme="minorHAnsi"/>
        </w:rPr>
        <w:t xml:space="preserve">-c 50 </w:t>
      </w:r>
      <w:ins w:id="664" w:author="German Uritskiy" w:date="2018-06-07T13:26:00Z">
        <w:r w:rsidR="00D82E03" w:rsidRPr="00561943">
          <w:rPr>
            <w:rFonts w:asciiTheme="minorHAnsi" w:hAnsiTheme="minorHAnsi"/>
          </w:rPr>
          <w:t>-</w:t>
        </w:r>
      </w:ins>
      <w:del w:id="665" w:author="German Uritskiy" w:date="2018-06-07T13:26:00Z">
        <w:r w:rsidR="00670FBE" w:rsidRPr="00561943" w:rsidDel="00D82E03">
          <w:rPr>
            <w:rFonts w:asciiTheme="minorHAnsi" w:hAnsiTheme="minorHAnsi"/>
          </w:rPr>
          <w:delText>–</w:delText>
        </w:r>
      </w:del>
      <w:r w:rsidR="00670FBE" w:rsidRPr="00561943">
        <w:rPr>
          <w:rFonts w:asciiTheme="minorHAnsi" w:hAnsiTheme="minorHAnsi"/>
        </w:rPr>
        <w:t xml:space="preserve">x 10 </w:t>
      </w:r>
      <w:ins w:id="666" w:author="German Uritskiy" w:date="2018-06-12T14:41:00Z">
        <w:r w:rsidR="00CD73AB">
          <w:rPr>
            <w:rFonts w:asciiTheme="minorHAnsi" w:hAnsiTheme="minorHAnsi"/>
          </w:rPr>
          <w:t xml:space="preserve">parameters) </w:t>
        </w:r>
      </w:ins>
      <w:del w:id="667" w:author="German Uritskiy" w:date="2018-06-12T14:41:00Z">
        <w:r w:rsidR="00670FBE" w:rsidRPr="00561943" w:rsidDel="00CD73AB">
          <w:rPr>
            <w:rFonts w:asciiTheme="minorHAnsi" w:hAnsiTheme="minorHAnsi"/>
          </w:rPr>
          <w:delText xml:space="preserve">settings </w:delText>
        </w:r>
      </w:del>
      <w:r w:rsidR="00670FBE" w:rsidRPr="00561943">
        <w:rPr>
          <w:rFonts w:asciiTheme="minorHAnsi" w:hAnsiTheme="minorHAnsi"/>
        </w:rPr>
        <w:t>were run through the metaWRAP-</w:t>
      </w:r>
      <w:proofErr w:type="spellStart"/>
      <w:r w:rsidR="00670FBE" w:rsidRPr="00561943">
        <w:rPr>
          <w:rFonts w:asciiTheme="minorHAnsi" w:hAnsiTheme="minorHAnsi"/>
        </w:rPr>
        <w:t>Reassemble_bins</w:t>
      </w:r>
      <w:proofErr w:type="spellEnd"/>
      <w:r w:rsidR="00670FBE" w:rsidRPr="00561943">
        <w:rPr>
          <w:rFonts w:asciiTheme="minorHAnsi" w:hAnsiTheme="minorHAnsi"/>
        </w:rPr>
        <w:t xml:space="preserve"> </w:t>
      </w:r>
      <w:ins w:id="668" w:author="German Uritskiy" w:date="2018-06-12T14:42:00Z">
        <w:r w:rsidR="00CD73AB">
          <w:rPr>
            <w:rFonts w:asciiTheme="minorHAnsi" w:hAnsiTheme="minorHAnsi"/>
          </w:rPr>
          <w:t>module (-</w:t>
        </w:r>
      </w:ins>
      <w:del w:id="669" w:author="German Uritskiy" w:date="2018-06-12T14:41:00Z">
        <w:r w:rsidR="00670FBE" w:rsidRPr="00561943" w:rsidDel="00CD73AB">
          <w:rPr>
            <w:rFonts w:asciiTheme="minorHAnsi" w:hAnsiTheme="minorHAnsi"/>
          </w:rPr>
          <w:delText>(</w:delText>
        </w:r>
      </w:del>
      <w:del w:id="670" w:author="German Uritskiy" w:date="2018-06-12T14:24:00Z">
        <w:r w:rsidR="00670FBE" w:rsidRPr="00561943" w:rsidDel="00C8146F">
          <w:rPr>
            <w:rFonts w:asciiTheme="minorHAnsi" w:hAnsiTheme="minorHAnsi"/>
          </w:rPr>
          <w:delText>see Supp. Methods for module details</w:delText>
        </w:r>
      </w:del>
      <w:del w:id="671" w:author="German Uritskiy" w:date="2018-06-12T14:41:00Z">
        <w:r w:rsidR="00670FBE" w:rsidRPr="00561943" w:rsidDel="00CD73AB">
          <w:rPr>
            <w:rFonts w:asciiTheme="minorHAnsi" w:hAnsiTheme="minorHAnsi"/>
          </w:rPr>
          <w:delText>) module with -</w:delText>
        </w:r>
      </w:del>
      <w:r w:rsidR="00670FBE" w:rsidRPr="00561943">
        <w:rPr>
          <w:rFonts w:asciiTheme="minorHAnsi" w:hAnsiTheme="minorHAnsi"/>
        </w:rPr>
        <w:t xml:space="preserve">c 50 </w:t>
      </w:r>
      <w:del w:id="672" w:author="German Uritskiy" w:date="2018-06-08T15:14:00Z">
        <w:r w:rsidR="00670FBE" w:rsidRPr="00561943" w:rsidDel="00536845">
          <w:rPr>
            <w:rFonts w:asciiTheme="minorHAnsi" w:hAnsiTheme="minorHAnsi"/>
          </w:rPr>
          <w:delText>–x</w:delText>
        </w:r>
      </w:del>
      <w:ins w:id="673" w:author="German Uritskiy" w:date="2018-06-08T15:14:00Z">
        <w:r w:rsidR="00536845">
          <w:rPr>
            <w:rFonts w:asciiTheme="minorHAnsi" w:hAnsiTheme="minorHAnsi"/>
          </w:rPr>
          <w:t>-x</w:t>
        </w:r>
      </w:ins>
      <w:r w:rsidR="00670FBE" w:rsidRPr="00561943">
        <w:rPr>
          <w:rFonts w:asciiTheme="minorHAnsi" w:hAnsiTheme="minorHAnsi"/>
        </w:rPr>
        <w:t xml:space="preserve"> 10</w:t>
      </w:r>
      <w:ins w:id="674" w:author="German Uritskiy" w:date="2018-06-12T14:42:00Z">
        <w:r w:rsidR="00CD73AB">
          <w:rPr>
            <w:rFonts w:asciiTheme="minorHAnsi" w:hAnsiTheme="minorHAnsi"/>
          </w:rPr>
          <w:t xml:space="preserve"> parameters)</w:t>
        </w:r>
      </w:ins>
      <w:del w:id="675" w:author="German Uritskiy" w:date="2018-06-12T14:42:00Z">
        <w:r w:rsidR="00670FBE" w:rsidRPr="00561943" w:rsidDel="00CD73AB">
          <w:rPr>
            <w:rFonts w:asciiTheme="minorHAnsi" w:hAnsiTheme="minorHAnsi"/>
          </w:rPr>
          <w:delText xml:space="preserve"> settings</w:delText>
        </w:r>
      </w:del>
      <w:r w:rsidR="00670FBE" w:rsidRPr="00561943">
        <w:rPr>
          <w:rFonts w:asciiTheme="minorHAnsi" w:hAnsiTheme="minorHAnsi"/>
        </w:rPr>
        <w:t>.</w:t>
      </w:r>
      <w:ins w:id="676" w:author="German Uritskiy" w:date="2018-06-12T14:46:00Z">
        <w:r w:rsidR="0059329D">
          <w:rPr>
            <w:rFonts w:asciiTheme="minorHAnsi" w:hAnsiTheme="minorHAnsi"/>
          </w:rPr>
          <w:t xml:space="preserve"> All </w:t>
        </w:r>
      </w:ins>
      <w:del w:id="677" w:author="German Uritskiy" w:date="2018-06-12T14:46:00Z">
        <w:r w:rsidR="00670FBE" w:rsidRPr="00561943" w:rsidDel="0059329D">
          <w:rPr>
            <w:rFonts w:asciiTheme="minorHAnsi" w:hAnsiTheme="minorHAnsi"/>
          </w:rPr>
          <w:delText xml:space="preserve"> </w:delText>
        </w:r>
      </w:del>
      <w:ins w:id="678" w:author="German Uritskiy" w:date="2018-06-12T14:46:00Z">
        <w:r w:rsidR="0059329D">
          <w:rPr>
            <w:rFonts w:asciiTheme="minorHAnsi" w:hAnsiTheme="minorHAnsi"/>
          </w:rPr>
          <w:t>r</w:t>
        </w:r>
      </w:ins>
      <w:ins w:id="679" w:author="German Uritskiy" w:date="2018-06-12T14:44:00Z">
        <w:r w:rsidR="00CD73AB">
          <w:rPr>
            <w:rFonts w:asciiTheme="minorHAnsi" w:hAnsiTheme="minorHAnsi"/>
          </w:rPr>
          <w:t>eads coming from each respective</w:t>
        </w:r>
      </w:ins>
      <w:ins w:id="680" w:author="German Uritskiy" w:date="2018-06-12T14:47:00Z">
        <w:r w:rsidR="0059329D">
          <w:rPr>
            <w:rFonts w:asciiTheme="minorHAnsi" w:hAnsiTheme="minorHAnsi"/>
          </w:rPr>
          <w:t xml:space="preserve"> microbiome was used for the reassembly</w:t>
        </w:r>
      </w:ins>
      <w:ins w:id="681" w:author="German Uritskiy" w:date="2018-06-12T14:44:00Z">
        <w:r w:rsidR="00CD73AB">
          <w:rPr>
            <w:rFonts w:asciiTheme="minorHAnsi" w:hAnsiTheme="minorHAnsi"/>
          </w:rPr>
          <w:t xml:space="preserve">. </w:t>
        </w:r>
      </w:ins>
      <w:del w:id="682" w:author="German Uritskiy" w:date="2018-06-12T14:42:00Z">
        <w:r w:rsidR="00670FBE" w:rsidRPr="00561943" w:rsidDel="00CD73AB">
          <w:rPr>
            <w:rFonts w:asciiTheme="minorHAnsi" w:hAnsiTheme="minorHAnsi"/>
          </w:rPr>
          <w:delText>The re-assembly module uses BWA 0.7.15</w:delText>
        </w:r>
        <w:r w:rsidR="003E6971" w:rsidRPr="00561943" w:rsidDel="00CD73AB">
          <w:rPr>
            <w:rFonts w:asciiTheme="minorHAnsi" w:hAnsiTheme="minorHAnsi"/>
          </w:rPr>
          <w:delText xml:space="preserve"> </w:delText>
        </w:r>
        <w:r w:rsidR="00E84F72" w:rsidRPr="00561943" w:rsidDel="00CD73AB">
          <w:rPr>
            <w:rFonts w:asciiTheme="minorHAnsi" w:hAnsiTheme="minorHAnsi"/>
          </w:rPr>
          <w:fldChar w:fldCharType="begin"/>
        </w:r>
        <w:r w:rsidR="00E84F72" w:rsidRPr="00561943" w:rsidDel="00CD73AB">
          <w:rPr>
            <w:rFonts w:asciiTheme="minorHAnsi" w:hAnsiTheme="minorHAnsi"/>
          </w:rPr>
          <w:del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delInstrText>
        </w:r>
        <w:r w:rsidR="00E84F72" w:rsidRPr="00561943" w:rsidDel="00CD73AB">
          <w:rPr>
            <w:rFonts w:asciiTheme="minorHAnsi" w:hAnsiTheme="minorHAnsi"/>
          </w:rPr>
          <w:fldChar w:fldCharType="separate"/>
        </w:r>
        <w:r w:rsidR="00E84F72" w:rsidRPr="00561943" w:rsidDel="00CD73AB">
          <w:rPr>
            <w:rFonts w:asciiTheme="minorHAnsi" w:hAnsiTheme="minorHAnsi"/>
            <w:noProof/>
          </w:rPr>
          <w:delText>[32]</w:delText>
        </w:r>
        <w:r w:rsidR="00E84F72" w:rsidRPr="00561943" w:rsidDel="00CD73AB">
          <w:rPr>
            <w:rFonts w:asciiTheme="minorHAnsi" w:hAnsiTheme="minorHAnsi"/>
          </w:rPr>
          <w:fldChar w:fldCharType="end"/>
        </w:r>
        <w:r w:rsidR="00670FBE" w:rsidRPr="00561943" w:rsidDel="00CD73AB">
          <w:rPr>
            <w:rFonts w:asciiTheme="minorHAnsi" w:hAnsiTheme="minorHAnsi"/>
          </w:rPr>
          <w:delText xml:space="preserve"> </w:delText>
        </w:r>
      </w:del>
      <w:del w:id="683" w:author="German Uritskiy" w:date="2018-06-07T10:17:00Z">
        <w:r w:rsidR="00670FBE" w:rsidRPr="00561943" w:rsidDel="00B04375">
          <w:rPr>
            <w:rFonts w:asciiTheme="minorHAnsi" w:hAnsiTheme="minorHAnsi"/>
          </w:rPr>
          <w:delText>and Samtools 1.6</w:delText>
        </w:r>
        <w:r w:rsidR="003E6971" w:rsidRPr="00561943" w:rsidDel="00B04375">
          <w:rPr>
            <w:rFonts w:asciiTheme="minorHAnsi" w:hAnsiTheme="minorHAnsi"/>
          </w:rPr>
          <w:delText xml:space="preserve"> </w:delText>
        </w:r>
        <w:r w:rsidR="008C5C3D" w:rsidRPr="00561943" w:rsidDel="00B04375">
          <w:rPr>
            <w:rFonts w:asciiTheme="minorHAnsi" w:hAnsiTheme="minorHAnsi"/>
          </w:rPr>
          <w:fldChar w:fldCharType="begin"/>
        </w:r>
        <w:r w:rsidR="008C5C3D" w:rsidRPr="00561943" w:rsidDel="00B04375">
          <w:rPr>
            <w:rFonts w:asciiTheme="minorHAnsi" w:hAnsiTheme="minorHAnsi"/>
          </w:rPr>
          <w:delInstrText xml:space="preserve"> ADDIN EN.CITE &lt;EndNote&gt;&lt;Cite&gt;&lt;Author&gt;Li&lt;/Author&gt;&lt;Year&gt;2009&lt;/Year&gt;&lt;RecNum&gt;5394&lt;/RecNum&gt;&lt;DisplayText&gt;[46]&lt;/DisplayText&gt;&lt;record&gt;&lt;rec-number&gt;5394&lt;/rec-number&gt;&lt;foreign-keys&gt;&lt;key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delInstrText>
        </w:r>
        <w:r w:rsidR="008C5C3D" w:rsidRPr="00561943" w:rsidDel="00B04375">
          <w:rPr>
            <w:rFonts w:asciiTheme="minorHAnsi" w:hAnsiTheme="minorHAnsi"/>
          </w:rPr>
          <w:fldChar w:fldCharType="separate"/>
        </w:r>
        <w:r w:rsidR="008C5C3D" w:rsidRPr="00561943" w:rsidDel="00B04375">
          <w:rPr>
            <w:rFonts w:asciiTheme="minorHAnsi" w:hAnsiTheme="minorHAnsi"/>
            <w:noProof/>
          </w:rPr>
          <w:delText>[46]</w:delText>
        </w:r>
        <w:r w:rsidR="008C5C3D" w:rsidRPr="00561943" w:rsidDel="00B04375">
          <w:rPr>
            <w:rFonts w:asciiTheme="minorHAnsi" w:hAnsiTheme="minorHAnsi"/>
          </w:rPr>
          <w:fldChar w:fldCharType="end"/>
        </w:r>
      </w:del>
      <w:del w:id="684" w:author="German Uritskiy" w:date="2018-06-12T14:42:00Z">
        <w:r w:rsidR="00670FBE" w:rsidRPr="00561943" w:rsidDel="00CD73AB">
          <w:rPr>
            <w:rFonts w:asciiTheme="minorHAnsi" w:hAnsiTheme="minorHAnsi"/>
          </w:rPr>
          <w:delText xml:space="preserve"> to pull reads belonging to each bin, and then reassembled them with SPAdes</w:delText>
        </w:r>
        <w:r w:rsidR="003E6971" w:rsidRPr="00561943" w:rsidDel="00CD73AB">
          <w:rPr>
            <w:rFonts w:asciiTheme="minorHAnsi" w:hAnsiTheme="minorHAnsi"/>
          </w:rPr>
          <w:delText xml:space="preserve"> </w:delText>
        </w:r>
        <w:r w:rsidR="00E84F72" w:rsidRPr="00561943" w:rsidDel="00CD73AB">
          <w:rPr>
            <w:rFonts w:asciiTheme="minorHAnsi" w:hAnsiTheme="minorHAnsi"/>
          </w:rPr>
          <w:fldChar w:fldCharType="begin"/>
        </w:r>
        <w:r w:rsidR="004E03CB" w:rsidDel="00CD73AB">
          <w:rPr>
            <w:rFonts w:asciiTheme="minorHAnsi" w:hAnsiTheme="minorHAnsi"/>
          </w:rPr>
          <w:del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delInstrText>
        </w:r>
        <w:r w:rsidR="00E84F72" w:rsidRPr="00561943" w:rsidDel="00CD73AB">
          <w:rPr>
            <w:rFonts w:asciiTheme="minorHAnsi" w:hAnsiTheme="minorHAnsi"/>
          </w:rPr>
          <w:fldChar w:fldCharType="separate"/>
        </w:r>
        <w:r w:rsidR="004E03CB" w:rsidDel="00CD73AB">
          <w:rPr>
            <w:rFonts w:asciiTheme="minorHAnsi" w:hAnsiTheme="minorHAnsi"/>
            <w:noProof/>
          </w:rPr>
          <w:delText>[34]</w:delText>
        </w:r>
        <w:r w:rsidR="00E84F72" w:rsidRPr="00561943" w:rsidDel="00CD73AB">
          <w:rPr>
            <w:rFonts w:asciiTheme="minorHAnsi" w:hAnsiTheme="minorHAnsi"/>
          </w:rPr>
          <w:fldChar w:fldCharType="end"/>
        </w:r>
        <w:r w:rsidR="00670FBE" w:rsidRPr="00561943" w:rsidDel="00CD73AB">
          <w:rPr>
            <w:rFonts w:asciiTheme="minorHAnsi" w:hAnsiTheme="minorHAnsi"/>
          </w:rPr>
          <w:delText xml:space="preserve"> (--carefull option). </w:delText>
        </w:r>
      </w:del>
      <w:ins w:id="685" w:author="German Uritskiy" w:date="2018-06-12T14:40:00Z">
        <w:r w:rsidR="00CD73AB">
          <w:rPr>
            <w:rFonts w:asciiTheme="minorHAnsi" w:hAnsiTheme="minorHAnsi"/>
          </w:rPr>
          <w:t>The</w:t>
        </w:r>
      </w:ins>
      <w:ins w:id="686" w:author="German Uritskiy" w:date="2018-06-12T14:47:00Z">
        <w:r w:rsidR="0059329D">
          <w:rPr>
            <w:rFonts w:asciiTheme="minorHAnsi" w:hAnsiTheme="minorHAnsi"/>
          </w:rPr>
          <w:t xml:space="preserve"> bin completion and contamination improvements </w:t>
        </w:r>
      </w:ins>
      <w:ins w:id="687" w:author="German Uritskiy" w:date="2018-06-12T14:40:00Z">
        <w:r w:rsidR="00CD73AB">
          <w:rPr>
            <w:rFonts w:asciiTheme="minorHAnsi" w:hAnsiTheme="minorHAnsi"/>
          </w:rPr>
          <w:t>were evaluated with CheckM v1.0.7 (default</w:t>
        </w:r>
      </w:ins>
      <w:ins w:id="688" w:author="German Uritskiy" w:date="2018-06-12T14:41:00Z">
        <w:r w:rsidR="00CD73AB">
          <w:rPr>
            <w:rFonts w:asciiTheme="minorHAnsi" w:hAnsiTheme="minorHAnsi"/>
          </w:rPr>
          <w:t xml:space="preserve"> </w:t>
        </w:r>
      </w:ins>
      <w:ins w:id="689" w:author="German Uritskiy" w:date="2018-06-12T14:40:00Z">
        <w:r w:rsidR="00CD73AB">
          <w:rPr>
            <w:rFonts w:asciiTheme="minorHAnsi" w:hAnsiTheme="minorHAnsi"/>
          </w:rPr>
          <w:t>parameters).</w:t>
        </w:r>
      </w:ins>
      <w:ins w:id="690" w:author="German Uritskiy" w:date="2018-06-12T14:42:00Z">
        <w:r w:rsidR="00CD73AB">
          <w:rPr>
            <w:rFonts w:asciiTheme="minorHAnsi" w:hAnsiTheme="minorHAnsi"/>
          </w:rPr>
          <w:t xml:space="preserve"> </w:t>
        </w:r>
        <w:r w:rsidR="00CD73AB" w:rsidRPr="00561943">
          <w:rPr>
            <w:rFonts w:asciiTheme="minorHAnsi" w:hAnsiTheme="minorHAnsi"/>
          </w:rPr>
          <w:t>See Supplementary Methods</w:t>
        </w:r>
        <w:r w:rsidR="00CD73AB">
          <w:rPr>
            <w:rFonts w:asciiTheme="minorHAnsi" w:hAnsiTheme="minorHAnsi"/>
          </w:rPr>
          <w:t xml:space="preserve"> (Additional file 1)</w:t>
        </w:r>
        <w:r w:rsidR="00CD73AB" w:rsidRPr="00561943">
          <w:rPr>
            <w:rFonts w:asciiTheme="minorHAnsi" w:hAnsiTheme="minorHAnsi"/>
          </w:rPr>
          <w:t xml:space="preserve"> for </w:t>
        </w:r>
        <w:r w:rsidR="00CD73AB">
          <w:rPr>
            <w:rFonts w:asciiTheme="minorHAnsi" w:hAnsiTheme="minorHAnsi"/>
          </w:rPr>
          <w:t xml:space="preserve">details about the software used in </w:t>
        </w:r>
      </w:ins>
      <w:ins w:id="691" w:author="German Uritskiy" w:date="2018-06-12T14:52:00Z">
        <w:r w:rsidR="0059329D">
          <w:rPr>
            <w:rFonts w:asciiTheme="minorHAnsi" w:hAnsiTheme="minorHAnsi"/>
          </w:rPr>
          <w:t xml:space="preserve">the </w:t>
        </w:r>
        <w:proofErr w:type="spellStart"/>
        <w:r w:rsidR="0059329D">
          <w:rPr>
            <w:rFonts w:asciiTheme="minorHAnsi" w:hAnsiTheme="minorHAnsi"/>
          </w:rPr>
          <w:t>Reassemble_bins</w:t>
        </w:r>
        <w:proofErr w:type="spellEnd"/>
        <w:r w:rsidR="0059329D">
          <w:rPr>
            <w:rFonts w:asciiTheme="minorHAnsi" w:hAnsiTheme="minorHAnsi"/>
          </w:rPr>
          <w:t xml:space="preserve"> </w:t>
        </w:r>
      </w:ins>
      <w:ins w:id="692" w:author="German Uritskiy" w:date="2018-06-12T14:42:00Z">
        <w:r w:rsidR="0059329D">
          <w:rPr>
            <w:rFonts w:asciiTheme="minorHAnsi" w:hAnsiTheme="minorHAnsi"/>
          </w:rPr>
          <w:t>module</w:t>
        </w:r>
        <w:r w:rsidR="00CD73AB">
          <w:rPr>
            <w:rFonts w:asciiTheme="minorHAnsi" w:hAnsiTheme="minorHAnsi"/>
          </w:rPr>
          <w:t>.</w:t>
        </w:r>
      </w:ins>
    </w:p>
    <w:p w14:paraId="71E85E67" w14:textId="127480C7" w:rsidR="00670FBE" w:rsidRPr="00561943" w:rsidDel="00CD73AB" w:rsidRDefault="00670FBE" w:rsidP="00446299">
      <w:pPr>
        <w:spacing w:line="480" w:lineRule="auto"/>
        <w:rPr>
          <w:del w:id="693" w:author="German Uritskiy" w:date="2018-06-12T14:40:00Z"/>
          <w:rFonts w:asciiTheme="minorHAnsi" w:hAnsiTheme="minorHAnsi"/>
        </w:rPr>
        <w:pPrChange w:id="694" w:author="German Uritskiy" w:date="2018-06-12T15:46:00Z">
          <w:pPr/>
        </w:pPrChange>
      </w:pPr>
      <w:del w:id="695" w:author="German Uritskiy" w:date="2018-06-12T14:40:00Z">
        <w:r w:rsidRPr="00561943" w:rsidDel="00CD73AB">
          <w:rPr>
            <w:rFonts w:asciiTheme="minorHAnsi" w:hAnsiTheme="minorHAnsi"/>
          </w:rPr>
          <w:delText>The resulting bins were evaluated with CheckM v1.0.7, and the completion and contamination values were sorted and plotted.</w:delText>
        </w:r>
      </w:del>
    </w:p>
    <w:p w14:paraId="7A7A95D8" w14:textId="77777777" w:rsidR="00670FBE" w:rsidRPr="00561943" w:rsidRDefault="00670FBE" w:rsidP="00446299">
      <w:pPr>
        <w:spacing w:line="480" w:lineRule="auto"/>
        <w:rPr>
          <w:rFonts w:asciiTheme="minorHAnsi" w:hAnsiTheme="minorHAnsi"/>
        </w:rPr>
        <w:pPrChange w:id="696" w:author="German Uritskiy" w:date="2018-06-12T15:46:00Z">
          <w:pPr/>
        </w:pPrChange>
      </w:pPr>
    </w:p>
    <w:p w14:paraId="4BD36632" w14:textId="77777777" w:rsidR="00670FBE" w:rsidRPr="00561943" w:rsidRDefault="00670FBE" w:rsidP="00446299">
      <w:pPr>
        <w:spacing w:line="480" w:lineRule="auto"/>
        <w:rPr>
          <w:rFonts w:asciiTheme="minorHAnsi" w:hAnsiTheme="minorHAnsi"/>
          <w:b/>
        </w:rPr>
        <w:pPrChange w:id="697" w:author="German Uritskiy" w:date="2018-06-12T15:46:00Z">
          <w:pPr/>
        </w:pPrChange>
      </w:pPr>
      <w:r w:rsidRPr="00561943">
        <w:rPr>
          <w:rFonts w:asciiTheme="minorHAnsi" w:hAnsiTheme="minorHAnsi"/>
          <w:b/>
        </w:rPr>
        <w:t>Extracting high-quality draft genomes</w:t>
      </w:r>
    </w:p>
    <w:p w14:paraId="7A46E856" w14:textId="77777777" w:rsidR="005755F7" w:rsidRDefault="009A553E" w:rsidP="00446299">
      <w:pPr>
        <w:spacing w:line="480" w:lineRule="auto"/>
        <w:rPr>
          <w:ins w:id="698" w:author="German Uritskiy" w:date="2018-06-12T15:04:00Z"/>
          <w:rFonts w:asciiTheme="minorHAnsi" w:hAnsiTheme="minorHAnsi"/>
        </w:rPr>
        <w:pPrChange w:id="699" w:author="German Uritskiy" w:date="2018-06-12T15:46:00Z">
          <w:pPr/>
        </w:pPrChange>
      </w:pPr>
      <w:ins w:id="700" w:author="German Uritskiy" w:date="2018-06-12T14:58:00Z">
        <w:r>
          <w:rPr>
            <w:rFonts w:asciiTheme="minorHAnsi" w:hAnsiTheme="minorHAnsi"/>
          </w:rPr>
          <w:t xml:space="preserve">To test the performance of </w:t>
        </w:r>
        <w:proofErr w:type="spellStart"/>
        <w:r>
          <w:rPr>
            <w:rFonts w:asciiTheme="minorHAnsi" w:hAnsiTheme="minorHAnsi"/>
          </w:rPr>
          <w:t>m</w:t>
        </w:r>
      </w:ins>
      <w:del w:id="701" w:author="German Uritskiy" w:date="2018-06-12T14:58:00Z">
        <w:r w:rsidR="00670FBE" w:rsidRPr="00561943" w:rsidDel="009A553E">
          <w:rPr>
            <w:rFonts w:asciiTheme="minorHAnsi" w:hAnsiTheme="minorHAnsi"/>
          </w:rPr>
          <w:delText>M</w:delText>
        </w:r>
      </w:del>
      <w:r w:rsidR="00670FBE" w:rsidRPr="00561943">
        <w:rPr>
          <w:rFonts w:asciiTheme="minorHAnsi" w:hAnsiTheme="minorHAnsi"/>
        </w:rPr>
        <w:t>etaWRAP’s</w:t>
      </w:r>
      <w:proofErr w:type="spellEnd"/>
      <w:r w:rsidR="00670FBE" w:rsidRPr="00561943">
        <w:rPr>
          <w:rFonts w:asciiTheme="minorHAnsi" w:hAnsiTheme="minorHAnsi"/>
        </w:rPr>
        <w:t xml:space="preserve"> </w:t>
      </w:r>
      <w:proofErr w:type="spellStart"/>
      <w:r w:rsidR="00670FBE" w:rsidRPr="00561943">
        <w:rPr>
          <w:rFonts w:asciiTheme="minorHAnsi" w:hAnsiTheme="minorHAnsi"/>
        </w:rPr>
        <w:t>Bin_refinement</w:t>
      </w:r>
      <w:proofErr w:type="spellEnd"/>
      <w:r w:rsidR="00670FBE" w:rsidRPr="00561943">
        <w:rPr>
          <w:rFonts w:asciiTheme="minorHAnsi" w:hAnsiTheme="minorHAnsi"/>
        </w:rPr>
        <w:t xml:space="preserve"> </w:t>
      </w:r>
      <w:del w:id="702" w:author="German Uritskiy" w:date="2018-06-12T14:56:00Z">
        <w:r w:rsidR="00670FBE" w:rsidRPr="00561943" w:rsidDel="009A553E">
          <w:rPr>
            <w:rFonts w:asciiTheme="minorHAnsi" w:hAnsiTheme="minorHAnsi"/>
          </w:rPr>
          <w:delText xml:space="preserve">and Reassemble_bins </w:delText>
        </w:r>
      </w:del>
      <w:r w:rsidR="00670FBE" w:rsidRPr="00561943">
        <w:rPr>
          <w:rFonts w:asciiTheme="minorHAnsi" w:hAnsiTheme="minorHAnsi"/>
        </w:rPr>
        <w:t>module</w:t>
      </w:r>
      <w:ins w:id="703" w:author="German Uritskiy" w:date="2018-06-12T14:58:00Z">
        <w:r>
          <w:rPr>
            <w:rFonts w:asciiTheme="minorHAnsi" w:hAnsiTheme="minorHAnsi"/>
          </w:rPr>
          <w:t>, it</w:t>
        </w:r>
      </w:ins>
      <w:ins w:id="704" w:author="German Uritskiy" w:date="2018-06-12T14:56:00Z">
        <w:r>
          <w:rPr>
            <w:rFonts w:asciiTheme="minorHAnsi" w:hAnsiTheme="minorHAnsi"/>
          </w:rPr>
          <w:t xml:space="preserve"> was </w:t>
        </w:r>
      </w:ins>
      <w:del w:id="705" w:author="German Uritskiy" w:date="2018-06-12T14:56:00Z">
        <w:r w:rsidR="00670FBE" w:rsidRPr="00561943" w:rsidDel="009A553E">
          <w:rPr>
            <w:rFonts w:asciiTheme="minorHAnsi" w:hAnsiTheme="minorHAnsi"/>
          </w:rPr>
          <w:delText xml:space="preserve">s were </w:delText>
        </w:r>
      </w:del>
      <w:r w:rsidR="00670FBE" w:rsidRPr="00561943">
        <w:rPr>
          <w:rFonts w:asciiTheme="minorHAnsi" w:hAnsiTheme="minorHAnsi"/>
        </w:rPr>
        <w:t>run</w:t>
      </w:r>
      <w:ins w:id="706" w:author="German Uritskiy" w:date="2018-06-12T14:57:00Z">
        <w:r>
          <w:rPr>
            <w:rFonts w:asciiTheme="minorHAnsi" w:hAnsiTheme="minorHAnsi"/>
          </w:rPr>
          <w:t xml:space="preserve"> on</w:t>
        </w:r>
      </w:ins>
      <w:del w:id="707" w:author="German Uritskiy" w:date="2018-06-12T14:57:00Z">
        <w:r w:rsidR="00670FBE" w:rsidRPr="00561943" w:rsidDel="009A553E">
          <w:rPr>
            <w:rFonts w:asciiTheme="minorHAnsi" w:hAnsiTheme="minorHAnsi"/>
          </w:rPr>
          <w:delText xml:space="preserve"> with</w:delText>
        </w:r>
        <w:r w:rsidR="0028459F" w:rsidRPr="00561943" w:rsidDel="009A553E">
          <w:rPr>
            <w:rFonts w:asciiTheme="minorHAnsi" w:hAnsiTheme="minorHAnsi"/>
          </w:rPr>
          <w:delText xml:space="preserve"> </w:delText>
        </w:r>
        <w:r w:rsidR="00670FBE" w:rsidRPr="00561943" w:rsidDel="009A553E">
          <w:rPr>
            <w:rFonts w:asciiTheme="minorHAnsi" w:hAnsiTheme="minorHAnsi"/>
          </w:rPr>
          <w:delText>contamination less than 5%</w:delText>
        </w:r>
        <w:r w:rsidR="0028459F" w:rsidRPr="00561943" w:rsidDel="009A553E">
          <w:rPr>
            <w:rFonts w:asciiTheme="minorHAnsi" w:hAnsiTheme="minorHAnsi"/>
          </w:rPr>
          <w:delText xml:space="preserve"> and</w:delText>
        </w:r>
        <w:r w:rsidR="00670FBE" w:rsidRPr="00561943" w:rsidDel="009A553E">
          <w:rPr>
            <w:rFonts w:asciiTheme="minorHAnsi" w:hAnsiTheme="minorHAnsi"/>
          </w:rPr>
          <w:delText xml:space="preserve"> completion greater than 70%, 80%, 90%, or 95%. The</w:delText>
        </w:r>
      </w:del>
      <w:del w:id="708" w:author="German Uritskiy" w:date="2018-06-12T14:56:00Z">
        <w:r w:rsidR="00670FBE" w:rsidRPr="00561943" w:rsidDel="009A553E">
          <w:rPr>
            <w:rFonts w:asciiTheme="minorHAnsi" w:hAnsiTheme="minorHAnsi"/>
          </w:rPr>
          <w:delText xml:space="preserve"> Bin_refinement</w:delText>
        </w:r>
      </w:del>
      <w:r w:rsidR="00670FBE" w:rsidRPr="00561943">
        <w:rPr>
          <w:rFonts w:asciiTheme="minorHAnsi" w:hAnsiTheme="minorHAnsi"/>
        </w:rPr>
        <w:t xml:space="preserve"> </w:t>
      </w:r>
      <w:ins w:id="709" w:author="German Uritskiy" w:date="2018-06-12T14:58:00Z">
        <w:r>
          <w:rPr>
            <w:rFonts w:asciiTheme="minorHAnsi" w:hAnsiTheme="minorHAnsi"/>
          </w:rPr>
          <w:t xml:space="preserve">the </w:t>
        </w:r>
      </w:ins>
      <w:del w:id="710" w:author="German Uritskiy" w:date="2018-06-12T14:56:00Z">
        <w:r w:rsidR="00670FBE" w:rsidRPr="00561943" w:rsidDel="009A553E">
          <w:rPr>
            <w:rFonts w:asciiTheme="minorHAnsi" w:hAnsiTheme="minorHAnsi"/>
          </w:rPr>
          <w:delText xml:space="preserve">module was run on bin sets produced with </w:delText>
        </w:r>
      </w:del>
      <w:r w:rsidR="00670FBE" w:rsidRPr="00561943">
        <w:rPr>
          <w:rFonts w:asciiTheme="minorHAnsi" w:hAnsiTheme="minorHAnsi"/>
        </w:rPr>
        <w:t>metaBAT2</w:t>
      </w:r>
      <w:del w:id="711" w:author="German Uritskiy" w:date="2018-06-12T14:57:00Z">
        <w:r w:rsidR="00670FBE" w:rsidRPr="00561943" w:rsidDel="009A553E">
          <w:rPr>
            <w:rFonts w:asciiTheme="minorHAnsi" w:hAnsiTheme="minorHAnsi"/>
          </w:rPr>
          <w:delText xml:space="preserve"> v2.12.1</w:delText>
        </w:r>
      </w:del>
      <w:r w:rsidR="00670FBE" w:rsidRPr="00561943">
        <w:rPr>
          <w:rFonts w:asciiTheme="minorHAnsi" w:hAnsiTheme="minorHAnsi"/>
        </w:rPr>
        <w:t>, Maxbin2</w:t>
      </w:r>
      <w:del w:id="712" w:author="German Uritskiy" w:date="2018-06-12T14:57:00Z">
        <w:r w:rsidR="00670FBE" w:rsidRPr="00561943" w:rsidDel="009A553E">
          <w:rPr>
            <w:rFonts w:asciiTheme="minorHAnsi" w:hAnsiTheme="minorHAnsi"/>
          </w:rPr>
          <w:delText xml:space="preserve"> v2.2.4</w:delText>
        </w:r>
      </w:del>
      <w:r w:rsidR="00670FBE" w:rsidRPr="00561943">
        <w:rPr>
          <w:rFonts w:asciiTheme="minorHAnsi" w:hAnsiTheme="minorHAnsi"/>
        </w:rPr>
        <w:t>, and CONCOCT</w:t>
      </w:r>
      <w:del w:id="713" w:author="German Uritskiy" w:date="2018-06-12T14:57:00Z">
        <w:r w:rsidR="00670FBE" w:rsidRPr="00561943" w:rsidDel="009A553E">
          <w:rPr>
            <w:rFonts w:asciiTheme="minorHAnsi" w:hAnsiTheme="minorHAnsi"/>
          </w:rPr>
          <w:delText xml:space="preserve"> v0.4.0</w:delText>
        </w:r>
      </w:del>
      <w:r w:rsidR="00670FBE" w:rsidRPr="00561943">
        <w:rPr>
          <w:rFonts w:asciiTheme="minorHAnsi" w:hAnsiTheme="minorHAnsi"/>
        </w:rPr>
        <w:t xml:space="preserve"> </w:t>
      </w:r>
      <w:ins w:id="714" w:author="German Uritskiy" w:date="2018-06-12T14:58:00Z">
        <w:r>
          <w:rPr>
            <w:rFonts w:asciiTheme="minorHAnsi" w:hAnsiTheme="minorHAnsi"/>
          </w:rPr>
          <w:t xml:space="preserve">bins </w:t>
        </w:r>
      </w:ins>
      <w:r w:rsidR="00670FBE" w:rsidRPr="00561943">
        <w:rPr>
          <w:rFonts w:asciiTheme="minorHAnsi" w:hAnsiTheme="minorHAnsi"/>
        </w:rPr>
        <w:t xml:space="preserve">with four different settings: -c 70 </w:t>
      </w:r>
      <w:ins w:id="715" w:author="German Uritskiy" w:date="2018-06-07T13:26:00Z">
        <w:r w:rsidR="00D82E03" w:rsidRPr="00561943">
          <w:rPr>
            <w:rFonts w:asciiTheme="minorHAnsi" w:hAnsiTheme="minorHAnsi"/>
          </w:rPr>
          <w:t>-</w:t>
        </w:r>
      </w:ins>
      <w:del w:id="716" w:author="German Uritskiy" w:date="2018-06-07T13:26:00Z">
        <w:r w:rsidR="00670FBE" w:rsidRPr="00561943" w:rsidDel="00D82E03">
          <w:rPr>
            <w:rFonts w:asciiTheme="minorHAnsi" w:hAnsiTheme="minorHAnsi"/>
          </w:rPr>
          <w:delText>–</w:delText>
        </w:r>
      </w:del>
      <w:r w:rsidR="00670FBE" w:rsidRPr="00561943">
        <w:rPr>
          <w:rFonts w:asciiTheme="minorHAnsi" w:hAnsiTheme="minorHAnsi"/>
        </w:rPr>
        <w:t xml:space="preserve">x 5, -c 80 </w:t>
      </w:r>
      <w:del w:id="717" w:author="German Uritskiy" w:date="2018-06-07T13:26:00Z">
        <w:r w:rsidR="00670FBE" w:rsidRPr="00561943" w:rsidDel="00D82E03">
          <w:rPr>
            <w:rFonts w:asciiTheme="minorHAnsi" w:hAnsiTheme="minorHAnsi"/>
          </w:rPr>
          <w:delText>–</w:delText>
        </w:r>
      </w:del>
      <w:ins w:id="718" w:author="German Uritskiy" w:date="2018-06-07T13:26:00Z">
        <w:r w:rsidR="00D82E03" w:rsidRPr="00561943">
          <w:rPr>
            <w:rFonts w:asciiTheme="minorHAnsi" w:hAnsiTheme="minorHAnsi"/>
          </w:rPr>
          <w:t>-</w:t>
        </w:r>
      </w:ins>
      <w:r w:rsidR="00670FBE" w:rsidRPr="00561943">
        <w:rPr>
          <w:rFonts w:asciiTheme="minorHAnsi" w:hAnsiTheme="minorHAnsi"/>
        </w:rPr>
        <w:t xml:space="preserve">x 5, -c 90 </w:t>
      </w:r>
      <w:ins w:id="719" w:author="German Uritskiy" w:date="2018-06-07T13:26:00Z">
        <w:r w:rsidR="00D82E03" w:rsidRPr="00561943">
          <w:rPr>
            <w:rFonts w:asciiTheme="minorHAnsi" w:hAnsiTheme="minorHAnsi"/>
          </w:rPr>
          <w:t>-</w:t>
        </w:r>
      </w:ins>
      <w:del w:id="720" w:author="German Uritskiy" w:date="2018-06-07T13:26:00Z">
        <w:r w:rsidR="00670FBE" w:rsidRPr="00561943" w:rsidDel="00D82E03">
          <w:rPr>
            <w:rFonts w:asciiTheme="minorHAnsi" w:hAnsiTheme="minorHAnsi"/>
          </w:rPr>
          <w:delText>–</w:delText>
        </w:r>
      </w:del>
      <w:r w:rsidR="00670FBE" w:rsidRPr="00561943">
        <w:rPr>
          <w:rFonts w:asciiTheme="minorHAnsi" w:hAnsiTheme="minorHAnsi"/>
        </w:rPr>
        <w:t>x 5,</w:t>
      </w:r>
      <w:ins w:id="721" w:author="German Uritskiy" w:date="2018-06-12T14:57:00Z">
        <w:r>
          <w:rPr>
            <w:rFonts w:asciiTheme="minorHAnsi" w:hAnsiTheme="minorHAnsi"/>
          </w:rPr>
          <w:t xml:space="preserve"> and</w:t>
        </w:r>
      </w:ins>
      <w:r w:rsidR="00670FBE" w:rsidRPr="00561943">
        <w:rPr>
          <w:rFonts w:asciiTheme="minorHAnsi" w:hAnsiTheme="minorHAnsi"/>
        </w:rPr>
        <w:t xml:space="preserve"> -c 95 </w:t>
      </w:r>
      <w:ins w:id="722" w:author="German Uritskiy" w:date="2018-06-07T13:26:00Z">
        <w:r w:rsidR="00D82E03" w:rsidRPr="00561943">
          <w:rPr>
            <w:rFonts w:asciiTheme="minorHAnsi" w:hAnsiTheme="minorHAnsi"/>
          </w:rPr>
          <w:t>-</w:t>
        </w:r>
      </w:ins>
      <w:del w:id="723" w:author="German Uritskiy" w:date="2018-06-07T13:26:00Z">
        <w:r w:rsidR="00670FBE" w:rsidRPr="00561943" w:rsidDel="00D82E03">
          <w:rPr>
            <w:rFonts w:asciiTheme="minorHAnsi" w:hAnsiTheme="minorHAnsi"/>
          </w:rPr>
          <w:delText>–</w:delText>
        </w:r>
      </w:del>
      <w:r w:rsidR="00670FBE" w:rsidRPr="00561943">
        <w:rPr>
          <w:rFonts w:asciiTheme="minorHAnsi" w:hAnsiTheme="minorHAnsi"/>
        </w:rPr>
        <w:t xml:space="preserve">x 5. </w:t>
      </w:r>
      <w:ins w:id="724" w:author="German Uritskiy" w:date="2018-06-12T14:58:00Z">
        <w:r>
          <w:rPr>
            <w:rFonts w:asciiTheme="minorHAnsi" w:hAnsiTheme="minorHAnsi"/>
          </w:rPr>
          <w:t xml:space="preserve">To test the </w:t>
        </w:r>
      </w:ins>
      <w:del w:id="725" w:author="German Uritskiy" w:date="2018-06-12T15:00:00Z">
        <w:r w:rsidR="0028459F" w:rsidRPr="00561943" w:rsidDel="009A553E">
          <w:rPr>
            <w:rFonts w:asciiTheme="minorHAnsi" w:hAnsiTheme="minorHAnsi"/>
          </w:rPr>
          <w:delText>The</w:delText>
        </w:r>
        <w:r w:rsidR="00670FBE" w:rsidRPr="00561943" w:rsidDel="009A553E">
          <w:rPr>
            <w:rFonts w:asciiTheme="minorHAnsi" w:hAnsiTheme="minorHAnsi"/>
          </w:rPr>
          <w:delText xml:space="preserve"> </w:delText>
        </w:r>
      </w:del>
      <w:proofErr w:type="spellStart"/>
      <w:r w:rsidR="00670FBE" w:rsidRPr="00561943">
        <w:rPr>
          <w:rFonts w:asciiTheme="minorHAnsi" w:hAnsiTheme="minorHAnsi"/>
        </w:rPr>
        <w:t>Reassemble_bins</w:t>
      </w:r>
      <w:proofErr w:type="spellEnd"/>
      <w:r w:rsidR="00670FBE" w:rsidRPr="00561943">
        <w:rPr>
          <w:rFonts w:asciiTheme="minorHAnsi" w:hAnsiTheme="minorHAnsi"/>
        </w:rPr>
        <w:t xml:space="preserve"> module</w:t>
      </w:r>
      <w:ins w:id="726" w:author="German Uritskiy" w:date="2018-06-12T15:00:00Z">
        <w:r>
          <w:rPr>
            <w:rFonts w:asciiTheme="minorHAnsi" w:hAnsiTheme="minorHAnsi"/>
          </w:rPr>
          <w:t>, it</w:t>
        </w:r>
      </w:ins>
      <w:r w:rsidR="0028459F" w:rsidRPr="00561943">
        <w:rPr>
          <w:rFonts w:asciiTheme="minorHAnsi" w:hAnsiTheme="minorHAnsi"/>
        </w:rPr>
        <w:t xml:space="preserve"> </w:t>
      </w:r>
      <w:r w:rsidR="00670FBE" w:rsidRPr="00561943">
        <w:rPr>
          <w:rFonts w:asciiTheme="minorHAnsi" w:hAnsiTheme="minorHAnsi"/>
        </w:rPr>
        <w:t xml:space="preserve">was run </w:t>
      </w:r>
      <w:ins w:id="727" w:author="German Uritskiy" w:date="2018-06-12T15:00:00Z">
        <w:r>
          <w:rPr>
            <w:rFonts w:asciiTheme="minorHAnsi" w:hAnsiTheme="minorHAnsi"/>
          </w:rPr>
          <w:t xml:space="preserve">on the output of the </w:t>
        </w:r>
        <w:proofErr w:type="spellStart"/>
        <w:r>
          <w:rPr>
            <w:rFonts w:asciiTheme="minorHAnsi" w:hAnsiTheme="minorHAnsi"/>
          </w:rPr>
          <w:t>Bin_refinement</w:t>
        </w:r>
        <w:proofErr w:type="spellEnd"/>
        <w:r>
          <w:rPr>
            <w:rFonts w:asciiTheme="minorHAnsi" w:hAnsiTheme="minorHAnsi"/>
          </w:rPr>
          <w:t xml:space="preserve"> </w:t>
        </w:r>
        <w:r>
          <w:rPr>
            <w:rFonts w:asciiTheme="minorHAnsi" w:hAnsiTheme="minorHAnsi"/>
          </w:rPr>
          <w:lastRenderedPageBreak/>
          <w:t>module run</w:t>
        </w:r>
      </w:ins>
      <w:ins w:id="728" w:author="German Uritskiy" w:date="2018-06-12T15:01:00Z">
        <w:r>
          <w:rPr>
            <w:rFonts w:asciiTheme="minorHAnsi" w:hAnsiTheme="minorHAnsi"/>
          </w:rPr>
          <w:t xml:space="preserve">s. </w:t>
        </w:r>
        <w:proofErr w:type="spellStart"/>
        <w:r>
          <w:rPr>
            <w:rFonts w:asciiTheme="minorHAnsi" w:hAnsiTheme="minorHAnsi"/>
          </w:rPr>
          <w:t>Bin_refinemtn</w:t>
        </w:r>
        <w:proofErr w:type="spellEnd"/>
        <w:r>
          <w:rPr>
            <w:rFonts w:asciiTheme="minorHAnsi" w:hAnsiTheme="minorHAnsi"/>
          </w:rPr>
          <w:t xml:space="preserve"> was run</w:t>
        </w:r>
      </w:ins>
      <w:ins w:id="729" w:author="German Uritskiy" w:date="2018-06-12T15:00:00Z">
        <w:r>
          <w:rPr>
            <w:rFonts w:asciiTheme="minorHAnsi" w:hAnsiTheme="minorHAnsi"/>
          </w:rPr>
          <w:t xml:space="preserve"> with </w:t>
        </w:r>
      </w:ins>
      <w:ins w:id="730" w:author="German Uritskiy" w:date="2018-06-12T15:01:00Z">
        <w:r w:rsidRPr="00561943">
          <w:rPr>
            <w:rFonts w:asciiTheme="minorHAnsi" w:hAnsiTheme="minorHAnsi"/>
          </w:rPr>
          <w:t xml:space="preserve">-c 60 </w:t>
        </w:r>
        <w:r>
          <w:rPr>
            <w:rFonts w:asciiTheme="minorHAnsi" w:hAnsiTheme="minorHAnsi"/>
          </w:rPr>
          <w:t>-x</w:t>
        </w:r>
        <w:r w:rsidRPr="00561943">
          <w:rPr>
            <w:rFonts w:asciiTheme="minorHAnsi" w:hAnsiTheme="minorHAnsi"/>
          </w:rPr>
          <w:t xml:space="preserve"> 10, -c 70 </w:t>
        </w:r>
        <w:r>
          <w:rPr>
            <w:rFonts w:asciiTheme="minorHAnsi" w:hAnsiTheme="minorHAnsi"/>
          </w:rPr>
          <w:t>-x</w:t>
        </w:r>
        <w:r w:rsidRPr="00561943">
          <w:rPr>
            <w:rFonts w:asciiTheme="minorHAnsi" w:hAnsiTheme="minorHAnsi"/>
          </w:rPr>
          <w:t xml:space="preserve"> 10, -c 80 -x 10, and -c 90 -x 10</w:t>
        </w:r>
      </w:ins>
      <w:ins w:id="731" w:author="German Uritskiy" w:date="2018-06-12T15:02:00Z">
        <w:r>
          <w:rPr>
            <w:rFonts w:asciiTheme="minorHAnsi" w:hAnsiTheme="minorHAnsi"/>
          </w:rPr>
          <w:t xml:space="preserve"> </w:t>
        </w:r>
      </w:ins>
      <w:ins w:id="732" w:author="German Uritskiy" w:date="2018-06-12T15:00:00Z">
        <w:r>
          <w:rPr>
            <w:rFonts w:asciiTheme="minorHAnsi" w:hAnsiTheme="minorHAnsi"/>
          </w:rPr>
          <w:t xml:space="preserve">settings, and then the resulting bins were reassembled with the </w:t>
        </w:r>
        <w:proofErr w:type="spellStart"/>
        <w:r>
          <w:rPr>
            <w:rFonts w:asciiTheme="minorHAnsi" w:hAnsiTheme="minorHAnsi"/>
          </w:rPr>
          <w:t>Reassemble_bins</w:t>
        </w:r>
        <w:proofErr w:type="spellEnd"/>
        <w:r>
          <w:rPr>
            <w:rFonts w:asciiTheme="minorHAnsi" w:hAnsiTheme="minorHAnsi"/>
          </w:rPr>
          <w:t xml:space="preserve"> module with </w:t>
        </w:r>
      </w:ins>
      <w:ins w:id="733" w:author="German Uritskiy" w:date="2018-06-12T15:02:00Z">
        <w:r w:rsidRPr="00561943">
          <w:rPr>
            <w:rFonts w:asciiTheme="minorHAnsi" w:hAnsiTheme="minorHAnsi"/>
          </w:rPr>
          <w:t>-c 70 -x 5, -c 80 -x 5, -c 90 -x 5,</w:t>
        </w:r>
        <w:r>
          <w:rPr>
            <w:rFonts w:asciiTheme="minorHAnsi" w:hAnsiTheme="minorHAnsi"/>
          </w:rPr>
          <w:t xml:space="preserve"> and</w:t>
        </w:r>
        <w:r w:rsidRPr="00561943">
          <w:rPr>
            <w:rFonts w:asciiTheme="minorHAnsi" w:hAnsiTheme="minorHAnsi"/>
          </w:rPr>
          <w:t xml:space="preserve"> -c 95 -x 5</w:t>
        </w:r>
        <w:r>
          <w:rPr>
            <w:rFonts w:asciiTheme="minorHAnsi" w:hAnsiTheme="minorHAnsi"/>
          </w:rPr>
          <w:t xml:space="preserve"> settings, respectively. </w:t>
        </w:r>
      </w:ins>
    </w:p>
    <w:p w14:paraId="08046735" w14:textId="4002E53D" w:rsidR="00670FBE" w:rsidRPr="00561943" w:rsidRDefault="005755F7" w:rsidP="00446299">
      <w:pPr>
        <w:spacing w:line="480" w:lineRule="auto"/>
        <w:rPr>
          <w:rFonts w:asciiTheme="minorHAnsi" w:hAnsiTheme="minorHAnsi"/>
        </w:rPr>
        <w:pPrChange w:id="734" w:author="German Uritskiy" w:date="2018-06-12T15:46:00Z">
          <w:pPr/>
        </w:pPrChange>
      </w:pPr>
      <w:ins w:id="735" w:author="German Uritskiy" w:date="2018-06-12T15:04:00Z">
        <w:r w:rsidRPr="00561943">
          <w:rPr>
            <w:rFonts w:asciiTheme="minorHAnsi" w:hAnsiTheme="minorHAnsi"/>
          </w:rPr>
          <w:t>The bin</w:t>
        </w:r>
      </w:ins>
      <w:ins w:id="736" w:author="German Uritskiy" w:date="2018-06-12T15:05:00Z">
        <w:r w:rsidR="00117FB1">
          <w:rPr>
            <w:rFonts w:asciiTheme="minorHAnsi" w:hAnsiTheme="minorHAnsi"/>
          </w:rPr>
          <w:t>s</w:t>
        </w:r>
      </w:ins>
      <w:ins w:id="737" w:author="German Uritskiy" w:date="2018-06-12T15:04:00Z">
        <w:r w:rsidRPr="00561943">
          <w:rPr>
            <w:rFonts w:asciiTheme="minorHAnsi" w:hAnsiTheme="minorHAnsi"/>
          </w:rPr>
          <w:t xml:space="preserve"> </w:t>
        </w:r>
      </w:ins>
      <w:ins w:id="738" w:author="German Uritskiy" w:date="2018-06-12T15:05:00Z">
        <w:r w:rsidR="00117FB1">
          <w:rPr>
            <w:rFonts w:asciiTheme="minorHAnsi" w:hAnsiTheme="minorHAnsi"/>
          </w:rPr>
          <w:t>were also refined with</w:t>
        </w:r>
      </w:ins>
      <w:ins w:id="739" w:author="German Uritskiy" w:date="2018-06-12T15:04:00Z">
        <w:r w:rsidRPr="00561943">
          <w:rPr>
            <w:rFonts w:asciiTheme="minorHAnsi" w:hAnsiTheme="minorHAnsi"/>
          </w:rPr>
          <w:t xml:space="preserve"> </w:t>
        </w:r>
        <w:proofErr w:type="spellStart"/>
        <w:r w:rsidRPr="00561943">
          <w:rPr>
            <w:rFonts w:asciiTheme="minorHAnsi" w:hAnsiTheme="minorHAnsi"/>
          </w:rPr>
          <w:t>DAS_Tool</w:t>
        </w:r>
        <w:proofErr w:type="spellEnd"/>
        <w:r w:rsidRPr="00561943">
          <w:rPr>
            <w:rFonts w:asciiTheme="minorHAnsi" w:hAnsiTheme="minorHAnsi"/>
          </w:rPr>
          <w:t xml:space="preserve"> v1.1.0 (--</w:t>
        </w:r>
        <w:proofErr w:type="spellStart"/>
        <w:r w:rsidRPr="00561943">
          <w:rPr>
            <w:rFonts w:asciiTheme="minorHAnsi" w:hAnsiTheme="minorHAnsi"/>
          </w:rPr>
          <w:t>search_engine</w:t>
        </w:r>
        <w:proofErr w:type="spellEnd"/>
        <w:r w:rsidRPr="00561943">
          <w:rPr>
            <w:rFonts w:asciiTheme="minorHAnsi" w:hAnsiTheme="minorHAnsi"/>
          </w:rPr>
          <w:t xml:space="preserve"> blast </w:t>
        </w:r>
        <w:r>
          <w:rPr>
            <w:rFonts w:asciiTheme="minorHAnsi" w:hAnsiTheme="minorHAnsi"/>
          </w:rPr>
          <w:t>parameter</w:t>
        </w:r>
        <w:r w:rsidRPr="00561943">
          <w:rPr>
            <w:rFonts w:asciiTheme="minorHAnsi" w:hAnsiTheme="minorHAnsi"/>
          </w:rPr>
          <w:t xml:space="preserve">), </w:t>
        </w:r>
        <w:proofErr w:type="spellStart"/>
        <w:r w:rsidRPr="00561943">
          <w:rPr>
            <w:rFonts w:asciiTheme="minorHAnsi" w:hAnsiTheme="minorHAnsi"/>
          </w:rPr>
          <w:t>Binning_refiner</w:t>
        </w:r>
        <w:proofErr w:type="spellEnd"/>
        <w:r w:rsidRPr="00561943">
          <w:rPr>
            <w:rFonts w:asciiTheme="minorHAnsi" w:hAnsiTheme="minorHAnsi"/>
          </w:rPr>
          <w:t xml:space="preserve"> v1.2 (default </w:t>
        </w:r>
        <w:r>
          <w:rPr>
            <w:rFonts w:asciiTheme="minorHAnsi" w:hAnsiTheme="minorHAnsi"/>
          </w:rPr>
          <w:t>parameters</w:t>
        </w:r>
      </w:ins>
      <w:ins w:id="740" w:author="German Uritskiy" w:date="2018-06-12T15:05:00Z">
        <w:r w:rsidR="00117FB1">
          <w:rPr>
            <w:rFonts w:asciiTheme="minorHAnsi" w:hAnsiTheme="minorHAnsi"/>
          </w:rPr>
          <w:t>).</w:t>
        </w:r>
      </w:ins>
      <w:ins w:id="741" w:author="German Uritskiy" w:date="2018-06-12T15:04:00Z">
        <w:r w:rsidRPr="00561943">
          <w:rPr>
            <w:rFonts w:asciiTheme="minorHAnsi" w:hAnsiTheme="minorHAnsi"/>
          </w:rPr>
          <w:t xml:space="preserve"> </w:t>
        </w:r>
        <w:r>
          <w:rPr>
            <w:rFonts w:asciiTheme="minorHAnsi" w:hAnsiTheme="minorHAnsi"/>
          </w:rPr>
          <w:t xml:space="preserve">The </w:t>
        </w:r>
        <w:r w:rsidRPr="00561943">
          <w:rPr>
            <w:rFonts w:asciiTheme="minorHAnsi" w:hAnsiTheme="minorHAnsi"/>
          </w:rPr>
          <w:t xml:space="preserve">completion and contamination of </w:t>
        </w:r>
        <w:r>
          <w:rPr>
            <w:rFonts w:asciiTheme="minorHAnsi" w:hAnsiTheme="minorHAnsi"/>
          </w:rPr>
          <w:t xml:space="preserve">all </w:t>
        </w:r>
        <w:r w:rsidRPr="00561943">
          <w:rPr>
            <w:rFonts w:asciiTheme="minorHAnsi" w:hAnsiTheme="minorHAnsi"/>
          </w:rPr>
          <w:t>bins was estimated with CheckM</w:t>
        </w:r>
        <w:r>
          <w:rPr>
            <w:rFonts w:asciiTheme="minorHAnsi" w:hAnsiTheme="minorHAnsi"/>
          </w:rPr>
          <w:t xml:space="preserve"> v1.0.7 (default parameters)</w:t>
        </w:r>
        <w:r w:rsidR="00117FB1">
          <w:rPr>
            <w:rFonts w:asciiTheme="minorHAnsi" w:hAnsiTheme="minorHAnsi"/>
          </w:rPr>
          <w:t>,</w:t>
        </w:r>
      </w:ins>
      <w:del w:id="742" w:author="German Uritskiy" w:date="2018-06-12T15:02:00Z">
        <w:r w:rsidR="00670FBE" w:rsidRPr="00561943" w:rsidDel="009A553E">
          <w:rPr>
            <w:rFonts w:asciiTheme="minorHAnsi" w:hAnsiTheme="minorHAnsi"/>
          </w:rPr>
          <w:delText xml:space="preserve">with the same settings on the output of Bin_refinement with -c 60 </w:delText>
        </w:r>
      </w:del>
      <w:del w:id="743" w:author="German Uritskiy" w:date="2018-06-08T15:15:00Z">
        <w:r w:rsidR="00670FBE" w:rsidRPr="00561943" w:rsidDel="00536845">
          <w:rPr>
            <w:rFonts w:asciiTheme="minorHAnsi" w:hAnsiTheme="minorHAnsi"/>
          </w:rPr>
          <w:delText>–x</w:delText>
        </w:r>
      </w:del>
      <w:del w:id="744" w:author="German Uritskiy" w:date="2018-06-12T15:02:00Z">
        <w:r w:rsidR="00670FBE" w:rsidRPr="00561943" w:rsidDel="009A553E">
          <w:rPr>
            <w:rFonts w:asciiTheme="minorHAnsi" w:hAnsiTheme="minorHAnsi"/>
          </w:rPr>
          <w:delText xml:space="preserve"> 10, -c 70 </w:delText>
        </w:r>
      </w:del>
      <w:del w:id="745" w:author="German Uritskiy" w:date="2018-06-08T15:15:00Z">
        <w:r w:rsidR="00670FBE" w:rsidRPr="00561943" w:rsidDel="00536845">
          <w:rPr>
            <w:rFonts w:asciiTheme="minorHAnsi" w:hAnsiTheme="minorHAnsi"/>
          </w:rPr>
          <w:delText>–x</w:delText>
        </w:r>
      </w:del>
      <w:del w:id="746" w:author="German Uritskiy" w:date="2018-06-12T15:02:00Z">
        <w:r w:rsidR="00670FBE" w:rsidRPr="00561943" w:rsidDel="009A553E">
          <w:rPr>
            <w:rFonts w:asciiTheme="minorHAnsi" w:hAnsiTheme="minorHAnsi"/>
          </w:rPr>
          <w:delText xml:space="preserve"> 10, -c 80 </w:delText>
        </w:r>
      </w:del>
      <w:del w:id="747" w:author="German Uritskiy" w:date="2018-06-07T13:27:00Z">
        <w:r w:rsidR="00670FBE" w:rsidRPr="00561943" w:rsidDel="00D82E03">
          <w:rPr>
            <w:rFonts w:asciiTheme="minorHAnsi" w:hAnsiTheme="minorHAnsi"/>
          </w:rPr>
          <w:delText>–</w:delText>
        </w:r>
      </w:del>
      <w:del w:id="748" w:author="German Uritskiy" w:date="2018-06-12T15:02:00Z">
        <w:r w:rsidR="00670FBE" w:rsidRPr="00561943" w:rsidDel="009A553E">
          <w:rPr>
            <w:rFonts w:asciiTheme="minorHAnsi" w:hAnsiTheme="minorHAnsi"/>
          </w:rPr>
          <w:delText xml:space="preserve">x 10, and </w:delText>
        </w:r>
      </w:del>
      <w:del w:id="749" w:author="German Uritskiy" w:date="2018-06-07T13:27:00Z">
        <w:r w:rsidR="00670FBE" w:rsidRPr="00561943" w:rsidDel="00D82E03">
          <w:rPr>
            <w:rFonts w:asciiTheme="minorHAnsi" w:hAnsiTheme="minorHAnsi"/>
          </w:rPr>
          <w:delText>–</w:delText>
        </w:r>
      </w:del>
      <w:del w:id="750" w:author="German Uritskiy" w:date="2018-06-12T15:02:00Z">
        <w:r w:rsidR="00670FBE" w:rsidRPr="00561943" w:rsidDel="009A553E">
          <w:rPr>
            <w:rFonts w:asciiTheme="minorHAnsi" w:hAnsiTheme="minorHAnsi"/>
          </w:rPr>
          <w:delText xml:space="preserve">c 90 </w:delText>
        </w:r>
      </w:del>
      <w:del w:id="751" w:author="German Uritskiy" w:date="2018-06-07T13:27:00Z">
        <w:r w:rsidR="00670FBE" w:rsidRPr="00561943" w:rsidDel="00D82E03">
          <w:rPr>
            <w:rFonts w:asciiTheme="minorHAnsi" w:hAnsiTheme="minorHAnsi"/>
          </w:rPr>
          <w:delText>–</w:delText>
        </w:r>
      </w:del>
      <w:del w:id="752" w:author="German Uritskiy" w:date="2018-06-12T15:02:00Z">
        <w:r w:rsidR="00670FBE" w:rsidRPr="00561943" w:rsidDel="009A553E">
          <w:rPr>
            <w:rFonts w:asciiTheme="minorHAnsi" w:hAnsiTheme="minorHAnsi"/>
          </w:rPr>
          <w:delText xml:space="preserve">x 10 settings, respectively. </w:delText>
        </w:r>
      </w:del>
      <w:del w:id="753" w:author="German Uritskiy" w:date="2018-06-12T15:05:00Z">
        <w:r w:rsidR="0028459F" w:rsidRPr="00561943" w:rsidDel="00117FB1">
          <w:rPr>
            <w:rFonts w:asciiTheme="minorHAnsi" w:hAnsiTheme="minorHAnsi"/>
          </w:rPr>
          <w:delText>T</w:delText>
        </w:r>
        <w:r w:rsidR="00670FBE" w:rsidRPr="00561943" w:rsidDel="00117FB1">
          <w:rPr>
            <w:rFonts w:asciiTheme="minorHAnsi" w:hAnsiTheme="minorHAnsi"/>
          </w:rPr>
          <w:delText xml:space="preserve">he resulting metaWRAP bin sets, the original bin sets, </w:delText>
        </w:r>
        <w:r w:rsidR="0028459F" w:rsidRPr="00561943" w:rsidDel="00117FB1">
          <w:rPr>
            <w:rFonts w:asciiTheme="minorHAnsi" w:hAnsiTheme="minorHAnsi"/>
          </w:rPr>
          <w:delText>and</w:delText>
        </w:r>
        <w:r w:rsidR="00670FBE" w:rsidRPr="00561943" w:rsidDel="00117FB1">
          <w:rPr>
            <w:rFonts w:asciiTheme="minorHAnsi" w:hAnsiTheme="minorHAnsi"/>
          </w:rPr>
          <w:delText xml:space="preserve"> the refinements from DAS_Tool and Binning_refiner were evaluated with CheckM v1.0.7</w:delText>
        </w:r>
      </w:del>
      <w:r w:rsidR="00670FBE" w:rsidRPr="00561943">
        <w:rPr>
          <w:rFonts w:asciiTheme="minorHAnsi" w:hAnsiTheme="minorHAnsi"/>
        </w:rPr>
        <w:t xml:space="preserve"> and the number of bins with </w:t>
      </w:r>
      <w:ins w:id="754" w:author="German Uritskiy" w:date="2018-06-12T14:56:00Z">
        <w:r w:rsidR="009A553E" w:rsidRPr="00561943">
          <w:rPr>
            <w:rFonts w:asciiTheme="minorHAnsi" w:hAnsiTheme="minorHAnsi"/>
          </w:rPr>
          <w:t>contamination less than 5% and completion greater than 70%, 80%, 90%, or 95%</w:t>
        </w:r>
        <w:r w:rsidR="009A553E">
          <w:rPr>
            <w:rFonts w:asciiTheme="minorHAnsi" w:hAnsiTheme="minorHAnsi"/>
          </w:rPr>
          <w:t xml:space="preserve"> </w:t>
        </w:r>
      </w:ins>
      <w:del w:id="755" w:author="German Uritskiy" w:date="2018-06-12T14:56:00Z">
        <w:r w:rsidR="00670FBE" w:rsidRPr="00561943" w:rsidDel="009A553E">
          <w:rPr>
            <w:rFonts w:asciiTheme="minorHAnsi" w:hAnsiTheme="minorHAnsi"/>
          </w:rPr>
          <w:delText xml:space="preserve">different completion and contamination values </w:delText>
        </w:r>
      </w:del>
      <w:r w:rsidR="00670FBE" w:rsidRPr="00561943">
        <w:rPr>
          <w:rFonts w:asciiTheme="minorHAnsi" w:hAnsiTheme="minorHAnsi"/>
        </w:rPr>
        <w:t>were counted</w:t>
      </w:r>
      <w:del w:id="756" w:author="German Uritskiy" w:date="2018-06-12T15:06:00Z">
        <w:r w:rsidR="00670FBE" w:rsidRPr="00561943" w:rsidDel="0080134F">
          <w:rPr>
            <w:rFonts w:asciiTheme="minorHAnsi" w:hAnsiTheme="minorHAnsi"/>
          </w:rPr>
          <w:delText xml:space="preserve"> and plotted</w:delText>
        </w:r>
      </w:del>
      <w:r w:rsidR="00670FBE" w:rsidRPr="00561943">
        <w:rPr>
          <w:rFonts w:asciiTheme="minorHAnsi" w:hAnsiTheme="minorHAnsi"/>
        </w:rPr>
        <w:t>.</w:t>
      </w:r>
    </w:p>
    <w:p w14:paraId="2BF803F8" w14:textId="77777777" w:rsidR="00670FBE" w:rsidRPr="00561943" w:rsidRDefault="00670FBE" w:rsidP="00446299">
      <w:pPr>
        <w:spacing w:line="480" w:lineRule="auto"/>
        <w:rPr>
          <w:rFonts w:asciiTheme="minorHAnsi" w:hAnsiTheme="minorHAnsi"/>
        </w:rPr>
        <w:pPrChange w:id="757" w:author="German Uritskiy" w:date="2018-06-12T15:46:00Z">
          <w:pPr/>
        </w:pPrChange>
      </w:pPr>
    </w:p>
    <w:p w14:paraId="64BCFEE8" w14:textId="77777777" w:rsidR="00670FBE" w:rsidRPr="00561943" w:rsidRDefault="00670FBE" w:rsidP="00446299">
      <w:pPr>
        <w:spacing w:line="480" w:lineRule="auto"/>
        <w:rPr>
          <w:rFonts w:asciiTheme="minorHAnsi" w:hAnsiTheme="minorHAnsi"/>
          <w:b/>
        </w:rPr>
        <w:pPrChange w:id="758" w:author="German Uritskiy" w:date="2018-06-12T15:46:00Z">
          <w:pPr/>
        </w:pPrChange>
      </w:pPr>
      <w:r w:rsidRPr="00561943">
        <w:rPr>
          <w:rFonts w:asciiTheme="minorHAnsi" w:hAnsiTheme="minorHAnsi"/>
          <w:b/>
        </w:rPr>
        <w:t>Draft genomes analysis</w:t>
      </w:r>
    </w:p>
    <w:p w14:paraId="33A3726B" w14:textId="4FBF4E83" w:rsidR="00670FBE" w:rsidRPr="00561943" w:rsidRDefault="00670FBE" w:rsidP="00446299">
      <w:pPr>
        <w:spacing w:line="480" w:lineRule="auto"/>
        <w:rPr>
          <w:rFonts w:asciiTheme="minorHAnsi" w:eastAsia="Times New Roman" w:hAnsiTheme="minorHAnsi"/>
        </w:rPr>
        <w:pPrChange w:id="759" w:author="German Uritskiy" w:date="2018-06-12T15:46:00Z">
          <w:pPr/>
        </w:pPrChange>
      </w:pPr>
      <w:r w:rsidRPr="00561943">
        <w:rPr>
          <w:rFonts w:asciiTheme="minorHAnsi" w:hAnsiTheme="minorHAnsi"/>
        </w:rPr>
        <w:t>Bins produced with metaWRAP-</w:t>
      </w:r>
      <w:proofErr w:type="spellStart"/>
      <w:r w:rsidRPr="00561943">
        <w:rPr>
          <w:rFonts w:asciiTheme="minorHAnsi" w:hAnsiTheme="minorHAnsi"/>
        </w:rPr>
        <w:t>Bin_refinement</w:t>
      </w:r>
      <w:proofErr w:type="spellEnd"/>
      <w:r w:rsidRPr="00561943">
        <w:rPr>
          <w:rFonts w:asciiTheme="minorHAnsi" w:hAnsiTheme="minorHAnsi"/>
        </w:rPr>
        <w:t xml:space="preserve"> (-c 70 </w:t>
      </w:r>
      <w:del w:id="760" w:author="German Uritskiy" w:date="2018-06-08T15:15:00Z">
        <w:r w:rsidRPr="00561943" w:rsidDel="00536845">
          <w:rPr>
            <w:rFonts w:asciiTheme="minorHAnsi" w:hAnsiTheme="minorHAnsi"/>
          </w:rPr>
          <w:delText>–x</w:delText>
        </w:r>
      </w:del>
      <w:ins w:id="761" w:author="German Uritskiy" w:date="2018-06-08T15:15:00Z">
        <w:r w:rsidR="00536845">
          <w:rPr>
            <w:rFonts w:asciiTheme="minorHAnsi" w:hAnsiTheme="minorHAnsi"/>
          </w:rPr>
          <w:t>-x</w:t>
        </w:r>
      </w:ins>
      <w:r w:rsidRPr="00561943">
        <w:rPr>
          <w:rFonts w:asciiTheme="minorHAnsi" w:hAnsiTheme="minorHAnsi"/>
        </w:rPr>
        <w:t xml:space="preserve"> 10 </w:t>
      </w:r>
      <w:del w:id="762" w:author="German Uritskiy" w:date="2018-06-12T15:06:00Z">
        <w:r w:rsidRPr="00561943" w:rsidDel="00F14663">
          <w:rPr>
            <w:rFonts w:asciiTheme="minorHAnsi" w:hAnsiTheme="minorHAnsi"/>
          </w:rPr>
          <w:delText>options</w:delText>
        </w:r>
      </w:del>
      <w:ins w:id="763" w:author="German Uritskiy" w:date="2018-06-12T15:06:00Z">
        <w:r w:rsidR="00F14663">
          <w:rPr>
            <w:rFonts w:asciiTheme="minorHAnsi" w:hAnsiTheme="minorHAnsi"/>
          </w:rPr>
          <w:t>parameters</w:t>
        </w:r>
      </w:ins>
      <w:r w:rsidRPr="00561943">
        <w:rPr>
          <w:rFonts w:asciiTheme="minorHAnsi" w:hAnsiTheme="minorHAnsi"/>
        </w:rPr>
        <w:t xml:space="preserve">) were visualized with the </w:t>
      </w:r>
      <w:proofErr w:type="spellStart"/>
      <w:r w:rsidRPr="00561943">
        <w:rPr>
          <w:rFonts w:asciiTheme="minorHAnsi" w:hAnsiTheme="minorHAnsi"/>
        </w:rPr>
        <w:t>Blobology</w:t>
      </w:r>
      <w:proofErr w:type="spellEnd"/>
      <w:r w:rsidRPr="00561943">
        <w:rPr>
          <w:rFonts w:asciiTheme="minorHAnsi" w:hAnsiTheme="minorHAnsi"/>
        </w:rPr>
        <w:t xml:space="preserve"> module (--bins flag used to provide bins), which uses a modified </w:t>
      </w:r>
      <w:proofErr w:type="spellStart"/>
      <w:r w:rsidRPr="00561943">
        <w:rPr>
          <w:rFonts w:asciiTheme="minorHAnsi" w:hAnsiTheme="minorHAnsi"/>
        </w:rPr>
        <w:t>Blobology</w:t>
      </w:r>
      <w:proofErr w:type="spellEnd"/>
      <w:r w:rsidR="003E6971" w:rsidRPr="00561943">
        <w:rPr>
          <w:rFonts w:asciiTheme="minorHAnsi" w:hAnsiTheme="minorHAnsi"/>
        </w:rPr>
        <w:t xml:space="preserve"> </w:t>
      </w:r>
      <w:r w:rsidR="00E84F72" w:rsidRPr="00561943">
        <w:rPr>
          <w:rFonts w:asciiTheme="minorHAnsi" w:hAnsiTheme="minorHAnsi"/>
        </w:rPr>
        <w:fldChar w:fldCharType="begin"/>
      </w:r>
      <w:r w:rsidR="000560A0">
        <w:rPr>
          <w:rFonts w:asciiTheme="minorHAnsi" w:hAnsiTheme="minorHAnsi"/>
        </w:rPr>
        <w:instrText xml:space="preserve"> ADDIN EN.CITE &lt;EndNote&gt;&lt;Cite&gt;&lt;Author&gt;Kumar&lt;/Author&gt;&lt;Year&gt;2013&lt;/Year&gt;&lt;RecNum&gt;8279&lt;/RecNum&gt;&lt;DisplayText&gt;[39]&lt;/DisplayText&gt;&lt;record&gt;&lt;rec-number&gt;8279&lt;/rec-number&gt;&lt;foreign-keys&gt;&lt;key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E84F72" w:rsidRPr="00561943">
        <w:rPr>
          <w:rFonts w:asciiTheme="minorHAnsi" w:hAnsiTheme="minorHAnsi"/>
        </w:rPr>
        <w:fldChar w:fldCharType="separate"/>
      </w:r>
      <w:r w:rsidR="000560A0">
        <w:rPr>
          <w:rFonts w:asciiTheme="minorHAnsi" w:hAnsiTheme="minorHAnsi"/>
          <w:noProof/>
        </w:rPr>
        <w:t>[39]</w:t>
      </w:r>
      <w:r w:rsidR="00E84F72" w:rsidRPr="00561943">
        <w:rPr>
          <w:rFonts w:asciiTheme="minorHAnsi" w:hAnsiTheme="minorHAnsi"/>
        </w:rPr>
        <w:fldChar w:fldCharType="end"/>
      </w:r>
      <w:r w:rsidRPr="00561943">
        <w:rPr>
          <w:rFonts w:asciiTheme="minorHAnsi" w:hAnsiTheme="minorHAnsi"/>
        </w:rPr>
        <w:t xml:space="preserve"> scripts, Bowtie2 </w:t>
      </w:r>
      <w:del w:id="764" w:author="German Uritskiy" w:date="2018-06-12T15:08:00Z">
        <w:r w:rsidRPr="00561943" w:rsidDel="00F14663">
          <w:rPr>
            <w:rFonts w:asciiTheme="minorHAnsi" w:hAnsiTheme="minorHAnsi"/>
          </w:rPr>
          <w:delText>2.3.2</w:delText>
        </w:r>
        <w:r w:rsidR="003E6971" w:rsidRPr="00561943" w:rsidDel="00F14663">
          <w:rPr>
            <w:rFonts w:asciiTheme="minorHAnsi" w:hAnsiTheme="minorHAnsi"/>
          </w:rPr>
          <w:delText xml:space="preserve"> </w:delText>
        </w:r>
      </w:del>
      <w:r w:rsidR="00E84F72" w:rsidRPr="00561943">
        <w:rPr>
          <w:rFonts w:asciiTheme="minorHAnsi" w:hAnsiTheme="minorHAnsi"/>
        </w:rPr>
        <w:fldChar w:fldCharType="begin"/>
      </w:r>
      <w:r w:rsidR="000560A0">
        <w:rPr>
          <w:rFonts w:asciiTheme="minorHAnsi" w:hAnsiTheme="minorHAnsi"/>
        </w:rPr>
        <w:instrText xml:space="preserve"> ADDIN EN.CITE &lt;EndNote&gt;&lt;Cite&gt;&lt;Author&gt;Langmead&lt;/Author&gt;&lt;Year&gt;2012&lt;/Year&gt;&lt;RecNum&gt;8146&lt;/RecNum&gt;&lt;DisplayText&gt;[48]&lt;/DisplayText&gt;&lt;record&gt;&lt;rec-number&gt;8146&lt;/rec-number&gt;&lt;foreign-keys&gt;&lt;key app="EN" db-id="vawrdvfvexr9z1e5pd0p92dt2dzpvp0ezpsr" timestamp="0"&gt;8146&lt;/key&gt;&lt;/foreign-keys&gt;&lt;ref-type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DNA/methods&lt;/keyword&gt;&lt;/keywords&gt;&lt;dates&gt;&lt;year&gt;2012&lt;/year&gt;&lt;pub-dates&gt;&lt;date&gt;Apr&lt;/date&gt;&lt;/pub-dates&gt;&lt;/dates&gt;&lt;isbn&gt;1548-7105 (Electronic)&amp;#xD;1548-7091 (Linking)&lt;/isbn&gt;&lt;accession-num&gt;22388286&lt;/accession-num&gt;&lt;urls&gt;&lt;related-urls&gt;&lt;url&gt;http://www.ncbi.nlm.nih.gov/pubmed/22388286&lt;/url&gt;&lt;/related-urls&gt;&lt;/urls&gt;&lt;custom2&gt;PMC3322381&lt;/custom2&gt;&lt;electronic-resource-num&gt;10.1038/nmeth.1923&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[48]</w:t>
      </w:r>
      <w:r w:rsidR="00E84F72" w:rsidRPr="00561943">
        <w:rPr>
          <w:rFonts w:asciiTheme="minorHAnsi" w:hAnsiTheme="minorHAnsi"/>
        </w:rPr>
        <w:fldChar w:fldCharType="end"/>
      </w:r>
      <w:r w:rsidRPr="00561943">
        <w:rPr>
          <w:rFonts w:asciiTheme="minorHAnsi" w:hAnsiTheme="minorHAnsi"/>
        </w:rPr>
        <w:t xml:space="preserve">, and </w:t>
      </w:r>
      <w:proofErr w:type="spellStart"/>
      <w:r w:rsidRPr="00561943">
        <w:rPr>
          <w:rFonts w:asciiTheme="minorHAnsi" w:hAnsiTheme="minorHAnsi"/>
        </w:rPr>
        <w:t>MegaBLAST</w:t>
      </w:r>
      <w:proofErr w:type="spellEnd"/>
      <w:r w:rsidRPr="00561943">
        <w:rPr>
          <w:rFonts w:asciiTheme="minorHAnsi" w:hAnsiTheme="minorHAnsi"/>
        </w:rPr>
        <w:t xml:space="preserve"> </w:t>
      </w:r>
      <w:del w:id="765" w:author="German Uritskiy" w:date="2018-06-12T15:08:00Z">
        <w:r w:rsidRPr="00561943" w:rsidDel="00F14663">
          <w:rPr>
            <w:rFonts w:asciiTheme="minorHAnsi" w:hAnsiTheme="minorHAnsi"/>
          </w:rPr>
          <w:delText>2.6.0</w:delText>
        </w:r>
        <w:r w:rsidR="003E6971" w:rsidRPr="00561943" w:rsidDel="00F14663">
          <w:rPr>
            <w:rFonts w:asciiTheme="minorHAnsi" w:hAnsiTheme="minorHAnsi"/>
          </w:rPr>
          <w:delText xml:space="preserve"> </w:delText>
        </w:r>
      </w:del>
      <w:r w:rsidR="00E84F72" w:rsidRPr="00561943">
        <w:rPr>
          <w:rFonts w:asciiTheme="minorHAnsi" w:hAnsiTheme="minorHAnsi"/>
        </w:rPr>
        <w:fldChar w:fldCharType="begin"/>
      </w:r>
      <w:r w:rsidR="000560A0">
        <w:rPr>
          <w:rFonts w:asciiTheme="minorHAnsi" w:hAnsiTheme="minorHAnsi"/>
        </w:rPr>
        <w: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[43]</w:t>
      </w:r>
      <w:r w:rsidR="00E84F72" w:rsidRPr="00561943">
        <w:rPr>
          <w:rFonts w:asciiTheme="minorHAnsi" w:hAnsiTheme="minorHAnsi"/>
        </w:rPr>
        <w:fldChar w:fldCharType="end"/>
      </w:r>
      <w:r w:rsidRPr="00561943">
        <w:rPr>
          <w:rFonts w:asciiTheme="minorHAnsi" w:hAnsiTheme="minorHAnsi"/>
        </w:rPr>
        <w:t xml:space="preserve"> to make </w:t>
      </w:r>
      <w:r w:rsidRPr="00561943">
        <w:rPr>
          <w:rFonts w:asciiTheme="minorHAnsi" w:eastAsia="Times New Roman" w:hAnsiTheme="minorHAnsi"/>
        </w:rPr>
        <w:t xml:space="preserve">Taxon-Annotated-GC-Coverage plots. </w:t>
      </w:r>
      <w:r w:rsidR="00AC517D" w:rsidRPr="00561943">
        <w:rPr>
          <w:rFonts w:asciiTheme="minorHAnsi" w:eastAsia="Times New Roman" w:hAnsiTheme="minorHAnsi"/>
        </w:rPr>
        <w:t>B</w:t>
      </w:r>
      <w:r w:rsidRPr="00561943">
        <w:rPr>
          <w:rFonts w:asciiTheme="minorHAnsi" w:eastAsia="Times New Roman" w:hAnsiTheme="minorHAnsi"/>
        </w:rPr>
        <w:t>in</w:t>
      </w:r>
      <w:r w:rsidR="00AC517D" w:rsidRPr="00561943">
        <w:rPr>
          <w:rFonts w:asciiTheme="minorHAnsi" w:eastAsia="Times New Roman" w:hAnsiTheme="minorHAnsi"/>
        </w:rPr>
        <w:t xml:space="preserve"> abundance</w:t>
      </w:r>
      <w:r w:rsidRPr="00561943">
        <w:rPr>
          <w:rFonts w:asciiTheme="minorHAnsi" w:eastAsia="Times New Roman" w:hAnsiTheme="minorHAnsi"/>
        </w:rPr>
        <w:t xml:space="preserve"> in each sample was estimated and visualized with the </w:t>
      </w:r>
      <w:proofErr w:type="spellStart"/>
      <w:r w:rsidRPr="00561943">
        <w:rPr>
          <w:rFonts w:asciiTheme="minorHAnsi" w:eastAsia="Times New Roman" w:hAnsiTheme="minorHAnsi"/>
        </w:rPr>
        <w:t>Quant_bins</w:t>
      </w:r>
      <w:proofErr w:type="spellEnd"/>
      <w:r w:rsidRPr="00561943">
        <w:rPr>
          <w:rFonts w:asciiTheme="minorHAnsi" w:eastAsia="Times New Roman" w:hAnsiTheme="minorHAnsi"/>
        </w:rPr>
        <w:t xml:space="preserve"> module, which uses Salmon</w:t>
      </w:r>
      <w:del w:id="766" w:author="German Uritskiy" w:date="2018-06-12T15:08:00Z">
        <w:r w:rsidRPr="00561943" w:rsidDel="00F14663">
          <w:rPr>
            <w:rFonts w:asciiTheme="minorHAnsi" w:eastAsia="Times New Roman" w:hAnsiTheme="minorHAnsi"/>
          </w:rPr>
          <w:delText xml:space="preserve"> 0.9.1</w:delText>
        </w:r>
        <w:r w:rsidR="003E6971" w:rsidRPr="00561943" w:rsidDel="00F14663">
          <w:rPr>
            <w:rFonts w:asciiTheme="minorHAnsi" w:eastAsia="Times New Roman" w:hAnsiTheme="minorHAnsi"/>
          </w:rPr>
          <w:delText xml:space="preserve"> </w:delText>
        </w:r>
      </w:del>
      <w:r w:rsidR="00E84F72" w:rsidRPr="00561943">
        <w:rPr>
          <w:rFonts w:asciiTheme="minorHAnsi" w:eastAsia="Times New Roman" w:hAnsiTheme="minorHAnsi"/>
        </w:rPr>
        <w:fldChar w:fldCharType="begin"/>
      </w:r>
      <w:r w:rsidR="000560A0">
        <w:rPr>
          <w:rFonts w:asciiTheme="minorHAnsi" w:eastAsia="Times New Roman" w:hAnsiTheme="minorHAnsi"/>
        </w:rPr>
        <w:instrText xml:space="preserve"> ADDIN EN.CITE &lt;EndNote&gt;&lt;Cite&gt;&lt;Author&gt;Patro&lt;/Author&gt;&lt;Year&gt;2017&lt;/Year&gt;&lt;RecNum&gt;8556&lt;/RecNum&gt;&lt;DisplayText&gt;[49]&lt;/DisplayText&gt;&lt;record&gt;&lt;rec-number&gt;8556&lt;/rec-number&gt;&lt;foreign-keys&gt;&lt;key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E84F72" w:rsidRPr="00561943">
        <w:rPr>
          <w:rFonts w:asciiTheme="minorHAnsi" w:eastAsia="Times New Roman" w:hAnsiTheme="minorHAnsi"/>
        </w:rPr>
        <w:fldChar w:fldCharType="separate"/>
      </w:r>
      <w:r w:rsidR="000560A0">
        <w:rPr>
          <w:rFonts w:asciiTheme="minorHAnsi" w:eastAsia="Times New Roman" w:hAnsiTheme="minorHAnsi"/>
          <w:noProof/>
        </w:rPr>
        <w:t>[49]</w:t>
      </w:r>
      <w:r w:rsidR="00E84F72" w:rsidRPr="00561943">
        <w:rPr>
          <w:rFonts w:asciiTheme="minorHAnsi" w:eastAsia="Times New Roman" w:hAnsiTheme="minorHAnsi"/>
        </w:rPr>
        <w:fldChar w:fldCharType="end"/>
      </w:r>
      <w:r w:rsidRPr="00561943">
        <w:rPr>
          <w:rFonts w:asciiTheme="minorHAnsi" w:eastAsia="Times New Roman" w:hAnsiTheme="minorHAnsi"/>
        </w:rPr>
        <w:t xml:space="preserve"> to quantify individual contigs</w:t>
      </w:r>
      <w:r w:rsidR="003E6971" w:rsidRPr="00561943">
        <w:rPr>
          <w:rFonts w:asciiTheme="minorHAnsi" w:eastAsia="Times New Roman" w:hAnsiTheme="minorHAnsi"/>
        </w:rPr>
        <w:t xml:space="preserve"> </w:t>
      </w:r>
      <w:r w:rsidR="00E84F72" w:rsidRPr="00561943">
        <w:rPr>
          <w:rFonts w:asciiTheme="minorHAnsi" w:eastAsia="Times New Roman" w:hAnsiTheme="minorHAnsi"/>
        </w:rPr>
        <w:fldChar w:fldCharType="begin"/>
      </w:r>
      <w:r w:rsidR="000560A0">
        <w:rPr>
          <w:rFonts w:asciiTheme="minorHAnsi" w:eastAsia="Times New Roman" w:hAnsiTheme="minorHAnsi"/>
        </w:rPr>
        <w:instrText xml:space="preserve"> ADDIN EN.CITE &lt;EndNote&gt;&lt;Cite&gt;&lt;Author&gt;Harriet Alexander&lt;/Author&gt;&lt;Year&gt;2017&lt;/Year&gt;&lt;RecNum&gt;8567&lt;/RecNum&gt;&lt;DisplayText&gt;[50]&lt;/DisplayText&gt;&lt;record&gt;&lt;rec-number&gt;8567&lt;/rec-number&gt;&lt;foreign-keys&gt;&lt;key app="EN" db-id="vawrdvfvexr9z1e5pd0p92dt2dzpvp0ezpsr" timestamp="1518101674"&gt;8567&lt;/key&gt;&lt;/foreign-keys&gt;&lt;ref-type name="Report"&gt;27&lt;/ref-type&gt;&lt;contributors&gt;&lt;authors&gt;&lt;author&gt;Harriet Alexander&lt;/author&gt;&lt;author&gt;C. Titus Brown&lt;/author&gt;&lt;/authors&gt;&lt;/contributors&gt;&lt;titles&gt;&lt;title&gt;DIBSI Metagenomics Workshop at UC Davis&lt;/title&gt;&lt;/titles&gt;&lt;number&gt;2/8/18&lt;/number&gt;&lt;dates&gt;&lt;year&gt;2017&lt;/year&gt;&lt;/dates&gt;&lt;work-type&gt;Website&lt;/work-type&gt;&lt;urls&gt;&lt;related-urls&gt;&lt;url&gt;http://2017-dibsi-metagenomics.readthedocs.io/en/latest/&lt;/url&gt;&lt;/related-urls&gt;&lt;/urls&gt;&lt;language&gt;English&lt;/language&gt;&lt;access-date&gt;08/07/2017&lt;/access-date&gt;&lt;/record&gt;&lt;/Cite&gt;&lt;/EndNote&gt;</w:instrText>
      </w:r>
      <w:r w:rsidR="00E84F72" w:rsidRPr="00561943">
        <w:rPr>
          <w:rFonts w:asciiTheme="minorHAnsi" w:eastAsia="Times New Roman" w:hAnsiTheme="minorHAnsi"/>
        </w:rPr>
        <w:fldChar w:fldCharType="separate"/>
      </w:r>
      <w:r w:rsidR="000560A0">
        <w:rPr>
          <w:rFonts w:asciiTheme="minorHAnsi" w:eastAsia="Times New Roman" w:hAnsiTheme="minorHAnsi"/>
          <w:noProof/>
        </w:rPr>
        <w:t>[50]</w:t>
      </w:r>
      <w:r w:rsidR="00E84F72" w:rsidRPr="00561943">
        <w:rPr>
          <w:rFonts w:asciiTheme="minorHAnsi" w:eastAsia="Times New Roman" w:hAnsiTheme="minorHAnsi"/>
        </w:rPr>
        <w:fldChar w:fldCharType="end"/>
      </w:r>
      <w:r w:rsidRPr="00561943">
        <w:rPr>
          <w:rFonts w:asciiTheme="minorHAnsi" w:eastAsia="Times New Roman" w:hAnsiTheme="minorHAnsi"/>
        </w:rPr>
        <w:t xml:space="preserve"> and then estimate bin abundances. </w:t>
      </w:r>
      <w:r w:rsidRPr="00561943">
        <w:rPr>
          <w:rFonts w:asciiTheme="minorHAnsi" w:hAnsiTheme="minorHAnsi"/>
        </w:rPr>
        <w:t>The reassembled bins from the metaWRAP-</w:t>
      </w:r>
      <w:proofErr w:type="spellStart"/>
      <w:r w:rsidRPr="00561943">
        <w:rPr>
          <w:rFonts w:asciiTheme="minorHAnsi" w:hAnsiTheme="minorHAnsi"/>
        </w:rPr>
        <w:t>Reassemble_bins</w:t>
      </w:r>
      <w:proofErr w:type="spellEnd"/>
      <w:r w:rsidRPr="00561943">
        <w:rPr>
          <w:rFonts w:asciiTheme="minorHAnsi" w:hAnsiTheme="minorHAnsi"/>
        </w:rPr>
        <w:t xml:space="preserve"> module (-c 50 </w:t>
      </w:r>
      <w:del w:id="767" w:author="German Uritskiy" w:date="2018-06-08T15:15:00Z">
        <w:r w:rsidRPr="00561943" w:rsidDel="00536845">
          <w:rPr>
            <w:rFonts w:asciiTheme="minorHAnsi" w:hAnsiTheme="minorHAnsi"/>
          </w:rPr>
          <w:delText>–x</w:delText>
        </w:r>
      </w:del>
      <w:ins w:id="768" w:author="German Uritskiy" w:date="2018-06-08T15:15:00Z">
        <w:r w:rsidR="00536845">
          <w:rPr>
            <w:rFonts w:asciiTheme="minorHAnsi" w:hAnsiTheme="minorHAnsi"/>
          </w:rPr>
          <w:t>-x</w:t>
        </w:r>
      </w:ins>
      <w:r w:rsidRPr="00561943">
        <w:rPr>
          <w:rFonts w:asciiTheme="minorHAnsi" w:hAnsiTheme="minorHAnsi"/>
        </w:rPr>
        <w:t xml:space="preserve"> 10 </w:t>
      </w:r>
      <w:ins w:id="769" w:author="German Uritskiy" w:date="2018-06-12T15:06:00Z">
        <w:r w:rsidR="00F14663">
          <w:rPr>
            <w:rFonts w:asciiTheme="minorHAnsi" w:hAnsiTheme="minorHAnsi"/>
          </w:rPr>
          <w:t>parameters</w:t>
        </w:r>
      </w:ins>
      <w:del w:id="770" w:author="German Uritskiy" w:date="2018-06-12T15:06:00Z">
        <w:r w:rsidRPr="00561943" w:rsidDel="00F14663">
          <w:rPr>
            <w:rFonts w:asciiTheme="minorHAnsi" w:hAnsiTheme="minorHAnsi"/>
          </w:rPr>
          <w:delText>options</w:delText>
        </w:r>
      </w:del>
      <w:r w:rsidRPr="00561943">
        <w:rPr>
          <w:rFonts w:asciiTheme="minorHAnsi" w:hAnsiTheme="minorHAnsi"/>
        </w:rPr>
        <w:t xml:space="preserve">) were run through the </w:t>
      </w:r>
      <w:proofErr w:type="spellStart"/>
      <w:r w:rsidRPr="00561943">
        <w:rPr>
          <w:rFonts w:asciiTheme="minorHAnsi" w:hAnsiTheme="minorHAnsi"/>
        </w:rPr>
        <w:t>Classify_bins</w:t>
      </w:r>
      <w:proofErr w:type="spellEnd"/>
      <w:r w:rsidRPr="00561943">
        <w:rPr>
          <w:rFonts w:asciiTheme="minorHAnsi" w:hAnsiTheme="minorHAnsi"/>
        </w:rPr>
        <w:t xml:space="preserve"> module (default </w:t>
      </w:r>
      <w:del w:id="771" w:author="German Uritskiy" w:date="2018-06-12T15:09:00Z">
        <w:r w:rsidRPr="00561943" w:rsidDel="00F14663">
          <w:rPr>
            <w:rFonts w:asciiTheme="minorHAnsi" w:hAnsiTheme="minorHAnsi"/>
          </w:rPr>
          <w:delText>settings</w:delText>
        </w:r>
      </w:del>
      <w:ins w:id="772" w:author="German Uritskiy" w:date="2018-06-12T15:09:00Z">
        <w:r w:rsidR="00F14663">
          <w:rPr>
            <w:rFonts w:asciiTheme="minorHAnsi" w:hAnsiTheme="minorHAnsi"/>
          </w:rPr>
          <w:t>parameters</w:t>
        </w:r>
      </w:ins>
      <w:r w:rsidRPr="00561943">
        <w:rPr>
          <w:rFonts w:asciiTheme="minorHAnsi" w:hAnsiTheme="minorHAnsi"/>
        </w:rPr>
        <w:t xml:space="preserve">), which makes initial taxonomy predictions of individual scaffolds with </w:t>
      </w:r>
      <w:proofErr w:type="spellStart"/>
      <w:r w:rsidRPr="00561943">
        <w:rPr>
          <w:rFonts w:asciiTheme="minorHAnsi" w:hAnsiTheme="minorHAnsi"/>
        </w:rPr>
        <w:t>Taxator-tk</w:t>
      </w:r>
      <w:proofErr w:type="spellEnd"/>
      <w:r w:rsidRPr="00561943">
        <w:rPr>
          <w:rFonts w:asciiTheme="minorHAnsi" w:hAnsiTheme="minorHAnsi"/>
        </w:rPr>
        <w:t xml:space="preserve"> 1.3.3e</w:t>
      </w:r>
      <w:r w:rsidR="003E6971" w:rsidRPr="00561943">
        <w:rPr>
          <w:rFonts w:asciiTheme="minorHAnsi" w:hAnsiTheme="minorHAnsi"/>
        </w:rPr>
        <w:t xml:space="preserve"> </w:t>
      </w:r>
      <w:r w:rsidR="00E84F72" w:rsidRPr="00561943">
        <w:rPr>
          <w:rFonts w:asciiTheme="minorHAnsi" w:hAnsiTheme="minorHAnsi"/>
        </w:rPr>
        <w:fldChar w:fldCharType="begin">
          <w:fldData xml:space="preserve">PEVuZE5vdGU+PENpdGU+PEF1dGhvcj5Ecm9nZTwvQXV0aG9yPjxZZWFyPjIwMTU8L1llYXI+PFJl
Y051bT44NDczPC9SZWNOdW0+PERpc3BsYXlUZXh0PlszMF08L0Rpc3BsYXlUZXh0PjxyZWNvcmQ+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E84F72" w:rsidRPr="00561943">
        <w:rPr>
          <w:rFonts w:asciiTheme="minorHAnsi" w:hAnsiTheme="minorHAnsi"/>
        </w:rPr>
        <w:instrText xml:space="preserve"> ADDIN EN.CITE </w:instrText>
      </w:r>
      <w:r w:rsidR="00E84F72" w:rsidRPr="00561943">
        <w:rPr>
          <w:rFonts w:asciiTheme="minorHAnsi" w:hAnsiTheme="minorHAnsi"/>
        </w:rPr>
        <w:fldChar w:fldCharType="begin">
          <w:fldData xml:space="preserve">PEVuZE5vdGU+PENpdGU+PEF1dGhvcj5Ecm9nZTwvQXV0aG9yPjxZZWFyPjIwMTU8L1llYXI+PFJl
Y051bT44NDczPC9SZWNOdW0+PERpc3BsYXlUZXh0PlszMF08L0Rpc3BsYXlUZXh0PjxyZWNvcmQ+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E84F72" w:rsidRPr="00561943">
        <w:rPr>
          <w:rFonts w:asciiTheme="minorHAnsi" w:hAnsiTheme="minorHAnsi"/>
        </w:rPr>
        <w:instrText xml:space="preserve"> ADDIN EN.CITE.DATA </w:instrText>
      </w:r>
      <w:r w:rsidR="00E84F72" w:rsidRPr="00561943">
        <w:rPr>
          <w:rFonts w:asciiTheme="minorHAnsi" w:hAnsiTheme="minorHAnsi"/>
        </w:rPr>
      </w:r>
      <w:r w:rsidR="00E84F72" w:rsidRPr="00561943">
        <w:rPr>
          <w:rFonts w:asciiTheme="minorHAnsi" w:hAnsiTheme="minorHAnsi"/>
        </w:rPr>
        <w:fldChar w:fldCharType="end"/>
      </w:r>
      <w:r w:rsidR="00E84F72" w:rsidRPr="00561943">
        <w:rPr>
          <w:rFonts w:asciiTheme="minorHAnsi" w:hAnsiTheme="minorHAnsi"/>
        </w:rPr>
      </w:r>
      <w:r w:rsidR="00E84F72" w:rsidRPr="00561943">
        <w:rPr>
          <w:rFonts w:asciiTheme="minorHAnsi" w:hAnsiTheme="minorHAnsi"/>
        </w:rPr>
        <w:fldChar w:fldCharType="separate"/>
      </w:r>
      <w:r w:rsidR="00E84F72" w:rsidRPr="00561943">
        <w:rPr>
          <w:rFonts w:asciiTheme="minorHAnsi" w:hAnsiTheme="minorHAnsi"/>
          <w:noProof/>
        </w:rPr>
        <w:t>[30]</w:t>
      </w:r>
      <w:r w:rsidR="00E84F72" w:rsidRPr="00561943">
        <w:rPr>
          <w:rFonts w:asciiTheme="minorHAnsi" w:hAnsiTheme="minorHAnsi"/>
        </w:rPr>
        <w:fldChar w:fldCharType="end"/>
      </w:r>
      <w:r w:rsidRPr="00561943">
        <w:rPr>
          <w:rFonts w:asciiTheme="minorHAnsi" w:hAnsiTheme="minorHAnsi"/>
        </w:rPr>
        <w:t xml:space="preserve"> and estimates the taxonomy of entire bins. </w:t>
      </w:r>
      <w:r w:rsidR="00AC517D" w:rsidRPr="00561943">
        <w:rPr>
          <w:rFonts w:asciiTheme="minorHAnsi" w:hAnsiTheme="minorHAnsi"/>
        </w:rPr>
        <w:t>B</w:t>
      </w:r>
      <w:r w:rsidRPr="00561943">
        <w:rPr>
          <w:rFonts w:asciiTheme="minorHAnsi" w:hAnsiTheme="minorHAnsi"/>
        </w:rPr>
        <w:t>ins were functionally annotated with the metaWRAP-</w:t>
      </w:r>
      <w:proofErr w:type="spellStart"/>
      <w:r w:rsidRPr="00561943">
        <w:rPr>
          <w:rFonts w:asciiTheme="minorHAnsi" w:hAnsiTheme="minorHAnsi"/>
        </w:rPr>
        <w:t>Annotate_bins</w:t>
      </w:r>
      <w:proofErr w:type="spellEnd"/>
      <w:r w:rsidRPr="00561943">
        <w:rPr>
          <w:rFonts w:asciiTheme="minorHAnsi" w:hAnsiTheme="minorHAnsi"/>
        </w:rPr>
        <w:t xml:space="preserve"> module</w:t>
      </w:r>
      <w:ins w:id="773" w:author="German Uritskiy" w:date="2018-06-12T15:08:00Z">
        <w:r w:rsidR="00F14663">
          <w:rPr>
            <w:rFonts w:asciiTheme="minorHAnsi" w:hAnsiTheme="minorHAnsi"/>
          </w:rPr>
          <w:t xml:space="preserve"> (default </w:t>
        </w:r>
      </w:ins>
      <w:ins w:id="774" w:author="German Uritskiy" w:date="2018-06-12T15:09:00Z">
        <w:r w:rsidR="00F14663">
          <w:rPr>
            <w:rFonts w:asciiTheme="minorHAnsi" w:hAnsiTheme="minorHAnsi"/>
          </w:rPr>
          <w:t>parameters</w:t>
        </w:r>
        <w:r w:rsidR="00F14663">
          <w:rPr>
            <w:rFonts w:asciiTheme="minorHAnsi" w:hAnsiTheme="minorHAnsi"/>
          </w:rPr>
          <w:t>)</w:t>
        </w:r>
      </w:ins>
      <w:r w:rsidRPr="00561943">
        <w:rPr>
          <w:rFonts w:asciiTheme="minorHAnsi" w:hAnsiTheme="minorHAnsi"/>
        </w:rPr>
        <w:t xml:space="preserve">, which uses PROKKA </w:t>
      </w:r>
      <w:del w:id="775" w:author="German Uritskiy" w:date="2018-06-12T15:08:00Z">
        <w:r w:rsidRPr="00561943" w:rsidDel="00F14663">
          <w:rPr>
            <w:rFonts w:asciiTheme="minorHAnsi" w:hAnsiTheme="minorHAnsi"/>
          </w:rPr>
          <w:delText>1.12</w:delText>
        </w:r>
        <w:r w:rsidR="003E6971" w:rsidRPr="00561943" w:rsidDel="00F14663">
          <w:rPr>
            <w:rFonts w:asciiTheme="minorHAnsi" w:hAnsiTheme="minorHAnsi"/>
          </w:rPr>
          <w:delText xml:space="preserve"> </w:delText>
        </w:r>
      </w:del>
      <w:r w:rsidR="00E84F72" w:rsidRPr="00561943">
        <w:rPr>
          <w:rFonts w:asciiTheme="minorHAnsi" w:hAnsiTheme="minorHAnsi"/>
        </w:rPr>
        <w:fldChar w:fldCharType="begin"/>
      </w:r>
      <w:r w:rsidR="000560A0">
        <w:rPr>
          <w:rFonts w:asciiTheme="minorHAnsi" w:hAnsiTheme="minorHAnsi"/>
        </w:rPr>
        <w:instrText xml:space="preserve"> ADDIN EN.CITE &lt;EndNote&gt;&lt;Cite&gt;&lt;Author&gt;Seemann&lt;/Author&gt;&lt;Year&gt;2014&lt;/Year&gt;&lt;RecNum&gt;8510&lt;/RecNum&gt;&lt;DisplayText&gt;[51]&lt;/DisplayText&gt;&lt;record&gt;&lt;rec-number&gt;8510&lt;/rec-number&gt;&lt;foreign-keys&gt;&lt;key app="EN" db-id="vawrdvfvexr9z1e5pd0p92dt2dzpvp0ezpsr" timestamp="1518097915"&gt;8510&lt;/key&gt;&lt;/foreign-keys&gt;&lt;ref-type name="Journal Article"&gt;17&lt;/ref-type&gt;&lt;contributors&gt;&lt;authors&gt;&lt;author&gt;Seemann, T.&lt;/author&gt;&lt;/authors&gt;&lt;/contributors&gt;&lt;auth-address&gt;Victorian Bioinformatics Consortium, Monash University, Clayton 3800 and Life Sciences Computation Centre, Victorian Life Sciences Computation Initiative, Carlton 3053, AustraliaVictorian Bioinformatics Consortium, Monash University, Clayton 3800 and Life Sciences Computation Centre, Victorian Life Sciences Computation Initiative, Carlton 3053, Australia.&lt;/auth-address&gt;&lt;titles&gt;&lt;title&gt;Prokka: rapid prokaryotic genome annotation&lt;/title&gt;&lt;secondary-title&gt;Bioinformatics&lt;/secondary-title&gt;&lt;/titles&gt;&lt;periodical&gt;&lt;full-title&gt;Bioinformatics&lt;/full-title&gt;&lt;/periodical&gt;&lt;pages&gt;2068-9&lt;/pages&gt;&lt;volume&gt;30&lt;/volume&gt;&lt;number&gt;14&lt;/number&gt;&lt;keywords&gt;&lt;keyword&gt;*Genome, Bacterial&lt;/keyword&gt;&lt;keyword&gt;Genomics/methods&lt;/keyword&gt;&lt;keyword&gt;Molecular Sequence Annotation/*methods&lt;/keyword&gt;&lt;keyword&gt;Sequence Analysis, DNA&lt;/keyword&gt;&lt;keyword&gt;*Software&lt;/keyword&gt;&lt;/keywords&gt;&lt;dates&gt;&lt;year&gt;2014&lt;/year&gt;&lt;pub-dates&gt;&lt;date&gt;Jul 15&lt;/date&gt;&lt;/pub-dates&gt;&lt;/dates&gt;&lt;isbn&gt;1367-4811 (Electronic)&amp;#xD;1367-4803 (Linking)&lt;/isbn&gt;&lt;accession-num&gt;24642063&lt;/accession-num&gt;&lt;urls&gt;&lt;related-urls&gt;&lt;url&gt;https://www.ncbi.nlm.nih.gov/pubmed/24642063&lt;/url&gt;&lt;/related-urls&gt;&lt;/urls&gt;&lt;electronic-resource-num&gt;10.1093/bioinformatics/btu153&lt;/electronic-resource-num&gt;&lt;/record&gt;&lt;/Cite&gt;&lt;/EndNote&gt;</w:instrText>
      </w:r>
      <w:r w:rsidR="00E84F72" w:rsidRPr="00561943">
        <w:rPr>
          <w:rFonts w:asciiTheme="minorHAnsi" w:hAnsiTheme="minorHAnsi"/>
        </w:rPr>
        <w:fldChar w:fldCharType="separate"/>
      </w:r>
      <w:r w:rsidR="000560A0">
        <w:rPr>
          <w:rFonts w:asciiTheme="minorHAnsi" w:hAnsiTheme="minorHAnsi"/>
          <w:noProof/>
        </w:rPr>
        <w:t>[51]</w:t>
      </w:r>
      <w:r w:rsidR="00E84F72" w:rsidRPr="00561943">
        <w:rPr>
          <w:rFonts w:asciiTheme="minorHAnsi" w:hAnsiTheme="minorHAnsi"/>
        </w:rPr>
        <w:fldChar w:fldCharType="end"/>
      </w:r>
      <w:r w:rsidRPr="00561943">
        <w:rPr>
          <w:rFonts w:asciiTheme="minorHAnsi" w:hAnsiTheme="minorHAnsi"/>
        </w:rPr>
        <w:t xml:space="preserve"> to annotate each bin</w:t>
      </w:r>
      <w:del w:id="776" w:author="German Uritskiy" w:date="2018-06-12T15:09:00Z">
        <w:r w:rsidRPr="00561943" w:rsidDel="00F14663">
          <w:rPr>
            <w:rFonts w:asciiTheme="minorHAnsi" w:hAnsiTheme="minorHAnsi"/>
          </w:rPr>
          <w:delText xml:space="preserve"> in parallel</w:delText>
        </w:r>
      </w:del>
      <w:r w:rsidRPr="00561943">
        <w:rPr>
          <w:rFonts w:asciiTheme="minorHAnsi" w:hAnsiTheme="minorHAnsi"/>
        </w:rPr>
        <w:t>.</w:t>
      </w:r>
      <w:ins w:id="777" w:author="German Uritskiy" w:date="2018-06-12T15:09:00Z">
        <w:r w:rsidR="006575E3">
          <w:rPr>
            <w:rFonts w:asciiTheme="minorHAnsi" w:hAnsiTheme="minorHAnsi"/>
          </w:rPr>
          <w:t xml:space="preserve"> </w:t>
        </w:r>
        <w:r w:rsidR="006575E3" w:rsidRPr="00561943">
          <w:rPr>
            <w:rFonts w:asciiTheme="minorHAnsi" w:hAnsiTheme="minorHAnsi"/>
          </w:rPr>
          <w:t>See Supplementary Methods</w:t>
        </w:r>
        <w:r w:rsidR="006575E3">
          <w:rPr>
            <w:rFonts w:asciiTheme="minorHAnsi" w:hAnsiTheme="minorHAnsi"/>
          </w:rPr>
          <w:t xml:space="preserve"> (Additional file 1)</w:t>
        </w:r>
        <w:r w:rsidR="006575E3" w:rsidRPr="00561943">
          <w:rPr>
            <w:rFonts w:asciiTheme="minorHAnsi" w:hAnsiTheme="minorHAnsi"/>
          </w:rPr>
          <w:t xml:space="preserve"> for </w:t>
        </w:r>
        <w:r w:rsidR="006575E3">
          <w:rPr>
            <w:rFonts w:asciiTheme="minorHAnsi" w:hAnsiTheme="minorHAnsi"/>
          </w:rPr>
          <w:t xml:space="preserve">details about the software used in </w:t>
        </w:r>
        <w:r w:rsidR="006575E3" w:rsidRPr="00561943">
          <w:rPr>
            <w:rFonts w:asciiTheme="minorHAnsi" w:hAnsiTheme="minorHAnsi"/>
          </w:rPr>
          <w:t>all modules</w:t>
        </w:r>
        <w:r w:rsidR="006575E3">
          <w:rPr>
            <w:rFonts w:asciiTheme="minorHAnsi" w:hAnsiTheme="minorHAnsi"/>
          </w:rPr>
          <w:t xml:space="preserve">, and </w:t>
        </w:r>
        <w:r w:rsidR="006575E3">
          <w:rPr>
            <w:rFonts w:asciiTheme="minorHAnsi" w:hAnsiTheme="minorHAnsi"/>
          </w:rPr>
          <w:fldChar w:fldCharType="begin"/>
        </w:r>
        <w:r w:rsidR="006575E3">
          <w:rPr>
            <w:rFonts w:asciiTheme="minorHAnsi" w:hAnsiTheme="minorHAnsi"/>
          </w:rPr>
          <w:instrText xml:space="preserve"> HYPERLINK "</w:instrText>
        </w:r>
        <w:r w:rsidR="006575E3" w:rsidRPr="00656D2A">
          <w:rPr>
            <w:rFonts w:asciiTheme="minorHAnsi" w:hAnsiTheme="minorHAnsi"/>
          </w:rPr>
          <w:instrText>https://github.com/bxlab/metawrap_pa</w:instrText>
        </w:r>
        <w:r w:rsidR="006575E3">
          <w:rPr>
            <w:rFonts w:asciiTheme="minorHAnsi" w:hAnsiTheme="minorHAnsi"/>
          </w:rPr>
          <w:instrText xml:space="preserve">per/" </w:instrText>
        </w:r>
        <w:r w:rsidR="006575E3">
          <w:rPr>
            <w:rFonts w:asciiTheme="minorHAnsi" w:hAnsiTheme="minorHAnsi"/>
          </w:rPr>
        </w:r>
        <w:r w:rsidR="006575E3">
          <w:rPr>
            <w:rFonts w:asciiTheme="minorHAnsi" w:hAnsiTheme="minorHAnsi"/>
          </w:rPr>
          <w:fldChar w:fldCharType="separate"/>
        </w:r>
        <w:r w:rsidR="006575E3" w:rsidRPr="00A81D0E">
          <w:rPr>
            <w:rStyle w:val="Hyperlink"/>
            <w:rFonts w:asciiTheme="minorHAnsi" w:hAnsiTheme="minorHAnsi"/>
          </w:rPr>
          <w:t>https://github.com/bxlab/metawrap_pa</w:t>
        </w:r>
        <w:r w:rsidR="006575E3" w:rsidRPr="00B96FBF">
          <w:rPr>
            <w:rStyle w:val="Hyperlink"/>
            <w:rFonts w:asciiTheme="minorHAnsi" w:hAnsiTheme="minorHAnsi"/>
          </w:rPr>
          <w:t>per/</w:t>
        </w:r>
        <w:r w:rsidR="006575E3">
          <w:rPr>
            <w:rFonts w:asciiTheme="minorHAnsi" w:hAnsiTheme="minorHAnsi"/>
          </w:rPr>
          <w:fldChar w:fldCharType="end"/>
        </w:r>
        <w:r w:rsidR="006575E3">
          <w:rPr>
            <w:rFonts w:asciiTheme="minorHAnsi" w:hAnsiTheme="minorHAnsi"/>
          </w:rPr>
          <w:t xml:space="preserve"> for detailed commands used for this analysis.</w:t>
        </w:r>
      </w:ins>
    </w:p>
    <w:p w14:paraId="79057AFC" w14:textId="77777777" w:rsidR="00670FBE" w:rsidRPr="00561943" w:rsidRDefault="00670FBE" w:rsidP="00446299">
      <w:pPr>
        <w:spacing w:line="480" w:lineRule="auto"/>
        <w:outlineLvl w:val="0"/>
        <w:rPr>
          <w:rFonts w:asciiTheme="minorHAnsi" w:hAnsiTheme="minorHAnsi"/>
        </w:rPr>
        <w:pPrChange w:id="778" w:author="German Uritskiy" w:date="2018-06-12T15:46:00Z">
          <w:pPr>
            <w:outlineLvl w:val="0"/>
          </w:pPr>
        </w:pPrChange>
      </w:pPr>
    </w:p>
    <w:p w14:paraId="212C7A33" w14:textId="208C11EA" w:rsidR="006C15F2" w:rsidRPr="00561943" w:rsidRDefault="009218EB" w:rsidP="00446299">
      <w:pPr>
        <w:spacing w:line="480" w:lineRule="auto"/>
        <w:outlineLvl w:val="0"/>
        <w:rPr>
          <w:rStyle w:val="Strong"/>
          <w:rFonts w:asciiTheme="minorHAnsi" w:hAnsiTheme="minorHAnsi"/>
          <w:b w:val="0"/>
          <w:bCs w:val="0"/>
        </w:rPr>
        <w:pPrChange w:id="779" w:author="German Uritskiy" w:date="2018-06-12T15:46:00Z">
          <w:pPr>
            <w:outlineLvl w:val="0"/>
          </w:pPr>
        </w:pPrChange>
      </w:pPr>
      <w:r w:rsidRPr="00561943">
        <w:rPr>
          <w:rFonts w:asciiTheme="minorHAnsi" w:hAnsiTheme="minorHAnsi"/>
        </w:rPr>
        <w:t>AVAILABILITY AND REQUIREMENT</w:t>
      </w:r>
      <w:r w:rsidR="00465DCF" w:rsidRPr="00561943">
        <w:rPr>
          <w:rFonts w:asciiTheme="minorHAnsi" w:hAnsiTheme="minorHAnsi"/>
        </w:rPr>
        <w:t>S</w:t>
      </w:r>
    </w:p>
    <w:p w14:paraId="024A5CE4" w14:textId="42B3A83C" w:rsidR="009218EB" w:rsidRPr="00561943" w:rsidRDefault="009218EB" w:rsidP="00446299">
      <w:pPr>
        <w:spacing w:line="480" w:lineRule="auto"/>
        <w:rPr>
          <w:rFonts w:asciiTheme="minorHAnsi" w:eastAsia="Times New Roman" w:hAnsiTheme="minorHAnsi"/>
        </w:rPr>
        <w:pPrChange w:id="780" w:author="German Uritskiy" w:date="2018-06-12T15:46:00Z">
          <w:pPr/>
        </w:pPrChange>
      </w:pPr>
      <w:r w:rsidRPr="00561943">
        <w:rPr>
          <w:rStyle w:val="Strong"/>
          <w:rFonts w:asciiTheme="minorHAnsi" w:eastAsia="Times New Roman" w:hAnsiTheme="minorHAnsi"/>
          <w:b w:val="0"/>
        </w:rPr>
        <w:t xml:space="preserve">Project name: </w:t>
      </w:r>
      <w:r w:rsidRPr="00561943">
        <w:rPr>
          <w:rFonts w:asciiTheme="minorHAnsi" w:eastAsia="Times New Roman" w:hAnsiTheme="minorHAnsi"/>
        </w:rPr>
        <w:t>metaWRAP</w:t>
      </w:r>
    </w:p>
    <w:p w14:paraId="05B7FD74" w14:textId="5D3B3BFD" w:rsidR="009218EB" w:rsidRPr="00561943" w:rsidRDefault="009218EB" w:rsidP="00446299">
      <w:pPr>
        <w:spacing w:line="480" w:lineRule="auto"/>
        <w:rPr>
          <w:rFonts w:asciiTheme="minorHAnsi" w:eastAsia="Times New Roman" w:hAnsiTheme="minorHAnsi"/>
        </w:rPr>
        <w:pPrChange w:id="781" w:author="German Uritskiy" w:date="2018-06-12T15:46:00Z">
          <w:pPr/>
        </w:pPrChange>
      </w:pPr>
      <w:r w:rsidRPr="00561943">
        <w:rPr>
          <w:rStyle w:val="Strong"/>
          <w:rFonts w:asciiTheme="minorHAnsi" w:eastAsia="Times New Roman" w:hAnsiTheme="minorHAnsi"/>
          <w:b w:val="0"/>
        </w:rPr>
        <w:t>Project home page: https://github.com/bxlab/metaWRAP</w:t>
      </w:r>
    </w:p>
    <w:p w14:paraId="27E2B92B" w14:textId="32B22BBF" w:rsidR="009218EB" w:rsidRPr="00561943" w:rsidRDefault="009218EB" w:rsidP="00446299">
      <w:pPr>
        <w:spacing w:line="480" w:lineRule="auto"/>
        <w:rPr>
          <w:rFonts w:asciiTheme="minorHAnsi" w:eastAsia="Times New Roman" w:hAnsiTheme="minorHAnsi"/>
        </w:rPr>
        <w:pPrChange w:id="782" w:author="German Uritskiy" w:date="2018-06-12T15:46:00Z">
          <w:pPr/>
        </w:pPrChange>
      </w:pPr>
      <w:r w:rsidRPr="00561943">
        <w:rPr>
          <w:rStyle w:val="Strong"/>
          <w:rFonts w:asciiTheme="minorHAnsi" w:eastAsia="Times New Roman" w:hAnsiTheme="minorHAnsi"/>
          <w:b w:val="0"/>
        </w:rPr>
        <w:t xml:space="preserve">Operating system: </w:t>
      </w:r>
      <w:r w:rsidRPr="00561943">
        <w:rPr>
          <w:rFonts w:asciiTheme="minorHAnsi" w:eastAsia="Times New Roman" w:hAnsiTheme="minorHAnsi"/>
        </w:rPr>
        <w:t>Linux64</w:t>
      </w:r>
    </w:p>
    <w:p w14:paraId="50D055B7" w14:textId="1D1F0E71" w:rsidR="001E25F7" w:rsidRPr="00561943" w:rsidRDefault="009218EB" w:rsidP="00446299">
      <w:pPr>
        <w:spacing w:line="480" w:lineRule="auto"/>
        <w:rPr>
          <w:rStyle w:val="Strong"/>
          <w:rFonts w:asciiTheme="minorHAnsi" w:eastAsia="Times New Roman" w:hAnsiTheme="minorHAnsi"/>
          <w:b w:val="0"/>
        </w:rPr>
        <w:pPrChange w:id="783" w:author="German Uritskiy" w:date="2018-06-12T15:46:00Z">
          <w:pPr/>
        </w:pPrChange>
      </w:pPr>
      <w:r w:rsidRPr="00561943">
        <w:rPr>
          <w:rStyle w:val="Strong"/>
          <w:rFonts w:asciiTheme="minorHAnsi" w:eastAsia="Times New Roman" w:hAnsiTheme="minorHAnsi"/>
          <w:b w:val="0"/>
        </w:rPr>
        <w:t>Programming language</w:t>
      </w:r>
      <w:r w:rsidR="001E25F7" w:rsidRPr="00561943">
        <w:rPr>
          <w:rStyle w:val="Strong"/>
          <w:rFonts w:asciiTheme="minorHAnsi" w:eastAsia="Times New Roman" w:hAnsiTheme="minorHAnsi"/>
          <w:b w:val="0"/>
        </w:rPr>
        <w:t>s</w:t>
      </w:r>
      <w:r w:rsidRPr="00561943">
        <w:rPr>
          <w:rStyle w:val="Strong"/>
          <w:rFonts w:asciiTheme="minorHAnsi" w:eastAsia="Times New Roman" w:hAnsiTheme="minorHAnsi"/>
          <w:b w:val="0"/>
        </w:rPr>
        <w:t xml:space="preserve">: </w:t>
      </w:r>
      <w:r w:rsidR="00D1015E" w:rsidRPr="00561943">
        <w:rPr>
          <w:rStyle w:val="Strong"/>
          <w:rFonts w:asciiTheme="minorHAnsi" w:eastAsia="Times New Roman" w:hAnsiTheme="minorHAnsi"/>
          <w:b w:val="0"/>
        </w:rPr>
        <w:t>Shell</w:t>
      </w:r>
    </w:p>
    <w:p w14:paraId="088F61AA" w14:textId="128AE182" w:rsidR="001E25F7" w:rsidRPr="00561943" w:rsidRDefault="009218EB" w:rsidP="00446299">
      <w:pPr>
        <w:spacing w:line="480" w:lineRule="auto"/>
        <w:rPr>
          <w:rFonts w:asciiTheme="minorHAnsi" w:eastAsia="Times New Roman" w:hAnsiTheme="minorHAnsi"/>
        </w:rPr>
        <w:pPrChange w:id="784" w:author="German Uritskiy" w:date="2018-06-12T15:46:00Z">
          <w:pPr/>
        </w:pPrChange>
      </w:pPr>
      <w:r w:rsidRPr="00561943">
        <w:rPr>
          <w:rStyle w:val="Strong"/>
          <w:rFonts w:asciiTheme="minorHAnsi" w:eastAsia="Times New Roman" w:hAnsiTheme="minorHAnsi"/>
          <w:b w:val="0"/>
        </w:rPr>
        <w:t>Other requirements:</w:t>
      </w:r>
      <w:r w:rsidR="003230E1" w:rsidRPr="00561943">
        <w:rPr>
          <w:rStyle w:val="Strong"/>
          <w:rFonts w:asciiTheme="minorHAnsi" w:eastAsia="Times New Roman" w:hAnsiTheme="minorHAnsi"/>
          <w:b w:val="0"/>
        </w:rPr>
        <w:t xml:space="preserve"> </w:t>
      </w:r>
      <w:proofErr w:type="spellStart"/>
      <w:r w:rsidR="003230E1" w:rsidRPr="00561943">
        <w:rPr>
          <w:rStyle w:val="Strong"/>
          <w:rFonts w:asciiTheme="minorHAnsi" w:eastAsia="Times New Roman" w:hAnsiTheme="minorHAnsi"/>
          <w:b w:val="0"/>
        </w:rPr>
        <w:t>Conda</w:t>
      </w:r>
      <w:proofErr w:type="spellEnd"/>
    </w:p>
    <w:p w14:paraId="474F6707" w14:textId="6F669890" w:rsidR="001E25F7" w:rsidRPr="00561943" w:rsidRDefault="009218EB" w:rsidP="00446299">
      <w:pPr>
        <w:spacing w:line="480" w:lineRule="auto"/>
        <w:rPr>
          <w:rFonts w:asciiTheme="minorHAnsi" w:eastAsia="Times New Roman" w:hAnsiTheme="minorHAnsi"/>
        </w:rPr>
        <w:pPrChange w:id="785" w:author="German Uritskiy" w:date="2018-06-12T15:46:00Z">
          <w:pPr/>
        </w:pPrChange>
      </w:pPr>
      <w:r w:rsidRPr="00561943">
        <w:rPr>
          <w:rStyle w:val="Strong"/>
          <w:rFonts w:asciiTheme="minorHAnsi" w:eastAsia="Times New Roman" w:hAnsiTheme="minorHAnsi"/>
          <w:b w:val="0"/>
        </w:rPr>
        <w:t>License:</w:t>
      </w:r>
      <w:r w:rsidRPr="00561943">
        <w:rPr>
          <w:rFonts w:asciiTheme="minorHAnsi" w:eastAsia="Times New Roman" w:hAnsiTheme="minorHAnsi"/>
        </w:rPr>
        <w:t xml:space="preserve"> </w:t>
      </w:r>
      <w:r w:rsidR="001E25F7" w:rsidRPr="00561943">
        <w:rPr>
          <w:rFonts w:asciiTheme="minorHAnsi" w:eastAsia="Times New Roman" w:hAnsiTheme="minorHAnsi"/>
        </w:rPr>
        <w:t>MIT</w:t>
      </w:r>
    </w:p>
    <w:p w14:paraId="2B5C787F" w14:textId="77777777" w:rsidR="001E25F7" w:rsidRPr="00561943" w:rsidRDefault="001E25F7" w:rsidP="00446299">
      <w:pPr>
        <w:spacing w:line="480" w:lineRule="auto"/>
        <w:outlineLvl w:val="0"/>
        <w:rPr>
          <w:rFonts w:asciiTheme="minorHAnsi" w:hAnsiTheme="minorHAnsi"/>
        </w:rPr>
        <w:pPrChange w:id="786" w:author="German Uritskiy" w:date="2018-06-12T15:46:00Z">
          <w:pPr>
            <w:outlineLvl w:val="0"/>
          </w:pPr>
        </w:pPrChange>
      </w:pPr>
    </w:p>
    <w:p w14:paraId="4AC1800E" w14:textId="77777777" w:rsidR="001E25F7" w:rsidRPr="00561943" w:rsidRDefault="001E25F7" w:rsidP="00446299">
      <w:pPr>
        <w:spacing w:line="480" w:lineRule="auto"/>
        <w:rPr>
          <w:rFonts w:asciiTheme="minorHAnsi" w:hAnsiTheme="minorHAnsi"/>
        </w:rPr>
        <w:pPrChange w:id="787" w:author="German Uritskiy" w:date="2018-06-12T15:46:00Z">
          <w:pPr/>
        </w:pPrChange>
      </w:pPr>
      <w:r w:rsidRPr="00561943">
        <w:rPr>
          <w:rFonts w:asciiTheme="minorHAnsi" w:hAnsiTheme="minorHAnsi"/>
        </w:rPr>
        <w:t>ABBREVIATIONS</w:t>
      </w:r>
    </w:p>
    <w:p w14:paraId="3972C453" w14:textId="7F3F4E40" w:rsidR="001E25F7" w:rsidRPr="00561943" w:rsidRDefault="00167DC5" w:rsidP="00446299">
      <w:pPr>
        <w:spacing w:line="480" w:lineRule="auto"/>
        <w:rPr>
          <w:rFonts w:asciiTheme="minorHAnsi" w:hAnsiTheme="minorHAnsi"/>
        </w:rPr>
        <w:pPrChange w:id="788" w:author="German Uritskiy" w:date="2018-06-12T15:46:00Z">
          <w:pPr/>
        </w:pPrChange>
      </w:pPr>
      <w:r w:rsidRPr="00561943">
        <w:rPr>
          <w:rFonts w:asciiTheme="minorHAnsi" w:hAnsiTheme="minorHAnsi"/>
        </w:rPr>
        <w:t xml:space="preserve">WMG: </w:t>
      </w:r>
      <w:r w:rsidR="001E25F7" w:rsidRPr="00561943">
        <w:rPr>
          <w:rFonts w:asciiTheme="minorHAnsi" w:hAnsiTheme="minorHAnsi"/>
        </w:rPr>
        <w:t xml:space="preserve">whole metagenome; </w:t>
      </w:r>
      <w:r w:rsidRPr="00561943">
        <w:rPr>
          <w:rFonts w:asciiTheme="minorHAnsi" w:hAnsiTheme="minorHAnsi"/>
        </w:rPr>
        <w:t xml:space="preserve">comp: </w:t>
      </w:r>
      <w:r w:rsidR="001E25F7" w:rsidRPr="00561943">
        <w:rPr>
          <w:rFonts w:asciiTheme="minorHAnsi" w:hAnsiTheme="minorHAnsi"/>
        </w:rPr>
        <w:t>comp</w:t>
      </w:r>
      <w:r w:rsidR="00B756BC" w:rsidRPr="00561943">
        <w:rPr>
          <w:rFonts w:asciiTheme="minorHAnsi" w:hAnsiTheme="minorHAnsi"/>
        </w:rPr>
        <w:t xml:space="preserve">letion; </w:t>
      </w:r>
      <w:proofErr w:type="spellStart"/>
      <w:r w:rsidR="00B756BC" w:rsidRPr="00561943">
        <w:rPr>
          <w:rFonts w:asciiTheme="minorHAnsi" w:hAnsiTheme="minorHAnsi"/>
        </w:rPr>
        <w:t>cont</w:t>
      </w:r>
      <w:proofErr w:type="spellEnd"/>
      <w:r w:rsidR="00B756BC" w:rsidRPr="00561943">
        <w:rPr>
          <w:rFonts w:asciiTheme="minorHAnsi" w:hAnsiTheme="minorHAnsi"/>
        </w:rPr>
        <w:t>: contamination; -c:</w:t>
      </w:r>
      <w:r w:rsidR="001E25F7" w:rsidRPr="00561943">
        <w:rPr>
          <w:rFonts w:asciiTheme="minorHAnsi" w:hAnsiTheme="minorHAnsi"/>
        </w:rPr>
        <w:t xml:space="preserve"> m</w:t>
      </w:r>
      <w:r w:rsidR="00B756BC" w:rsidRPr="00561943">
        <w:rPr>
          <w:rFonts w:asciiTheme="minorHAnsi" w:hAnsiTheme="minorHAnsi"/>
        </w:rPr>
        <w:t>inimum completion parameter; -x:</w:t>
      </w:r>
      <w:r w:rsidR="001E25F7" w:rsidRPr="00561943">
        <w:rPr>
          <w:rFonts w:asciiTheme="minorHAnsi" w:hAnsiTheme="minorHAnsi"/>
        </w:rPr>
        <w:t xml:space="preserve"> maximum contamination parameter</w:t>
      </w:r>
      <w:ins w:id="789" w:author="German Uritskiy" w:date="2018-06-08T15:26:00Z">
        <w:r w:rsidR="00311A3D">
          <w:rPr>
            <w:rFonts w:asciiTheme="minorHAnsi" w:hAnsiTheme="minorHAnsi"/>
          </w:rPr>
          <w:t>; ANI: average nucleotide identity</w:t>
        </w:r>
      </w:ins>
    </w:p>
    <w:p w14:paraId="6689621C" w14:textId="77777777" w:rsidR="008D0DD2" w:rsidRPr="00561943" w:rsidRDefault="008D0DD2" w:rsidP="00446299">
      <w:pPr>
        <w:spacing w:line="480" w:lineRule="auto"/>
        <w:rPr>
          <w:rFonts w:asciiTheme="minorHAnsi" w:hAnsiTheme="minorHAnsi"/>
        </w:rPr>
        <w:pPrChange w:id="790" w:author="German Uritskiy" w:date="2018-06-12T15:46:00Z">
          <w:pPr/>
        </w:pPrChange>
      </w:pPr>
    </w:p>
    <w:p w14:paraId="10A4D96D" w14:textId="0B74FB7B" w:rsidR="001E25F7" w:rsidRPr="00561943" w:rsidRDefault="001E25F7" w:rsidP="00446299">
      <w:pPr>
        <w:spacing w:line="480" w:lineRule="auto"/>
        <w:outlineLvl w:val="0"/>
        <w:rPr>
          <w:rFonts w:asciiTheme="minorHAnsi" w:hAnsiTheme="minorHAnsi"/>
        </w:rPr>
        <w:pPrChange w:id="791" w:author="German Uritskiy" w:date="2018-06-12T15:46:00Z">
          <w:pPr>
            <w:outlineLvl w:val="0"/>
          </w:pPr>
        </w:pPrChange>
      </w:pPr>
      <w:r w:rsidRPr="00561943">
        <w:rPr>
          <w:rFonts w:asciiTheme="minorHAnsi" w:hAnsiTheme="minorHAnsi"/>
        </w:rPr>
        <w:t>DECLARATIONS</w:t>
      </w:r>
    </w:p>
    <w:p w14:paraId="15C07CA6" w14:textId="77777777" w:rsidR="001E25F7" w:rsidRPr="00561943" w:rsidRDefault="001E25F7" w:rsidP="00446299">
      <w:pPr>
        <w:spacing w:line="480" w:lineRule="auto"/>
        <w:outlineLvl w:val="0"/>
        <w:rPr>
          <w:rFonts w:asciiTheme="minorHAnsi" w:hAnsiTheme="minorHAnsi"/>
          <w:b/>
        </w:rPr>
        <w:pPrChange w:id="792" w:author="German Uritskiy" w:date="2018-06-12T15:46:00Z">
          <w:pPr>
            <w:outlineLvl w:val="0"/>
          </w:pPr>
        </w:pPrChange>
      </w:pPr>
      <w:r w:rsidRPr="00561943">
        <w:rPr>
          <w:rFonts w:asciiTheme="minorHAnsi" w:hAnsiTheme="minorHAnsi"/>
          <w:b/>
        </w:rPr>
        <w:t>Ethics approval and consent to participate</w:t>
      </w:r>
    </w:p>
    <w:p w14:paraId="6B0E248C" w14:textId="46FB8FB2" w:rsidR="001E25F7" w:rsidRPr="00561943" w:rsidRDefault="008D0DD2" w:rsidP="00446299">
      <w:pPr>
        <w:spacing w:line="480" w:lineRule="auto"/>
        <w:rPr>
          <w:rFonts w:asciiTheme="minorHAnsi" w:hAnsiTheme="minorHAnsi"/>
        </w:rPr>
        <w:pPrChange w:id="793" w:author="German Uritskiy" w:date="2018-06-12T15:46:00Z">
          <w:pPr/>
        </w:pPrChange>
      </w:pPr>
      <w:r w:rsidRPr="00561943">
        <w:rPr>
          <w:rFonts w:asciiTheme="minorHAnsi" w:hAnsiTheme="minorHAnsi"/>
        </w:rPr>
        <w:t>Not applicable</w:t>
      </w:r>
    </w:p>
    <w:p w14:paraId="65470DD1" w14:textId="77777777" w:rsidR="008D0DD2" w:rsidRPr="00561943" w:rsidRDefault="008D0DD2" w:rsidP="00446299">
      <w:pPr>
        <w:spacing w:line="480" w:lineRule="auto"/>
        <w:rPr>
          <w:rFonts w:asciiTheme="minorHAnsi" w:hAnsiTheme="minorHAnsi"/>
        </w:rPr>
        <w:pPrChange w:id="794" w:author="German Uritskiy" w:date="2018-06-12T15:46:00Z">
          <w:pPr/>
        </w:pPrChange>
      </w:pPr>
    </w:p>
    <w:p w14:paraId="6B531FB4" w14:textId="77777777" w:rsidR="001E25F7" w:rsidRPr="00561943" w:rsidRDefault="001E25F7" w:rsidP="00446299">
      <w:pPr>
        <w:spacing w:line="480" w:lineRule="auto"/>
        <w:outlineLvl w:val="0"/>
        <w:rPr>
          <w:rFonts w:asciiTheme="minorHAnsi" w:hAnsiTheme="minorHAnsi"/>
          <w:b/>
        </w:rPr>
        <w:pPrChange w:id="795" w:author="German Uritskiy" w:date="2018-06-12T15:46:00Z">
          <w:pPr>
            <w:outlineLvl w:val="0"/>
          </w:pPr>
        </w:pPrChange>
      </w:pPr>
      <w:r w:rsidRPr="00561943">
        <w:rPr>
          <w:rFonts w:asciiTheme="minorHAnsi" w:hAnsiTheme="minorHAnsi"/>
          <w:b/>
        </w:rPr>
        <w:t>Consent for publication</w:t>
      </w:r>
    </w:p>
    <w:p w14:paraId="0B65A427" w14:textId="33D5AD35" w:rsidR="001E25F7" w:rsidRPr="00561943" w:rsidRDefault="001E25F7" w:rsidP="00446299">
      <w:pPr>
        <w:spacing w:line="480" w:lineRule="auto"/>
        <w:rPr>
          <w:rFonts w:asciiTheme="minorHAnsi" w:hAnsiTheme="minorHAnsi"/>
        </w:rPr>
        <w:pPrChange w:id="796" w:author="German Uritskiy" w:date="2018-06-12T15:46:00Z">
          <w:pPr/>
        </w:pPrChange>
      </w:pPr>
      <w:r w:rsidRPr="00561943">
        <w:rPr>
          <w:rFonts w:asciiTheme="minorHAnsi" w:hAnsiTheme="minorHAnsi"/>
        </w:rPr>
        <w:t>Not applicable</w:t>
      </w:r>
    </w:p>
    <w:p w14:paraId="583AFDFC" w14:textId="77777777" w:rsidR="001E25F7" w:rsidRPr="00561943" w:rsidRDefault="001E25F7" w:rsidP="00446299">
      <w:pPr>
        <w:spacing w:line="480" w:lineRule="auto"/>
        <w:rPr>
          <w:rFonts w:asciiTheme="minorHAnsi" w:hAnsiTheme="minorHAnsi"/>
        </w:rPr>
        <w:pPrChange w:id="797" w:author="German Uritskiy" w:date="2018-06-12T15:46:00Z">
          <w:pPr/>
        </w:pPrChange>
      </w:pPr>
    </w:p>
    <w:p w14:paraId="1567DB54" w14:textId="2ACDFF9F" w:rsidR="001E25F7" w:rsidRPr="00561943" w:rsidRDefault="001E25F7" w:rsidP="00446299">
      <w:pPr>
        <w:spacing w:line="480" w:lineRule="auto"/>
        <w:outlineLvl w:val="0"/>
        <w:rPr>
          <w:rFonts w:asciiTheme="minorHAnsi" w:hAnsiTheme="minorHAnsi"/>
          <w:b/>
        </w:rPr>
        <w:pPrChange w:id="798" w:author="German Uritskiy" w:date="2018-06-12T15:46:00Z">
          <w:pPr>
            <w:outlineLvl w:val="0"/>
          </w:pPr>
        </w:pPrChange>
      </w:pPr>
      <w:r w:rsidRPr="00561943">
        <w:rPr>
          <w:rFonts w:asciiTheme="minorHAnsi" w:hAnsiTheme="minorHAnsi"/>
          <w:b/>
        </w:rPr>
        <w:t>Availability of data and materials</w:t>
      </w:r>
    </w:p>
    <w:p w14:paraId="297FADFA" w14:textId="26B8EBA0" w:rsidR="008D0DD2" w:rsidRPr="00561943" w:rsidRDefault="008D0DD2" w:rsidP="00446299">
      <w:pPr>
        <w:spacing w:line="480" w:lineRule="auto"/>
        <w:rPr>
          <w:rFonts w:asciiTheme="minorHAnsi" w:hAnsiTheme="minorHAnsi"/>
        </w:rPr>
        <w:pPrChange w:id="799" w:author="German Uritskiy" w:date="2018-06-12T15:46:00Z">
          <w:pPr/>
        </w:pPrChange>
      </w:pPr>
      <w:r w:rsidRPr="00561943">
        <w:rPr>
          <w:rFonts w:asciiTheme="minorHAnsi" w:hAnsiTheme="minorHAnsi"/>
        </w:rPr>
        <w:t xml:space="preserve">The datasets supporting the conclusions of this article are available </w:t>
      </w:r>
      <w:r w:rsidR="001E25F7" w:rsidRPr="00561943">
        <w:rPr>
          <w:rFonts w:asciiTheme="minorHAnsi" w:hAnsiTheme="minorHAnsi"/>
        </w:rPr>
        <w:t xml:space="preserve">from the original CAMI challenge </w:t>
      </w:r>
      <w:r w:rsidRPr="00561943">
        <w:rPr>
          <w:rFonts w:asciiTheme="minorHAnsi" w:hAnsiTheme="minorHAnsi"/>
        </w:rPr>
        <w:t>(</w:t>
      </w:r>
      <w:r w:rsidR="008C5C3D" w:rsidRPr="00561943">
        <w:rPr>
          <w:rPrChange w:id="800"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801" w:author="German Uritskiy" w:date="2018-06-07T14:04:00Z">
            <w:rPr/>
          </w:rPrChange>
        </w:rPr>
        <w:instrText xml:space="preserve"> HYPERLINK "https://data.cami-challenge.org/participate" </w:instrText>
      </w:r>
      <w:r w:rsidR="008C5C3D" w:rsidRPr="00561943">
        <w:rPr>
          <w:rPrChange w:id="802" w:author="German Uritskiy" w:date="2018-06-07T14:04:00Z">
            <w:rPr>
              <w:rStyle w:val="Hyperlink"/>
              <w:rFonts w:asciiTheme="minorHAnsi" w:hAnsiTheme="minorHAnsi"/>
            </w:rPr>
          </w:rPrChange>
        </w:rPr>
        <w:fldChar w:fldCharType="separate"/>
      </w:r>
      <w:r w:rsidRPr="00561943">
        <w:rPr>
          <w:rStyle w:val="Hyperlink"/>
          <w:rFonts w:asciiTheme="minorHAnsi" w:hAnsiTheme="minorHAnsi"/>
        </w:rPr>
        <w:t>https://data.cami-challenge.org/participate</w:t>
      </w:r>
      <w:r w:rsidR="008C5C3D" w:rsidRPr="00561943">
        <w:rPr>
          <w:rStyle w:val="Hyperlink"/>
          <w:rFonts w:asciiTheme="minorHAnsi" w:hAnsiTheme="minorHAnsi"/>
        </w:rPr>
        <w:fldChar w:fldCharType="end"/>
      </w:r>
      <w:r w:rsidRPr="00561943">
        <w:rPr>
          <w:rFonts w:asciiTheme="minorHAnsi" w:hAnsiTheme="minorHAnsi"/>
        </w:rPr>
        <w:t xml:space="preserve">) for the synthetic data sets, the </w:t>
      </w:r>
      <w:r w:rsidR="001E25F7" w:rsidRPr="00561943">
        <w:rPr>
          <w:rFonts w:asciiTheme="minorHAnsi" w:hAnsiTheme="minorHAnsi"/>
        </w:rPr>
        <w:t xml:space="preserve">National Centre for Biotechnology Information under SRA numbers SRR2053273–SRR2053308 </w:t>
      </w:r>
      <w:r w:rsidRPr="00561943">
        <w:rPr>
          <w:rFonts w:asciiTheme="minorHAnsi" w:hAnsiTheme="minorHAnsi"/>
        </w:rPr>
        <w:t>(</w:t>
      </w:r>
      <w:r w:rsidR="008C5C3D" w:rsidRPr="00561943">
        <w:rPr>
          <w:rPrChange w:id="803"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804" w:author="German Uritskiy" w:date="2018-06-07T14:04:00Z">
            <w:rPr/>
          </w:rPrChange>
        </w:rPr>
        <w:instrText xml:space="preserve"> HYPERLINK "https://www.ebi.ac.uk/metagenomics/projects/SRP058493;jsessionid=4DFCCEDFE404206D16E02ECC78D63F8A)" </w:instrText>
      </w:r>
      <w:r w:rsidR="008C5C3D" w:rsidRPr="00561943">
        <w:rPr>
          <w:rPrChange w:id="805" w:author="German Uritskiy" w:date="2018-06-07T14:04:00Z">
            <w:rPr>
              <w:rStyle w:val="Hyperlink"/>
              <w:rFonts w:asciiTheme="minorHAnsi" w:hAnsiTheme="minorHAnsi"/>
            </w:rPr>
          </w:rPrChange>
        </w:rPr>
        <w:fldChar w:fldCharType="separate"/>
      </w:r>
      <w:ins w:id="806" w:author="German Uritskiy" w:date="2018-06-07T09:19:00Z">
        <w:r w:rsidR="00D21E53" w:rsidRPr="00561943">
          <w:rPr>
            <w:rStyle w:val="Hyperlink"/>
            <w:rFonts w:asciiTheme="minorHAnsi" w:hAnsiTheme="minorHAnsi"/>
          </w:rPr>
          <w:t>https://www.ncbi.nlm.nih.gov/bioproject/PRJNA273799</w:t>
        </w:r>
      </w:ins>
      <w:del w:id="807" w:author="German Uritskiy" w:date="2018-06-07T09:19:00Z">
        <w:r w:rsidRPr="00561943" w:rsidDel="00D21E53">
          <w:rPr>
            <w:rStyle w:val="Hyperlink"/>
            <w:rFonts w:asciiTheme="minorHAnsi" w:hAnsiTheme="minorHAnsi"/>
          </w:rPr>
          <w:delText>https://www.ebi.ac.uk/metagenomics/projects/SRP058493;jsessionid=4DFCCEDFE404206D16E02ECC78D63F8A</w:delText>
        </w:r>
      </w:del>
      <w:r w:rsidRPr="00561943">
        <w:rPr>
          <w:rStyle w:val="Hyperlink"/>
          <w:rFonts w:asciiTheme="minorHAnsi" w:hAnsiTheme="minorHAnsi"/>
        </w:rPr>
        <w:t>)</w:t>
      </w:r>
      <w:r w:rsidR="008C5C3D" w:rsidRPr="00561943">
        <w:rPr>
          <w:rStyle w:val="Hyperlink"/>
          <w:rFonts w:asciiTheme="minorHAnsi" w:hAnsiTheme="minorHAnsi"/>
        </w:rPr>
        <w:fldChar w:fldCharType="end"/>
      </w:r>
      <w:r w:rsidRPr="00561943">
        <w:rPr>
          <w:rFonts w:asciiTheme="minorHAnsi" w:hAnsiTheme="minorHAnsi"/>
        </w:rPr>
        <w:t xml:space="preserve"> </w:t>
      </w:r>
      <w:r w:rsidR="001E25F7" w:rsidRPr="00561943">
        <w:rPr>
          <w:rFonts w:asciiTheme="minorHAnsi" w:hAnsiTheme="minorHAnsi"/>
        </w:rPr>
        <w:t>for the Central Baltic Surface Water Metagenome, SRA numbers ERR011087-ERR011136</w:t>
      </w:r>
      <w:r w:rsidRPr="00561943">
        <w:rPr>
          <w:rFonts w:asciiTheme="minorHAnsi" w:hAnsiTheme="minorHAnsi"/>
        </w:rPr>
        <w:t xml:space="preserve"> (</w:t>
      </w:r>
      <w:r w:rsidR="008C5C3D" w:rsidRPr="00561943">
        <w:rPr>
          <w:rPrChange w:id="808"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809" w:author="German Uritskiy" w:date="2018-06-07T14:04:00Z">
            <w:rPr/>
          </w:rPrChange>
        </w:rPr>
        <w:instrText xml:space="preserve"> HYPERLINK "https://www.ncbi.nlm.nih.gov/bioproject/PRJEB2054" </w:instrText>
      </w:r>
      <w:r w:rsidR="008C5C3D" w:rsidRPr="00561943">
        <w:rPr>
          <w:rPrChange w:id="810" w:author="German Uritskiy" w:date="2018-06-07T14:04:00Z">
            <w:rPr>
              <w:rStyle w:val="Hyperlink"/>
              <w:rFonts w:asciiTheme="minorHAnsi" w:hAnsiTheme="minorHAnsi"/>
            </w:rPr>
          </w:rPrChange>
        </w:rPr>
        <w:fldChar w:fldCharType="separate"/>
      </w:r>
      <w:r w:rsidRPr="00561943">
        <w:rPr>
          <w:rStyle w:val="Hyperlink"/>
          <w:rFonts w:asciiTheme="minorHAnsi" w:hAnsiTheme="minorHAnsi"/>
        </w:rPr>
        <w:t>https://www.ncbi.nlm.nih.gov/bioproject/PRJEB2054</w:t>
      </w:r>
      <w:r w:rsidR="008C5C3D" w:rsidRPr="00561943">
        <w:rPr>
          <w:rStyle w:val="Hyperlink"/>
          <w:rFonts w:asciiTheme="minorHAnsi" w:hAnsiTheme="minorHAnsi"/>
        </w:rPr>
        <w:fldChar w:fldCharType="end"/>
      </w:r>
      <w:r w:rsidRPr="00561943">
        <w:rPr>
          <w:rFonts w:asciiTheme="minorHAnsi" w:hAnsiTheme="minorHAnsi"/>
        </w:rPr>
        <w:t>)</w:t>
      </w:r>
      <w:r w:rsidR="001E25F7" w:rsidRPr="00561943">
        <w:rPr>
          <w:rFonts w:asciiTheme="minorHAnsi" w:hAnsiTheme="minorHAnsi"/>
        </w:rPr>
        <w:t xml:space="preserve"> for the  Metagenomic of the Human Intestinal Tract (</w:t>
      </w:r>
      <w:proofErr w:type="spellStart"/>
      <w:r w:rsidR="001E25F7" w:rsidRPr="00561943">
        <w:rPr>
          <w:rFonts w:asciiTheme="minorHAnsi" w:hAnsiTheme="minorHAnsi"/>
        </w:rPr>
        <w:t>MetaHIT</w:t>
      </w:r>
      <w:proofErr w:type="spellEnd"/>
      <w:r w:rsidR="001E25F7" w:rsidRPr="00561943">
        <w:rPr>
          <w:rFonts w:asciiTheme="minorHAnsi" w:hAnsiTheme="minorHAnsi"/>
        </w:rPr>
        <w:t xml:space="preserve">) survey, and at </w:t>
      </w:r>
      <w:r w:rsidR="001E25F7" w:rsidRPr="00561943">
        <w:rPr>
          <w:rFonts w:asciiTheme="minorHAnsi" w:eastAsia="Times New Roman" w:hAnsiTheme="minorHAnsi"/>
        </w:rPr>
        <w:t>Joint Genome Institute u</w:t>
      </w:r>
      <w:r w:rsidR="001E25F7" w:rsidRPr="00561943">
        <w:rPr>
          <w:rFonts w:asciiTheme="minorHAnsi" w:hAnsiTheme="minorHAnsi"/>
        </w:rPr>
        <w:t xml:space="preserve">nder Gold Analysis Project IDs Ga0007435, Ga0007436, Ga0007437, Ga0007438, Ga0007439, and Ga0007440 </w:t>
      </w:r>
      <w:r w:rsidR="006C15F2" w:rsidRPr="00561943">
        <w:rPr>
          <w:rFonts w:asciiTheme="minorHAnsi" w:hAnsiTheme="minorHAnsi"/>
        </w:rPr>
        <w:t>(</w:t>
      </w:r>
      <w:r w:rsidR="008C5C3D" w:rsidRPr="00561943">
        <w:rPr>
          <w:rPrChange w:id="811"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812" w:author="German Uritskiy" w:date="2018-06-07T14:04:00Z">
            <w:rPr/>
          </w:rPrChange>
        </w:rPr>
        <w:instrText xml:space="preserve"> HYPERLINK "https://gold.jgi.doe.gov/study?id=Gs0110119" </w:instrText>
      </w:r>
      <w:r w:rsidR="008C5C3D" w:rsidRPr="00561943">
        <w:rPr>
          <w:rPrChange w:id="813" w:author="German Uritskiy" w:date="2018-06-07T14:04:00Z">
            <w:rPr>
              <w:rStyle w:val="Hyperlink"/>
              <w:rFonts w:asciiTheme="minorHAnsi" w:hAnsiTheme="minorHAnsi"/>
            </w:rPr>
          </w:rPrChange>
        </w:rPr>
        <w:fldChar w:fldCharType="separate"/>
      </w:r>
      <w:r w:rsidR="006C15F2" w:rsidRPr="00561943">
        <w:rPr>
          <w:rStyle w:val="Hyperlink"/>
          <w:rFonts w:asciiTheme="minorHAnsi" w:hAnsiTheme="minorHAnsi"/>
        </w:rPr>
        <w:t>https://gold.jgi.doe.gov/study?id=Gs0110119</w:t>
      </w:r>
      <w:r w:rsidR="008C5C3D" w:rsidRPr="00561943">
        <w:rPr>
          <w:rStyle w:val="Hyperlink"/>
          <w:rFonts w:asciiTheme="minorHAnsi" w:hAnsiTheme="minorHAnsi"/>
        </w:rPr>
        <w:fldChar w:fldCharType="end"/>
      </w:r>
      <w:r w:rsidR="006C15F2" w:rsidRPr="00561943">
        <w:rPr>
          <w:rFonts w:asciiTheme="minorHAnsi" w:hAnsiTheme="minorHAnsi"/>
        </w:rPr>
        <w:t xml:space="preserve">) </w:t>
      </w:r>
      <w:r w:rsidR="001E25F7" w:rsidRPr="00561943">
        <w:rPr>
          <w:rFonts w:asciiTheme="minorHAnsi" w:hAnsiTheme="minorHAnsi"/>
        </w:rPr>
        <w:t xml:space="preserve">for the soil data. All analysis results and scripts used to generate figures are available at </w:t>
      </w:r>
      <w:r w:rsidR="008C5C3D" w:rsidRPr="00561943">
        <w:rPr>
          <w:rPrChange w:id="814" w:author="German Uritskiy" w:date="2018-06-07T14:04:00Z">
            <w:rPr>
              <w:rStyle w:val="Hyperlink"/>
              <w:rFonts w:asciiTheme="minorHAnsi" w:hAnsiTheme="minorHAnsi"/>
            </w:rPr>
          </w:rPrChange>
        </w:rPr>
        <w:fldChar w:fldCharType="begin"/>
      </w:r>
      <w:r w:rsidR="008C5C3D" w:rsidRPr="00561943">
        <w:rPr>
          <w:rFonts w:asciiTheme="minorHAnsi" w:hAnsiTheme="minorHAnsi"/>
          <w:rPrChange w:id="815" w:author="German Uritskiy" w:date="2018-06-07T14:04:00Z">
            <w:rPr/>
          </w:rPrChange>
        </w:rPr>
        <w:instrText xml:space="preserve"> HYPERLINK "https://github.com/ursky/metawrap_paper" </w:instrText>
      </w:r>
      <w:r w:rsidR="008C5C3D" w:rsidRPr="00561943">
        <w:rPr>
          <w:rPrChange w:id="816" w:author="German Uritskiy" w:date="2018-06-07T14:04:00Z">
            <w:rPr>
              <w:rStyle w:val="Hyperlink"/>
              <w:rFonts w:asciiTheme="minorHAnsi" w:hAnsiTheme="minorHAnsi"/>
            </w:rPr>
          </w:rPrChange>
        </w:rPr>
        <w:fldChar w:fldCharType="separate"/>
      </w:r>
      <w:r w:rsidR="006C15F2" w:rsidRPr="00561943">
        <w:rPr>
          <w:rStyle w:val="Hyperlink"/>
          <w:rFonts w:asciiTheme="minorHAnsi" w:hAnsiTheme="minorHAnsi"/>
        </w:rPr>
        <w:t>https://github.com/ursky/metawrap_paper</w:t>
      </w:r>
      <w:r w:rsidR="008C5C3D" w:rsidRPr="00561943">
        <w:rPr>
          <w:rStyle w:val="Hyperlink"/>
          <w:rFonts w:asciiTheme="minorHAnsi" w:hAnsiTheme="minorHAnsi"/>
        </w:rPr>
        <w:fldChar w:fldCharType="end"/>
      </w:r>
      <w:r w:rsidR="001E25F7" w:rsidRPr="00561943">
        <w:rPr>
          <w:rFonts w:asciiTheme="minorHAnsi" w:hAnsiTheme="minorHAnsi"/>
        </w:rPr>
        <w:t>.</w:t>
      </w:r>
    </w:p>
    <w:p w14:paraId="5D224C7E" w14:textId="77777777" w:rsidR="008D0DD2" w:rsidRPr="00561943" w:rsidRDefault="008D0DD2" w:rsidP="00446299">
      <w:pPr>
        <w:spacing w:line="480" w:lineRule="auto"/>
        <w:rPr>
          <w:rFonts w:asciiTheme="minorHAnsi" w:hAnsiTheme="minorHAnsi"/>
        </w:rPr>
        <w:pPrChange w:id="817" w:author="German Uritskiy" w:date="2018-06-12T15:46:00Z">
          <w:pPr/>
        </w:pPrChange>
      </w:pPr>
    </w:p>
    <w:p w14:paraId="2BF4C486" w14:textId="77777777" w:rsidR="002E3331" w:rsidRPr="00561943" w:rsidRDefault="002E3331" w:rsidP="00446299">
      <w:pPr>
        <w:spacing w:line="480" w:lineRule="auto"/>
        <w:outlineLvl w:val="0"/>
        <w:rPr>
          <w:rFonts w:asciiTheme="minorHAnsi" w:hAnsiTheme="minorHAnsi"/>
          <w:b/>
        </w:rPr>
        <w:pPrChange w:id="818" w:author="German Uritskiy" w:date="2018-06-12T15:46:00Z">
          <w:pPr>
            <w:outlineLvl w:val="0"/>
          </w:pPr>
        </w:pPrChange>
      </w:pPr>
      <w:r w:rsidRPr="00561943">
        <w:rPr>
          <w:rFonts w:asciiTheme="minorHAnsi" w:hAnsiTheme="minorHAnsi"/>
          <w:b/>
        </w:rPr>
        <w:t>Competing interests</w:t>
      </w:r>
    </w:p>
    <w:p w14:paraId="68240F8F" w14:textId="77777777" w:rsidR="002E3331" w:rsidRPr="00561943" w:rsidRDefault="002E3331" w:rsidP="00446299">
      <w:pPr>
        <w:spacing w:line="480" w:lineRule="auto"/>
        <w:rPr>
          <w:rFonts w:asciiTheme="minorHAnsi" w:hAnsiTheme="minorHAnsi"/>
        </w:rPr>
        <w:pPrChange w:id="819" w:author="German Uritskiy" w:date="2018-06-12T15:46:00Z">
          <w:pPr/>
        </w:pPrChange>
      </w:pPr>
      <w:r w:rsidRPr="00561943">
        <w:rPr>
          <w:rFonts w:asciiTheme="minorHAnsi" w:hAnsiTheme="minorHAnsi"/>
        </w:rPr>
        <w:t>The authors declare that they have no competing interests.</w:t>
      </w:r>
    </w:p>
    <w:p w14:paraId="60D977A1" w14:textId="77777777" w:rsidR="002E3331" w:rsidRPr="00561943" w:rsidRDefault="002E3331" w:rsidP="00446299">
      <w:pPr>
        <w:spacing w:line="480" w:lineRule="auto"/>
        <w:rPr>
          <w:rFonts w:asciiTheme="minorHAnsi" w:hAnsiTheme="minorHAnsi"/>
        </w:rPr>
        <w:pPrChange w:id="820" w:author="German Uritskiy" w:date="2018-06-12T15:46:00Z">
          <w:pPr/>
        </w:pPrChange>
      </w:pPr>
    </w:p>
    <w:p w14:paraId="49B8F6E3" w14:textId="77777777" w:rsidR="002E3331" w:rsidRPr="00561943" w:rsidRDefault="002E3331" w:rsidP="00446299">
      <w:pPr>
        <w:spacing w:line="480" w:lineRule="auto"/>
        <w:outlineLvl w:val="0"/>
        <w:rPr>
          <w:rFonts w:asciiTheme="minorHAnsi" w:hAnsiTheme="minorHAnsi"/>
          <w:b/>
        </w:rPr>
        <w:pPrChange w:id="821" w:author="German Uritskiy" w:date="2018-06-12T15:46:00Z">
          <w:pPr>
            <w:outlineLvl w:val="0"/>
          </w:pPr>
        </w:pPrChange>
      </w:pPr>
      <w:r w:rsidRPr="00561943">
        <w:rPr>
          <w:rFonts w:asciiTheme="minorHAnsi" w:hAnsiTheme="minorHAnsi"/>
          <w:b/>
        </w:rPr>
        <w:t>Funding</w:t>
      </w:r>
    </w:p>
    <w:p w14:paraId="57E44E49" w14:textId="77777777" w:rsidR="002E3331" w:rsidRPr="00561943" w:rsidRDefault="002E3331" w:rsidP="00446299">
      <w:pPr>
        <w:spacing w:line="480" w:lineRule="auto"/>
        <w:rPr>
          <w:rFonts w:asciiTheme="minorHAnsi" w:hAnsiTheme="minorHAnsi"/>
        </w:rPr>
        <w:pPrChange w:id="822" w:author="German Uritskiy" w:date="2018-06-12T15:46:00Z">
          <w:pPr/>
        </w:pPrChange>
      </w:pPr>
      <w:r w:rsidRPr="00561943">
        <w:rPr>
          <w:rFonts w:asciiTheme="minorHAnsi" w:hAnsiTheme="minorHAnsi"/>
        </w:rPr>
        <w:t>This work was supported by grants NNX15AP18G and NNX15AK57G from NASA and grant DEB1556574 from the NSF and grant HG006620 from NIH/NHGRI</w:t>
      </w:r>
    </w:p>
    <w:p w14:paraId="4FCC655D" w14:textId="77777777" w:rsidR="002E3331" w:rsidRPr="00561943" w:rsidRDefault="002E3331" w:rsidP="00446299">
      <w:pPr>
        <w:spacing w:line="480" w:lineRule="auto"/>
        <w:rPr>
          <w:rFonts w:asciiTheme="minorHAnsi" w:hAnsiTheme="minorHAnsi"/>
        </w:rPr>
        <w:pPrChange w:id="823" w:author="German Uritskiy" w:date="2018-06-12T15:46:00Z">
          <w:pPr/>
        </w:pPrChange>
      </w:pPr>
    </w:p>
    <w:p w14:paraId="5F2794BC" w14:textId="77777777" w:rsidR="002E3331" w:rsidRPr="00561943" w:rsidRDefault="002E3331" w:rsidP="00446299">
      <w:pPr>
        <w:spacing w:line="480" w:lineRule="auto"/>
        <w:outlineLvl w:val="0"/>
        <w:rPr>
          <w:rFonts w:asciiTheme="minorHAnsi" w:hAnsiTheme="minorHAnsi"/>
          <w:b/>
        </w:rPr>
        <w:pPrChange w:id="824" w:author="German Uritskiy" w:date="2018-06-12T15:46:00Z">
          <w:pPr>
            <w:outlineLvl w:val="0"/>
          </w:pPr>
        </w:pPrChange>
      </w:pPr>
      <w:r w:rsidRPr="00561943">
        <w:rPr>
          <w:rFonts w:asciiTheme="minorHAnsi" w:hAnsiTheme="minorHAnsi"/>
          <w:b/>
        </w:rPr>
        <w:t>Author's contributions</w:t>
      </w:r>
    </w:p>
    <w:p w14:paraId="0C81DFEF" w14:textId="5F94E3DC" w:rsidR="002E3331" w:rsidRPr="00561943" w:rsidRDefault="002E3331" w:rsidP="00446299">
      <w:pPr>
        <w:spacing w:line="480" w:lineRule="auto"/>
        <w:rPr>
          <w:rFonts w:asciiTheme="minorHAnsi" w:hAnsiTheme="minorHAnsi"/>
        </w:rPr>
        <w:pPrChange w:id="825" w:author="German Uritskiy" w:date="2018-06-12T15:46:00Z">
          <w:pPr/>
        </w:pPrChange>
      </w:pPr>
      <w:r w:rsidRPr="00561943">
        <w:rPr>
          <w:rFonts w:asciiTheme="minorHAnsi" w:hAnsiTheme="minorHAnsi"/>
        </w:rPr>
        <w:t xml:space="preserve">GU </w:t>
      </w:r>
      <w:r w:rsidR="003E6971" w:rsidRPr="00561943">
        <w:rPr>
          <w:rFonts w:asciiTheme="minorHAnsi" w:hAnsiTheme="minorHAnsi"/>
        </w:rPr>
        <w:t>built</w:t>
      </w:r>
      <w:r w:rsidRPr="00561943">
        <w:rPr>
          <w:rFonts w:asciiTheme="minorHAnsi" w:hAnsiTheme="minorHAnsi"/>
        </w:rPr>
        <w:t xml:space="preserve">, released, and maintained the metaWRAP software, ran the benchmarks, and wrote the manuscript. JDR and JT provided ideas for </w:t>
      </w:r>
      <w:r w:rsidR="00666818" w:rsidRPr="00561943">
        <w:rPr>
          <w:rFonts w:asciiTheme="minorHAnsi" w:hAnsiTheme="minorHAnsi"/>
        </w:rPr>
        <w:t xml:space="preserve">building and </w:t>
      </w:r>
      <w:r w:rsidRPr="00561943">
        <w:rPr>
          <w:rFonts w:asciiTheme="minorHAnsi" w:hAnsiTheme="minorHAnsi"/>
        </w:rPr>
        <w:t>improving metaWRAP and edited the manuscript. All authors read and approved the final manuscript.</w:t>
      </w:r>
    </w:p>
    <w:p w14:paraId="1CE156B0" w14:textId="77777777" w:rsidR="002E3331" w:rsidRPr="00561943" w:rsidRDefault="002E3331" w:rsidP="00446299">
      <w:pPr>
        <w:spacing w:line="480" w:lineRule="auto"/>
        <w:rPr>
          <w:rFonts w:asciiTheme="minorHAnsi" w:hAnsiTheme="minorHAnsi"/>
        </w:rPr>
        <w:pPrChange w:id="826" w:author="German Uritskiy" w:date="2018-06-12T15:46:00Z">
          <w:pPr/>
        </w:pPrChange>
      </w:pPr>
    </w:p>
    <w:p w14:paraId="68645769" w14:textId="77777777" w:rsidR="001E25F7" w:rsidRPr="00561943" w:rsidRDefault="001E25F7" w:rsidP="00446299">
      <w:pPr>
        <w:spacing w:line="480" w:lineRule="auto"/>
        <w:outlineLvl w:val="0"/>
        <w:rPr>
          <w:rFonts w:asciiTheme="minorHAnsi" w:hAnsiTheme="minorHAnsi"/>
          <w:b/>
        </w:rPr>
        <w:pPrChange w:id="827" w:author="German Uritskiy" w:date="2018-06-12T15:46:00Z">
          <w:pPr>
            <w:outlineLvl w:val="0"/>
          </w:pPr>
        </w:pPrChange>
      </w:pPr>
      <w:r w:rsidRPr="00561943">
        <w:rPr>
          <w:rFonts w:asciiTheme="minorHAnsi" w:hAnsiTheme="minorHAnsi"/>
          <w:b/>
        </w:rPr>
        <w:t>Acknowledgements</w:t>
      </w:r>
    </w:p>
    <w:p w14:paraId="731AFE96" w14:textId="75700F43" w:rsidR="0073464D" w:rsidRPr="00561943" w:rsidRDefault="001E25F7" w:rsidP="00446299">
      <w:pPr>
        <w:spacing w:line="480" w:lineRule="auto"/>
        <w:rPr>
          <w:rFonts w:asciiTheme="minorHAnsi" w:hAnsiTheme="minorHAnsi"/>
        </w:rPr>
        <w:pPrChange w:id="828" w:author="German Uritskiy" w:date="2018-06-12T15:46:00Z">
          <w:pPr/>
        </w:pPrChange>
      </w:pPr>
      <w:r w:rsidRPr="00561943">
        <w:rPr>
          <w:rFonts w:asciiTheme="minorHAnsi" w:hAnsiTheme="minorHAnsi"/>
        </w:rPr>
        <w:t>We thank early users of metaWRAP</w:t>
      </w:r>
      <w:r w:rsidR="00985BE3" w:rsidRPr="00561943">
        <w:rPr>
          <w:rFonts w:asciiTheme="minorHAnsi" w:hAnsiTheme="minorHAnsi"/>
        </w:rPr>
        <w:t xml:space="preserve"> Alejandro </w:t>
      </w:r>
      <w:proofErr w:type="spellStart"/>
      <w:r w:rsidR="00985BE3" w:rsidRPr="00561943">
        <w:rPr>
          <w:rFonts w:asciiTheme="minorHAnsi" w:hAnsiTheme="minorHAnsi"/>
        </w:rPr>
        <w:t>Palomo</w:t>
      </w:r>
      <w:proofErr w:type="spellEnd"/>
      <w:r w:rsidR="00985BE3" w:rsidRPr="00561943">
        <w:rPr>
          <w:rFonts w:asciiTheme="minorHAnsi" w:hAnsiTheme="minorHAnsi"/>
        </w:rPr>
        <w:t xml:space="preserve">, </w:t>
      </w:r>
      <w:r w:rsidRPr="00561943">
        <w:rPr>
          <w:rFonts w:asciiTheme="minorHAnsi" w:hAnsiTheme="minorHAnsi"/>
        </w:rPr>
        <w:t>Keith Arora-Williams</w:t>
      </w:r>
      <w:r w:rsidR="00985BE3" w:rsidRPr="00561943">
        <w:rPr>
          <w:rFonts w:asciiTheme="minorHAnsi" w:hAnsiTheme="minorHAnsi"/>
        </w:rPr>
        <w:t xml:space="preserve">, and </w:t>
      </w:r>
      <w:proofErr w:type="spellStart"/>
      <w:r w:rsidR="00985BE3" w:rsidRPr="00561943">
        <w:rPr>
          <w:rFonts w:asciiTheme="minorHAnsi" w:hAnsiTheme="minorHAnsi"/>
        </w:rPr>
        <w:t>Emine</w:t>
      </w:r>
      <w:proofErr w:type="spellEnd"/>
      <w:r w:rsidR="00985BE3" w:rsidRPr="00561943">
        <w:rPr>
          <w:rFonts w:asciiTheme="minorHAnsi" w:hAnsiTheme="minorHAnsi"/>
        </w:rPr>
        <w:t xml:space="preserve"> </w:t>
      </w:r>
      <w:proofErr w:type="spellStart"/>
      <w:r w:rsidR="00985BE3" w:rsidRPr="00561943">
        <w:rPr>
          <w:rFonts w:asciiTheme="minorHAnsi" w:hAnsiTheme="minorHAnsi"/>
        </w:rPr>
        <w:t>Erte</w:t>
      </w:r>
      <w:r w:rsidR="00CA7AEF" w:rsidRPr="00561943">
        <w:rPr>
          <w:rFonts w:asciiTheme="minorHAnsi" w:hAnsiTheme="minorHAnsi"/>
        </w:rPr>
        <w:t>kin</w:t>
      </w:r>
      <w:proofErr w:type="spellEnd"/>
      <w:r w:rsidRPr="00561943">
        <w:rPr>
          <w:rFonts w:asciiTheme="minorHAnsi" w:hAnsiTheme="minorHAnsi"/>
        </w:rPr>
        <w:t xml:space="preserve"> for their patience and help with debugging, Bing Ma for</w:t>
      </w:r>
      <w:r w:rsidR="00CA7AEF" w:rsidRPr="00561943">
        <w:rPr>
          <w:rFonts w:asciiTheme="minorHAnsi" w:hAnsiTheme="minorHAnsi"/>
        </w:rPr>
        <w:t xml:space="preserve"> module suggestions, and </w:t>
      </w:r>
      <w:r w:rsidR="002356D3" w:rsidRPr="00561943">
        <w:rPr>
          <w:rFonts w:asciiTheme="minorHAnsi" w:hAnsiTheme="minorHAnsi"/>
        </w:rPr>
        <w:t xml:space="preserve">Michael </w:t>
      </w:r>
      <w:proofErr w:type="spellStart"/>
      <w:r w:rsidR="002356D3" w:rsidRPr="00561943">
        <w:rPr>
          <w:rFonts w:asciiTheme="minorHAnsi" w:hAnsiTheme="minorHAnsi"/>
        </w:rPr>
        <w:t>Sauria</w:t>
      </w:r>
      <w:proofErr w:type="spellEnd"/>
      <w:r w:rsidR="002356D3" w:rsidRPr="00561943">
        <w:rPr>
          <w:rFonts w:asciiTheme="minorHAnsi" w:hAnsiTheme="minorHAnsi"/>
        </w:rPr>
        <w:t xml:space="preserve"> </w:t>
      </w:r>
      <w:r w:rsidR="00CA7AEF" w:rsidRPr="00561943">
        <w:rPr>
          <w:rFonts w:asciiTheme="minorHAnsi" w:hAnsiTheme="minorHAnsi"/>
        </w:rPr>
        <w:t xml:space="preserve">for </w:t>
      </w:r>
      <w:r w:rsidR="000616AD" w:rsidRPr="00561943">
        <w:rPr>
          <w:rFonts w:asciiTheme="minorHAnsi" w:hAnsiTheme="minorHAnsi"/>
        </w:rPr>
        <w:t>computational</w:t>
      </w:r>
      <w:r w:rsidR="00CA7AEF" w:rsidRPr="00561943">
        <w:rPr>
          <w:rFonts w:asciiTheme="minorHAnsi" w:hAnsiTheme="minorHAnsi"/>
        </w:rPr>
        <w:t xml:space="preserve"> support.</w:t>
      </w:r>
    </w:p>
    <w:p w14:paraId="6138766D" w14:textId="77777777" w:rsidR="00426CDF" w:rsidRPr="00561943" w:rsidRDefault="00426CDF" w:rsidP="00446299">
      <w:pPr>
        <w:spacing w:line="480" w:lineRule="auto"/>
        <w:outlineLvl w:val="0"/>
        <w:rPr>
          <w:rFonts w:asciiTheme="minorHAnsi" w:hAnsiTheme="minorHAnsi"/>
        </w:rPr>
        <w:pPrChange w:id="829" w:author="German Uritskiy" w:date="2018-06-12T15:46:00Z">
          <w:pPr>
            <w:outlineLvl w:val="0"/>
          </w:pPr>
        </w:pPrChange>
      </w:pPr>
    </w:p>
    <w:p w14:paraId="1E06896E" w14:textId="4344C33E" w:rsidR="00426CDF" w:rsidRPr="00561943" w:rsidRDefault="00426CDF" w:rsidP="00446299">
      <w:pPr>
        <w:spacing w:line="480" w:lineRule="auto"/>
        <w:outlineLvl w:val="0"/>
        <w:rPr>
          <w:rFonts w:asciiTheme="minorHAnsi" w:hAnsiTheme="minorHAnsi"/>
        </w:rPr>
        <w:pPrChange w:id="830" w:author="German Uritskiy" w:date="2018-06-12T15:46:00Z">
          <w:pPr>
            <w:outlineLvl w:val="0"/>
          </w:pPr>
        </w:pPrChange>
      </w:pPr>
      <w:r w:rsidRPr="00561943">
        <w:rPr>
          <w:rFonts w:asciiTheme="minorHAnsi" w:hAnsiTheme="minorHAnsi"/>
        </w:rPr>
        <w:t>FIGURES</w:t>
      </w:r>
    </w:p>
    <w:p w14:paraId="0F90CD9F" w14:textId="13E52BF7" w:rsidR="00C4168C" w:rsidRPr="00561943" w:rsidRDefault="00C4168C" w:rsidP="00446299">
      <w:pPr>
        <w:spacing w:line="480" w:lineRule="auto"/>
        <w:outlineLvl w:val="0"/>
        <w:rPr>
          <w:rFonts w:asciiTheme="minorHAnsi" w:hAnsiTheme="minorHAnsi"/>
        </w:rPr>
        <w:pPrChange w:id="831" w:author="German Uritskiy" w:date="2018-06-12T15:46:00Z">
          <w:pPr>
            <w:outlineLvl w:val="0"/>
          </w:pPr>
        </w:pPrChange>
      </w:pPr>
      <w:r w:rsidRPr="00561943">
        <w:rPr>
          <w:rFonts w:asciiTheme="minorHAnsi" w:hAnsiTheme="minorHAnsi"/>
        </w:rPr>
        <w:t>Figure 1.</w:t>
      </w:r>
      <w:r w:rsidR="00426CDF" w:rsidRPr="00561943">
        <w:rPr>
          <w:rFonts w:asciiTheme="minorHAnsi" w:hAnsiTheme="minorHAnsi"/>
        </w:rPr>
        <w:t xml:space="preserve"> </w:t>
      </w:r>
      <w:r w:rsidRPr="00561943">
        <w:rPr>
          <w:rFonts w:asciiTheme="minorHAnsi" w:hAnsiTheme="minorHAnsi"/>
        </w:rPr>
        <w:t>Overall workflow of metaWRAP</w:t>
      </w:r>
      <w:r w:rsidR="00214127" w:rsidRPr="00561943">
        <w:rPr>
          <w:rFonts w:asciiTheme="minorHAnsi" w:hAnsiTheme="minorHAnsi"/>
        </w:rPr>
        <w:t>. M</w:t>
      </w:r>
      <w:r w:rsidRPr="00561943">
        <w:rPr>
          <w:rFonts w:asciiTheme="minorHAnsi" w:hAnsiTheme="minorHAnsi"/>
        </w:rPr>
        <w:t>odules (red)</w:t>
      </w:r>
      <w:r w:rsidR="00214127" w:rsidRPr="00561943">
        <w:rPr>
          <w:rFonts w:asciiTheme="minorHAnsi" w:hAnsiTheme="minorHAnsi"/>
        </w:rPr>
        <w:t>,</w:t>
      </w:r>
      <w:r w:rsidRPr="00561943">
        <w:rPr>
          <w:rFonts w:asciiTheme="minorHAnsi" w:hAnsiTheme="minorHAnsi"/>
        </w:rPr>
        <w:t xml:space="preserve"> metagenomic data (green)</w:t>
      </w:r>
      <w:r w:rsidR="00214127" w:rsidRPr="00561943">
        <w:rPr>
          <w:rFonts w:asciiTheme="minorHAnsi" w:hAnsiTheme="minorHAnsi"/>
        </w:rPr>
        <w:t>,</w:t>
      </w:r>
      <w:r w:rsidR="003E6971" w:rsidRPr="00561943">
        <w:rPr>
          <w:rFonts w:asciiTheme="minorHAnsi" w:hAnsiTheme="minorHAnsi"/>
        </w:rPr>
        <w:t xml:space="preserve"> </w:t>
      </w:r>
      <w:r w:rsidRPr="00561943">
        <w:rPr>
          <w:rFonts w:asciiTheme="minorHAnsi" w:hAnsiTheme="minorHAnsi"/>
        </w:rPr>
        <w:t xml:space="preserve">intermediate (orange) and final bin sets (yellow), </w:t>
      </w:r>
      <w:r w:rsidR="00214127" w:rsidRPr="00561943">
        <w:rPr>
          <w:rFonts w:asciiTheme="minorHAnsi" w:hAnsiTheme="minorHAnsi"/>
        </w:rPr>
        <w:t>and</w:t>
      </w:r>
      <w:r w:rsidRPr="00561943">
        <w:rPr>
          <w:rFonts w:asciiTheme="minorHAnsi" w:hAnsiTheme="minorHAnsi"/>
        </w:rPr>
        <w:t xml:space="preserve"> data reports and figures (blue). </w:t>
      </w:r>
    </w:p>
    <w:p w14:paraId="6E1FA3F1" w14:textId="77777777" w:rsidR="003E6971" w:rsidRPr="00561943" w:rsidRDefault="003E6971" w:rsidP="00446299">
      <w:pPr>
        <w:spacing w:line="480" w:lineRule="auto"/>
        <w:outlineLvl w:val="0"/>
        <w:rPr>
          <w:rFonts w:asciiTheme="minorHAnsi" w:hAnsiTheme="minorHAnsi"/>
        </w:rPr>
        <w:pPrChange w:id="832" w:author="German Uritskiy" w:date="2018-06-12T15:46:00Z">
          <w:pPr>
            <w:outlineLvl w:val="0"/>
          </w:pPr>
        </w:pPrChange>
      </w:pPr>
    </w:p>
    <w:p w14:paraId="2D772182" w14:textId="065116B8" w:rsidR="00C4168C" w:rsidRPr="00561943" w:rsidRDefault="00C4168C" w:rsidP="00446299">
      <w:pPr>
        <w:spacing w:line="480" w:lineRule="auto"/>
        <w:outlineLvl w:val="0"/>
        <w:rPr>
          <w:rFonts w:asciiTheme="minorHAnsi" w:hAnsiTheme="minorHAnsi"/>
        </w:rPr>
        <w:pPrChange w:id="833" w:author="German Uritskiy" w:date="2018-06-12T15:46:00Z">
          <w:pPr>
            <w:outlineLvl w:val="0"/>
          </w:pPr>
        </w:pPrChange>
      </w:pPr>
      <w:r w:rsidRPr="00561943">
        <w:rPr>
          <w:rFonts w:asciiTheme="minorHAnsi" w:hAnsiTheme="minorHAnsi"/>
        </w:rPr>
        <w:t xml:space="preserve">Figure 2. True completion and contamination of bins recovered from the CAMI’s high, medium, and low complexity synthetic data sets using original binning software (metaBAT2, MaxBin2, </w:t>
      </w:r>
      <w:r w:rsidR="001E3A34" w:rsidRPr="00561943">
        <w:rPr>
          <w:rFonts w:asciiTheme="minorHAnsi" w:hAnsiTheme="minorHAnsi"/>
        </w:rPr>
        <w:t xml:space="preserve">and </w:t>
      </w:r>
      <w:r w:rsidRPr="00561943">
        <w:rPr>
          <w:rFonts w:asciiTheme="minorHAnsi" w:hAnsiTheme="minorHAnsi"/>
        </w:rPr>
        <w:t>CONCOCT) and software consolidating the original sets (</w:t>
      </w:r>
      <w:proofErr w:type="spellStart"/>
      <w:r w:rsidRPr="00561943">
        <w:rPr>
          <w:rFonts w:asciiTheme="minorHAnsi" w:hAnsiTheme="minorHAnsi"/>
        </w:rPr>
        <w:t>DAS_Tool</w:t>
      </w:r>
      <w:proofErr w:type="spellEnd"/>
      <w:r w:rsidRPr="00561943">
        <w:rPr>
          <w:rFonts w:asciiTheme="minorHAnsi" w:hAnsiTheme="minorHAnsi"/>
        </w:rPr>
        <w:t xml:space="preserve">, </w:t>
      </w:r>
      <w:proofErr w:type="spellStart"/>
      <w:r w:rsidRPr="00561943">
        <w:rPr>
          <w:rFonts w:asciiTheme="minorHAnsi" w:hAnsiTheme="minorHAnsi"/>
        </w:rPr>
        <w:t>Binning_refiner</w:t>
      </w:r>
      <w:proofErr w:type="spellEnd"/>
      <w:r w:rsidRPr="00561943">
        <w:rPr>
          <w:rFonts w:asciiTheme="minorHAnsi" w:hAnsiTheme="minorHAnsi"/>
        </w:rPr>
        <w:t xml:space="preserve">, </w:t>
      </w:r>
      <w:r w:rsidR="001E3A34" w:rsidRPr="00561943">
        <w:rPr>
          <w:rFonts w:asciiTheme="minorHAnsi" w:hAnsiTheme="minorHAnsi"/>
        </w:rPr>
        <w:t xml:space="preserve">and </w:t>
      </w:r>
      <w:proofErr w:type="spellStart"/>
      <w:r w:rsidRPr="00561943">
        <w:rPr>
          <w:rFonts w:asciiTheme="minorHAnsi" w:hAnsiTheme="minorHAnsi"/>
        </w:rPr>
        <w:t>metaWRAP</w:t>
      </w:r>
      <w:r w:rsidR="001E3A34" w:rsidRPr="00561943">
        <w:rPr>
          <w:rFonts w:asciiTheme="minorHAnsi" w:hAnsiTheme="minorHAnsi"/>
        </w:rPr>
        <w:t>’s</w:t>
      </w:r>
      <w:proofErr w:type="spellEnd"/>
      <w:r w:rsidR="001E3A34" w:rsidRPr="00561943">
        <w:rPr>
          <w:rFonts w:asciiTheme="minorHAnsi" w:hAnsiTheme="minorHAnsi"/>
        </w:rPr>
        <w:t xml:space="preserve"> </w:t>
      </w:r>
      <w:proofErr w:type="spellStart"/>
      <w:r w:rsidR="001E3A34" w:rsidRPr="00561943">
        <w:rPr>
          <w:rFonts w:asciiTheme="minorHAnsi" w:hAnsiTheme="minorHAnsi"/>
        </w:rPr>
        <w:t>Bin_refinement</w:t>
      </w:r>
      <w:proofErr w:type="spellEnd"/>
      <w:r w:rsidR="001E3A34" w:rsidRPr="00561943">
        <w:rPr>
          <w:rFonts w:asciiTheme="minorHAnsi" w:hAnsiTheme="minorHAnsi"/>
        </w:rPr>
        <w:t xml:space="preserve"> module</w:t>
      </w:r>
      <w:r w:rsidRPr="00561943">
        <w:rPr>
          <w:rFonts w:asciiTheme="minorHAnsi" w:hAnsiTheme="minorHAnsi"/>
        </w:rPr>
        <w:t>). Only bins with ≥50% completion and ≤10% contamination are shown.</w:t>
      </w:r>
      <w:r w:rsidR="001E3A34" w:rsidRPr="00561943">
        <w:rPr>
          <w:rFonts w:asciiTheme="minorHAnsi" w:hAnsiTheme="minorHAnsi"/>
        </w:rPr>
        <w:t xml:space="preserve"> </w:t>
      </w:r>
    </w:p>
    <w:p w14:paraId="02CF221E" w14:textId="77777777" w:rsidR="003E6971" w:rsidRPr="00561943" w:rsidRDefault="003E6971" w:rsidP="00446299">
      <w:pPr>
        <w:spacing w:line="480" w:lineRule="auto"/>
        <w:outlineLvl w:val="0"/>
        <w:rPr>
          <w:rFonts w:asciiTheme="minorHAnsi" w:hAnsiTheme="minorHAnsi"/>
        </w:rPr>
        <w:pPrChange w:id="834" w:author="German Uritskiy" w:date="2018-06-12T15:46:00Z">
          <w:pPr>
            <w:outlineLvl w:val="0"/>
          </w:pPr>
        </w:pPrChange>
      </w:pPr>
    </w:p>
    <w:p w14:paraId="7EC1D79A" w14:textId="77777777" w:rsidR="003E6971" w:rsidRPr="00561943" w:rsidRDefault="00C4168C" w:rsidP="00446299">
      <w:pPr>
        <w:spacing w:line="480" w:lineRule="auto"/>
        <w:outlineLvl w:val="0"/>
        <w:rPr>
          <w:rFonts w:asciiTheme="minorHAnsi" w:hAnsiTheme="minorHAnsi"/>
        </w:rPr>
        <w:pPrChange w:id="835" w:author="German Uritskiy" w:date="2018-06-12T15:46:00Z">
          <w:pPr>
            <w:outlineLvl w:val="0"/>
          </w:pPr>
        </w:pPrChange>
      </w:pPr>
      <w:r w:rsidRPr="00561943">
        <w:rPr>
          <w:rFonts w:asciiTheme="minorHAnsi" w:hAnsiTheme="minorHAnsi"/>
        </w:rPr>
        <w:t xml:space="preserve">Figure 3. </w:t>
      </w:r>
      <w:r w:rsidR="001E3A34" w:rsidRPr="00561943">
        <w:rPr>
          <w:rFonts w:asciiTheme="minorHAnsi" w:hAnsiTheme="minorHAnsi"/>
        </w:rPr>
        <w:t xml:space="preserve">GC vs. abundance plots of contigs from </w:t>
      </w:r>
      <w:r w:rsidRPr="00561943">
        <w:rPr>
          <w:rFonts w:asciiTheme="minorHAnsi" w:hAnsiTheme="minorHAnsi"/>
        </w:rPr>
        <w:t>water, gut, and soil metagenomes</w:t>
      </w:r>
      <w:r w:rsidR="001E3A34" w:rsidRPr="00561943">
        <w:rPr>
          <w:rFonts w:asciiTheme="minorHAnsi" w:hAnsiTheme="minorHAnsi"/>
        </w:rPr>
        <w:t>,</w:t>
      </w:r>
      <w:r w:rsidRPr="00561943">
        <w:rPr>
          <w:rFonts w:asciiTheme="minorHAnsi" w:hAnsiTheme="minorHAnsi"/>
        </w:rPr>
        <w:t xml:space="preserve"> produced with the </w:t>
      </w:r>
      <w:proofErr w:type="spellStart"/>
      <w:r w:rsidRPr="00561943">
        <w:rPr>
          <w:rFonts w:asciiTheme="minorHAnsi" w:hAnsiTheme="minorHAnsi"/>
        </w:rPr>
        <w:t>Blobology</w:t>
      </w:r>
      <w:proofErr w:type="spellEnd"/>
      <w:r w:rsidRPr="00561943">
        <w:rPr>
          <w:rFonts w:asciiTheme="minorHAnsi" w:hAnsiTheme="minorHAnsi"/>
        </w:rPr>
        <w:t xml:space="preserve"> module</w:t>
      </w:r>
      <w:r w:rsidR="001E3A34" w:rsidRPr="00561943">
        <w:rPr>
          <w:rFonts w:asciiTheme="minorHAnsi" w:hAnsiTheme="minorHAnsi"/>
        </w:rPr>
        <w:t xml:space="preserve">. Abundance of contigs </w:t>
      </w:r>
      <w:r w:rsidR="00DE31CC" w:rsidRPr="00561943">
        <w:rPr>
          <w:rFonts w:asciiTheme="minorHAnsi" w:hAnsiTheme="minorHAnsi"/>
        </w:rPr>
        <w:t xml:space="preserve">was </w:t>
      </w:r>
      <w:r w:rsidR="001E3A34" w:rsidRPr="00561943">
        <w:rPr>
          <w:rFonts w:asciiTheme="minorHAnsi" w:hAnsiTheme="minorHAnsi"/>
        </w:rPr>
        <w:t xml:space="preserve">calculated from standardized read coverage in each sample. Contigs </w:t>
      </w:r>
      <w:r w:rsidR="00DE31CC" w:rsidRPr="00561943">
        <w:rPr>
          <w:rFonts w:asciiTheme="minorHAnsi" w:hAnsiTheme="minorHAnsi"/>
        </w:rPr>
        <w:t xml:space="preserve">were </w:t>
      </w:r>
      <w:r w:rsidRPr="00561943">
        <w:rPr>
          <w:rFonts w:asciiTheme="minorHAnsi" w:hAnsiTheme="minorHAnsi"/>
        </w:rPr>
        <w:t>annotated with the</w:t>
      </w:r>
      <w:r w:rsidR="001E3A34" w:rsidRPr="00561943">
        <w:rPr>
          <w:rFonts w:asciiTheme="minorHAnsi" w:hAnsiTheme="minorHAnsi"/>
        </w:rPr>
        <w:t>ir</w:t>
      </w:r>
      <w:r w:rsidRPr="00561943">
        <w:rPr>
          <w:rFonts w:asciiTheme="minorHAnsi" w:hAnsiTheme="minorHAnsi"/>
        </w:rPr>
        <w:t xml:space="preserve"> phylum t</w:t>
      </w:r>
      <w:r w:rsidR="001E3A34" w:rsidRPr="00561943">
        <w:rPr>
          <w:rFonts w:asciiTheme="minorHAnsi" w:hAnsiTheme="minorHAnsi"/>
        </w:rPr>
        <w:t>axonomy, as determined by BLAST</w:t>
      </w:r>
      <w:r w:rsidR="00DE31CC" w:rsidRPr="00561943">
        <w:rPr>
          <w:rFonts w:asciiTheme="minorHAnsi" w:hAnsiTheme="minorHAnsi"/>
        </w:rPr>
        <w:t>.</w:t>
      </w:r>
      <w:r w:rsidRPr="00561943">
        <w:rPr>
          <w:rFonts w:asciiTheme="minorHAnsi" w:hAnsiTheme="minorHAnsi"/>
        </w:rPr>
        <w:t xml:space="preserve"> </w:t>
      </w:r>
    </w:p>
    <w:p w14:paraId="3A3F6BE7" w14:textId="77777777" w:rsidR="00841DA3" w:rsidRPr="00561943" w:rsidRDefault="00841DA3" w:rsidP="00446299">
      <w:pPr>
        <w:spacing w:line="480" w:lineRule="auto"/>
        <w:outlineLvl w:val="0"/>
        <w:rPr>
          <w:rFonts w:asciiTheme="minorHAnsi" w:hAnsiTheme="minorHAnsi"/>
        </w:rPr>
        <w:pPrChange w:id="836" w:author="German Uritskiy" w:date="2018-06-12T15:46:00Z">
          <w:pPr>
            <w:outlineLvl w:val="0"/>
          </w:pPr>
        </w:pPrChange>
      </w:pPr>
    </w:p>
    <w:p w14:paraId="213ACBCA" w14:textId="6D79355D" w:rsidR="00C4168C" w:rsidRPr="00561943" w:rsidRDefault="00C4168C" w:rsidP="00446299">
      <w:pPr>
        <w:spacing w:line="480" w:lineRule="auto"/>
        <w:outlineLvl w:val="0"/>
        <w:rPr>
          <w:rFonts w:asciiTheme="minorHAnsi" w:hAnsiTheme="minorHAnsi"/>
        </w:rPr>
        <w:pPrChange w:id="837" w:author="German Uritskiy" w:date="2018-06-12T15:46:00Z">
          <w:pPr>
            <w:outlineLvl w:val="0"/>
          </w:pPr>
        </w:pPrChange>
      </w:pPr>
      <w:r w:rsidRPr="00561943">
        <w:rPr>
          <w:rFonts w:asciiTheme="minorHAnsi" w:hAnsiTheme="minorHAnsi"/>
        </w:rPr>
        <w:t>Figure 4. Completion and contamination of bins recovered from water, gut, and soil metagenomes using original binn</w:t>
      </w:r>
      <w:r w:rsidR="001E3A34" w:rsidRPr="00561943">
        <w:rPr>
          <w:rFonts w:asciiTheme="minorHAnsi" w:hAnsiTheme="minorHAnsi"/>
        </w:rPr>
        <w:t>ing software (metaBAT2, MaxBin2, and</w:t>
      </w:r>
      <w:r w:rsidRPr="00561943">
        <w:rPr>
          <w:rFonts w:asciiTheme="minorHAnsi" w:hAnsiTheme="minorHAnsi"/>
        </w:rPr>
        <w:t xml:space="preserve"> CONCOCT) and software consolidating the original sets (</w:t>
      </w:r>
      <w:proofErr w:type="spellStart"/>
      <w:r w:rsidRPr="00561943">
        <w:rPr>
          <w:rFonts w:asciiTheme="minorHAnsi" w:hAnsiTheme="minorHAnsi"/>
        </w:rPr>
        <w:t>DAS_Tool</w:t>
      </w:r>
      <w:proofErr w:type="spellEnd"/>
      <w:r w:rsidRPr="00561943">
        <w:rPr>
          <w:rFonts w:asciiTheme="minorHAnsi" w:hAnsiTheme="minorHAnsi"/>
        </w:rPr>
        <w:t xml:space="preserve">, </w:t>
      </w:r>
      <w:proofErr w:type="spellStart"/>
      <w:r w:rsidRPr="00561943">
        <w:rPr>
          <w:rFonts w:asciiTheme="minorHAnsi" w:hAnsiTheme="minorHAnsi"/>
        </w:rPr>
        <w:t>Binning_refiner</w:t>
      </w:r>
      <w:proofErr w:type="spellEnd"/>
      <w:r w:rsidRPr="00561943">
        <w:rPr>
          <w:rFonts w:asciiTheme="minorHAnsi" w:hAnsiTheme="minorHAnsi"/>
        </w:rPr>
        <w:t>,</w:t>
      </w:r>
      <w:r w:rsidR="001E3A34" w:rsidRPr="00561943">
        <w:rPr>
          <w:rFonts w:asciiTheme="minorHAnsi" w:hAnsiTheme="minorHAnsi"/>
        </w:rPr>
        <w:t xml:space="preserve"> and</w:t>
      </w:r>
      <w:r w:rsidRPr="00561943">
        <w:rPr>
          <w:rFonts w:asciiTheme="minorHAnsi" w:hAnsiTheme="minorHAnsi"/>
        </w:rPr>
        <w:t xml:space="preserve"> </w:t>
      </w:r>
      <w:proofErr w:type="spellStart"/>
      <w:r w:rsidRPr="00561943">
        <w:rPr>
          <w:rFonts w:asciiTheme="minorHAnsi" w:hAnsiTheme="minorHAnsi"/>
        </w:rPr>
        <w:t>metaWRAP</w:t>
      </w:r>
      <w:r w:rsidR="001E3A34" w:rsidRPr="00561943">
        <w:rPr>
          <w:rFonts w:asciiTheme="minorHAnsi" w:hAnsiTheme="minorHAnsi"/>
        </w:rPr>
        <w:t>’s</w:t>
      </w:r>
      <w:proofErr w:type="spellEnd"/>
      <w:r w:rsidR="001E3A34" w:rsidRPr="00561943">
        <w:rPr>
          <w:rFonts w:asciiTheme="minorHAnsi" w:hAnsiTheme="minorHAnsi"/>
        </w:rPr>
        <w:t xml:space="preserve"> </w:t>
      </w:r>
      <w:proofErr w:type="spellStart"/>
      <w:r w:rsidR="001E3A34" w:rsidRPr="00561943">
        <w:rPr>
          <w:rFonts w:asciiTheme="minorHAnsi" w:hAnsiTheme="minorHAnsi"/>
        </w:rPr>
        <w:t>Bin_refinement</w:t>
      </w:r>
      <w:proofErr w:type="spellEnd"/>
      <w:r w:rsidR="001E3A34" w:rsidRPr="00561943">
        <w:rPr>
          <w:rFonts w:asciiTheme="minorHAnsi" w:hAnsiTheme="minorHAnsi"/>
        </w:rPr>
        <w:t xml:space="preserve"> module</w:t>
      </w:r>
      <w:r w:rsidRPr="00561943">
        <w:rPr>
          <w:rFonts w:asciiTheme="minorHAnsi" w:hAnsiTheme="minorHAnsi"/>
        </w:rPr>
        <w:t>). Only bins with ≥50% completion and ≤10% contamination are shown (estimated by CheckM).</w:t>
      </w:r>
      <w:r w:rsidR="001E3A34" w:rsidRPr="00561943">
        <w:rPr>
          <w:rFonts w:asciiTheme="minorHAnsi" w:hAnsiTheme="minorHAnsi"/>
        </w:rPr>
        <w:t xml:space="preserve"> </w:t>
      </w:r>
    </w:p>
    <w:p w14:paraId="0D7E1263" w14:textId="77777777" w:rsidR="003E6971" w:rsidRPr="00561943" w:rsidRDefault="003E6971" w:rsidP="00446299">
      <w:pPr>
        <w:spacing w:line="480" w:lineRule="auto"/>
        <w:outlineLvl w:val="0"/>
        <w:rPr>
          <w:rFonts w:asciiTheme="minorHAnsi" w:hAnsiTheme="minorHAnsi"/>
        </w:rPr>
        <w:pPrChange w:id="838" w:author="German Uritskiy" w:date="2018-06-12T15:46:00Z">
          <w:pPr>
            <w:outlineLvl w:val="0"/>
          </w:pPr>
        </w:pPrChange>
      </w:pPr>
    </w:p>
    <w:p w14:paraId="08957735" w14:textId="04C06AFC" w:rsidR="00DE31CC" w:rsidRPr="00561943" w:rsidRDefault="00C4168C" w:rsidP="00446299">
      <w:pPr>
        <w:spacing w:line="480" w:lineRule="auto"/>
        <w:outlineLvl w:val="0"/>
        <w:rPr>
          <w:rFonts w:asciiTheme="minorHAnsi" w:hAnsiTheme="minorHAnsi"/>
        </w:rPr>
        <w:pPrChange w:id="839" w:author="German Uritskiy" w:date="2018-06-12T15:46:00Z">
          <w:pPr>
            <w:outlineLvl w:val="0"/>
          </w:pPr>
        </w:pPrChange>
      </w:pPr>
      <w:r w:rsidRPr="00561943">
        <w:rPr>
          <w:rFonts w:asciiTheme="minorHAnsi" w:hAnsiTheme="minorHAnsi"/>
        </w:rPr>
        <w:t>Figure 5. N50, completion, and contamination metrics of original bins extracted from water, gut, and soi</w:t>
      </w:r>
      <w:r w:rsidR="001E3A34" w:rsidRPr="00561943">
        <w:rPr>
          <w:rFonts w:asciiTheme="minorHAnsi" w:hAnsiTheme="minorHAnsi"/>
        </w:rPr>
        <w:t xml:space="preserve">l metagenomes with the </w:t>
      </w:r>
      <w:proofErr w:type="spellStart"/>
      <w:r w:rsidR="001E3A34" w:rsidRPr="00561943">
        <w:rPr>
          <w:rFonts w:asciiTheme="minorHAnsi" w:hAnsiTheme="minorHAnsi"/>
        </w:rPr>
        <w:t>metaWRAP’s</w:t>
      </w:r>
      <w:proofErr w:type="spellEnd"/>
      <w:r w:rsidR="001E3A34" w:rsidRPr="00561943">
        <w:rPr>
          <w:rFonts w:asciiTheme="minorHAnsi" w:hAnsiTheme="minorHAnsi"/>
        </w:rPr>
        <w:t xml:space="preserve"> </w:t>
      </w:r>
      <w:proofErr w:type="spellStart"/>
      <w:r w:rsidRPr="00561943">
        <w:rPr>
          <w:rFonts w:asciiTheme="minorHAnsi" w:hAnsiTheme="minorHAnsi"/>
        </w:rPr>
        <w:t>Bin_refinement</w:t>
      </w:r>
      <w:proofErr w:type="spellEnd"/>
      <w:r w:rsidRPr="00561943">
        <w:rPr>
          <w:rFonts w:asciiTheme="minorHAnsi" w:hAnsiTheme="minorHAnsi"/>
        </w:rPr>
        <w:t xml:space="preserve"> module and the same bins reassembled with </w:t>
      </w:r>
      <w:proofErr w:type="spellStart"/>
      <w:r w:rsidRPr="00561943">
        <w:rPr>
          <w:rFonts w:asciiTheme="minorHAnsi" w:hAnsiTheme="minorHAnsi"/>
        </w:rPr>
        <w:t>metaWRAP’s</w:t>
      </w:r>
      <w:proofErr w:type="spellEnd"/>
      <w:r w:rsidRPr="00561943">
        <w:rPr>
          <w:rFonts w:asciiTheme="minorHAnsi" w:hAnsiTheme="minorHAnsi"/>
        </w:rPr>
        <w:t xml:space="preserve"> </w:t>
      </w:r>
      <w:proofErr w:type="spellStart"/>
      <w:r w:rsidRPr="00561943">
        <w:rPr>
          <w:rFonts w:asciiTheme="minorHAnsi" w:hAnsiTheme="minorHAnsi"/>
        </w:rPr>
        <w:t>Reassemble_bins</w:t>
      </w:r>
      <w:proofErr w:type="spellEnd"/>
      <w:r w:rsidRPr="00561943">
        <w:rPr>
          <w:rFonts w:asciiTheme="minorHAnsi" w:hAnsiTheme="minorHAnsi"/>
        </w:rPr>
        <w:t xml:space="preserve"> module. Only bins with ≥50% completion and ≤10% contamination are shown (estimated with CheckM). </w:t>
      </w:r>
    </w:p>
    <w:p w14:paraId="09A44C87" w14:textId="77777777" w:rsidR="003E6971" w:rsidRPr="00561943" w:rsidRDefault="003E6971" w:rsidP="00446299">
      <w:pPr>
        <w:spacing w:line="480" w:lineRule="auto"/>
        <w:outlineLvl w:val="0"/>
        <w:rPr>
          <w:rFonts w:asciiTheme="minorHAnsi" w:hAnsiTheme="minorHAnsi"/>
        </w:rPr>
        <w:pPrChange w:id="840" w:author="German Uritskiy" w:date="2018-06-12T15:46:00Z">
          <w:pPr>
            <w:outlineLvl w:val="0"/>
          </w:pPr>
        </w:pPrChange>
      </w:pPr>
    </w:p>
    <w:p w14:paraId="7D7A0460" w14:textId="09E9A234" w:rsidR="00C4168C" w:rsidRPr="00561943" w:rsidRDefault="00C4168C" w:rsidP="00446299">
      <w:pPr>
        <w:spacing w:line="480" w:lineRule="auto"/>
        <w:outlineLvl w:val="0"/>
        <w:rPr>
          <w:rFonts w:asciiTheme="minorHAnsi" w:hAnsiTheme="minorHAnsi"/>
        </w:rPr>
        <w:pPrChange w:id="841" w:author="German Uritskiy" w:date="2018-06-12T15:46:00Z">
          <w:pPr>
            <w:outlineLvl w:val="0"/>
          </w:pPr>
        </w:pPrChange>
      </w:pPr>
      <w:r w:rsidRPr="00561943">
        <w:rPr>
          <w:rFonts w:asciiTheme="minorHAnsi" w:hAnsiTheme="minorHAnsi"/>
        </w:rPr>
        <w:t>Figure 6. Number of high purity bins (less than 5% contamination) extracted from water, gut, and soil metagenomes with 70%, 80%, 90%, and 95% completion (estimated with CheckM) using original binning software (metaBAT2, MaxBin2, and CONCOCT) and bin refining algorithms (</w:t>
      </w:r>
      <w:proofErr w:type="spellStart"/>
      <w:r w:rsidRPr="00561943">
        <w:rPr>
          <w:rFonts w:asciiTheme="minorHAnsi" w:hAnsiTheme="minorHAnsi"/>
        </w:rPr>
        <w:t>Binning_refiner</w:t>
      </w:r>
      <w:proofErr w:type="spellEnd"/>
      <w:r w:rsidRPr="00561943">
        <w:rPr>
          <w:rFonts w:asciiTheme="minorHAnsi" w:hAnsiTheme="minorHAnsi"/>
        </w:rPr>
        <w:t xml:space="preserve">, </w:t>
      </w:r>
      <w:proofErr w:type="spellStart"/>
      <w:r w:rsidRPr="00561943">
        <w:rPr>
          <w:rFonts w:asciiTheme="minorHAnsi" w:hAnsiTheme="minorHAnsi"/>
        </w:rPr>
        <w:t>DAS_Tool</w:t>
      </w:r>
      <w:proofErr w:type="spellEnd"/>
      <w:r w:rsidRPr="00561943">
        <w:rPr>
          <w:rFonts w:asciiTheme="minorHAnsi" w:hAnsiTheme="minorHAnsi"/>
        </w:rPr>
        <w:t>, metaWRAP-</w:t>
      </w:r>
      <w:proofErr w:type="spellStart"/>
      <w:r w:rsidRPr="00561943">
        <w:rPr>
          <w:rFonts w:asciiTheme="minorHAnsi" w:hAnsiTheme="minorHAnsi"/>
        </w:rPr>
        <w:t>Bin_refinement</w:t>
      </w:r>
      <w:proofErr w:type="spellEnd"/>
      <w:r w:rsidRPr="00561943">
        <w:rPr>
          <w:rFonts w:asciiTheme="minorHAnsi" w:hAnsiTheme="minorHAnsi"/>
        </w:rPr>
        <w:t>, and metaWRAP-</w:t>
      </w:r>
      <w:proofErr w:type="spellStart"/>
      <w:r w:rsidRPr="00561943">
        <w:rPr>
          <w:rFonts w:asciiTheme="minorHAnsi" w:hAnsiTheme="minorHAnsi"/>
        </w:rPr>
        <w:t>Reassemble_bins</w:t>
      </w:r>
      <w:proofErr w:type="spellEnd"/>
      <w:r w:rsidRPr="00561943">
        <w:rPr>
          <w:rFonts w:asciiTheme="minorHAnsi" w:hAnsiTheme="minorHAnsi"/>
        </w:rPr>
        <w:t xml:space="preserve">). MetaWRAP modules were run with varying </w:t>
      </w:r>
      <w:del w:id="842" w:author="German Uritskiy" w:date="2018-06-08T15:15:00Z">
        <w:r w:rsidRPr="00561943" w:rsidDel="00536845">
          <w:rPr>
            <w:rFonts w:asciiTheme="minorHAnsi" w:hAnsiTheme="minorHAnsi"/>
          </w:rPr>
          <w:delText>–c</w:delText>
        </w:r>
      </w:del>
      <w:ins w:id="843" w:author="German Uritskiy" w:date="2018-06-08T15:15:00Z">
        <w:r w:rsidR="00536845">
          <w:rPr>
            <w:rFonts w:asciiTheme="minorHAnsi" w:hAnsiTheme="minorHAnsi"/>
          </w:rPr>
          <w:t>-c</w:t>
        </w:r>
      </w:ins>
      <w:r w:rsidRPr="00561943">
        <w:rPr>
          <w:rFonts w:asciiTheme="minorHAnsi" w:hAnsiTheme="minorHAnsi"/>
        </w:rPr>
        <w:t xml:space="preserve"> (minimum completion) parameters. </w:t>
      </w:r>
      <w:proofErr w:type="spellStart"/>
      <w:r w:rsidRPr="00561943">
        <w:rPr>
          <w:rFonts w:asciiTheme="minorHAnsi" w:hAnsiTheme="minorHAnsi"/>
        </w:rPr>
        <w:t>MetaWRAP’s</w:t>
      </w:r>
      <w:proofErr w:type="spellEnd"/>
      <w:r w:rsidRPr="00561943">
        <w:rPr>
          <w:rFonts w:asciiTheme="minorHAnsi" w:hAnsiTheme="minorHAnsi"/>
        </w:rPr>
        <w:t xml:space="preserve"> </w:t>
      </w:r>
      <w:proofErr w:type="spellStart"/>
      <w:r w:rsidRPr="00561943">
        <w:rPr>
          <w:rFonts w:asciiTheme="minorHAnsi" w:hAnsiTheme="minorHAnsi"/>
        </w:rPr>
        <w:t>Reassemble_bins</w:t>
      </w:r>
      <w:proofErr w:type="spellEnd"/>
      <w:r w:rsidRPr="00561943">
        <w:rPr>
          <w:rFonts w:asciiTheme="minorHAnsi" w:hAnsiTheme="minorHAnsi"/>
        </w:rPr>
        <w:t xml:space="preserve"> module was run on the output of the </w:t>
      </w:r>
      <w:proofErr w:type="spellStart"/>
      <w:r w:rsidRPr="00561943">
        <w:rPr>
          <w:rFonts w:asciiTheme="minorHAnsi" w:hAnsiTheme="minorHAnsi"/>
        </w:rPr>
        <w:t>Bin_refinement</w:t>
      </w:r>
      <w:proofErr w:type="spellEnd"/>
      <w:r w:rsidRPr="00561943">
        <w:rPr>
          <w:rFonts w:asciiTheme="minorHAnsi" w:hAnsiTheme="minorHAnsi"/>
        </w:rPr>
        <w:t xml:space="preserve"> module.</w:t>
      </w:r>
      <w:r w:rsidR="001E3A34" w:rsidRPr="00561943">
        <w:rPr>
          <w:rFonts w:asciiTheme="minorHAnsi" w:hAnsiTheme="minorHAnsi"/>
        </w:rPr>
        <w:t xml:space="preserve"> </w:t>
      </w:r>
    </w:p>
    <w:p w14:paraId="78058877" w14:textId="77777777" w:rsidR="003E6971" w:rsidRPr="00561943" w:rsidRDefault="003E6971" w:rsidP="00446299">
      <w:pPr>
        <w:spacing w:line="480" w:lineRule="auto"/>
        <w:outlineLvl w:val="0"/>
        <w:rPr>
          <w:rFonts w:asciiTheme="minorHAnsi" w:hAnsiTheme="minorHAnsi"/>
        </w:rPr>
        <w:pPrChange w:id="844" w:author="German Uritskiy" w:date="2018-06-12T15:46:00Z">
          <w:pPr>
            <w:outlineLvl w:val="0"/>
          </w:pPr>
        </w:pPrChange>
      </w:pPr>
    </w:p>
    <w:p w14:paraId="66C28B5E" w14:textId="426D97DD" w:rsidR="00426CDF" w:rsidRPr="00561943" w:rsidRDefault="00C4168C" w:rsidP="00446299">
      <w:pPr>
        <w:spacing w:line="480" w:lineRule="auto"/>
        <w:outlineLvl w:val="0"/>
        <w:rPr>
          <w:rFonts w:asciiTheme="minorHAnsi" w:hAnsiTheme="minorHAnsi"/>
        </w:rPr>
        <w:pPrChange w:id="845" w:author="German Uritskiy" w:date="2018-06-12T15:46:00Z">
          <w:pPr>
            <w:outlineLvl w:val="0"/>
          </w:pPr>
        </w:pPrChange>
      </w:pPr>
      <w:r w:rsidRPr="00561943">
        <w:rPr>
          <w:rFonts w:asciiTheme="minorHAnsi" w:hAnsiTheme="minorHAnsi"/>
        </w:rPr>
        <w:t xml:space="preserve">Figure 7. </w:t>
      </w:r>
      <w:r w:rsidR="001E3A34" w:rsidRPr="00561943">
        <w:rPr>
          <w:rFonts w:asciiTheme="minorHAnsi" w:hAnsiTheme="minorHAnsi"/>
        </w:rPr>
        <w:t xml:space="preserve">GC vs. abundance plots of contigs from water, gut, and soil metagenomes, produced with the </w:t>
      </w:r>
      <w:proofErr w:type="spellStart"/>
      <w:r w:rsidR="001E3A34" w:rsidRPr="00561943">
        <w:rPr>
          <w:rFonts w:asciiTheme="minorHAnsi" w:hAnsiTheme="minorHAnsi"/>
        </w:rPr>
        <w:t>Blobology</w:t>
      </w:r>
      <w:proofErr w:type="spellEnd"/>
      <w:r w:rsidR="001E3A34" w:rsidRPr="00561943">
        <w:rPr>
          <w:rFonts w:asciiTheme="minorHAnsi" w:hAnsiTheme="minorHAnsi"/>
        </w:rPr>
        <w:t xml:space="preserve"> module. Abundance of contigs </w:t>
      </w:r>
      <w:r w:rsidR="00DE31CC" w:rsidRPr="00561943">
        <w:rPr>
          <w:rFonts w:asciiTheme="minorHAnsi" w:hAnsiTheme="minorHAnsi"/>
        </w:rPr>
        <w:t xml:space="preserve">was </w:t>
      </w:r>
      <w:r w:rsidR="001E3A34" w:rsidRPr="00561943">
        <w:rPr>
          <w:rFonts w:asciiTheme="minorHAnsi" w:hAnsiTheme="minorHAnsi"/>
        </w:rPr>
        <w:t xml:space="preserve">calculated from standardized read coverage in each sample. The contigs </w:t>
      </w:r>
      <w:r w:rsidR="00DE31CC" w:rsidRPr="00561943">
        <w:rPr>
          <w:rFonts w:asciiTheme="minorHAnsi" w:hAnsiTheme="minorHAnsi"/>
        </w:rPr>
        <w:t xml:space="preserve">were </w:t>
      </w:r>
      <w:r w:rsidRPr="00561943">
        <w:rPr>
          <w:rFonts w:asciiTheme="minorHAnsi" w:hAnsiTheme="minorHAnsi"/>
        </w:rPr>
        <w:t>annotated with the bins that they belong to (bin colors are chosen at random)</w:t>
      </w:r>
      <w:r w:rsidR="001E3A34" w:rsidRPr="00561943">
        <w:rPr>
          <w:rFonts w:asciiTheme="minorHAnsi" w:hAnsiTheme="minorHAnsi"/>
        </w:rPr>
        <w:t>, allowing for quick inspection of binning success</w:t>
      </w:r>
      <w:r w:rsidRPr="00561943">
        <w:rPr>
          <w:rFonts w:asciiTheme="minorHAnsi" w:hAnsiTheme="minorHAnsi"/>
        </w:rPr>
        <w:t xml:space="preserve">. Bins were produced with </w:t>
      </w:r>
      <w:proofErr w:type="spellStart"/>
      <w:r w:rsidRPr="00561943">
        <w:rPr>
          <w:rFonts w:asciiTheme="minorHAnsi" w:hAnsiTheme="minorHAnsi"/>
        </w:rPr>
        <w:t>metaWRAP’s</w:t>
      </w:r>
      <w:proofErr w:type="spellEnd"/>
      <w:r w:rsidRPr="00561943">
        <w:rPr>
          <w:rFonts w:asciiTheme="minorHAnsi" w:hAnsiTheme="minorHAnsi"/>
        </w:rPr>
        <w:t xml:space="preserve"> </w:t>
      </w:r>
      <w:proofErr w:type="spellStart"/>
      <w:r w:rsidRPr="00561943">
        <w:rPr>
          <w:rFonts w:asciiTheme="minorHAnsi" w:hAnsiTheme="minorHAnsi"/>
        </w:rPr>
        <w:t>Bin_Refinement</w:t>
      </w:r>
      <w:proofErr w:type="spellEnd"/>
      <w:r w:rsidRPr="00561943">
        <w:rPr>
          <w:rFonts w:asciiTheme="minorHAnsi" w:hAnsiTheme="minorHAnsi"/>
        </w:rPr>
        <w:t xml:space="preserve"> module. Only bins with ≥70% completion and ≤10% contamination are shown (estimated with CheckM).</w:t>
      </w:r>
    </w:p>
    <w:p w14:paraId="62E3E07F" w14:textId="77777777" w:rsidR="00426CDF" w:rsidRPr="00561943" w:rsidRDefault="00426CDF" w:rsidP="00446299">
      <w:pPr>
        <w:spacing w:line="480" w:lineRule="auto"/>
        <w:outlineLvl w:val="0"/>
        <w:rPr>
          <w:rFonts w:asciiTheme="minorHAnsi" w:hAnsiTheme="minorHAnsi"/>
        </w:rPr>
        <w:pPrChange w:id="846" w:author="German Uritskiy" w:date="2018-06-12T15:46:00Z">
          <w:pPr>
            <w:outlineLvl w:val="0"/>
          </w:pPr>
        </w:pPrChange>
      </w:pPr>
    </w:p>
    <w:p w14:paraId="013733D1" w14:textId="10C5F09E" w:rsidR="007421DA" w:rsidRPr="00561943" w:rsidRDefault="002E3331" w:rsidP="00446299">
      <w:pPr>
        <w:spacing w:line="480" w:lineRule="auto"/>
        <w:outlineLvl w:val="0"/>
        <w:rPr>
          <w:rFonts w:asciiTheme="minorHAnsi" w:hAnsiTheme="minorHAnsi"/>
        </w:rPr>
        <w:pPrChange w:id="847" w:author="German Uritskiy" w:date="2018-06-12T15:46:00Z">
          <w:pPr>
            <w:outlineLvl w:val="0"/>
          </w:pPr>
        </w:pPrChange>
      </w:pPr>
      <w:r w:rsidRPr="00561943">
        <w:rPr>
          <w:rFonts w:asciiTheme="minorHAnsi" w:hAnsiTheme="minorHAnsi"/>
        </w:rPr>
        <w:t>ADDITIONAL FILES</w:t>
      </w:r>
    </w:p>
    <w:p w14:paraId="0A544F97" w14:textId="1E20779F" w:rsidR="00847C52" w:rsidRPr="00561943" w:rsidRDefault="00167DC5" w:rsidP="00446299">
      <w:pPr>
        <w:spacing w:line="480" w:lineRule="auto"/>
        <w:outlineLvl w:val="0"/>
        <w:rPr>
          <w:rFonts w:asciiTheme="minorHAnsi" w:hAnsiTheme="minorHAnsi"/>
        </w:rPr>
        <w:pPrChange w:id="848" w:author="German Uritskiy" w:date="2018-06-12T15:46:00Z">
          <w:pPr>
            <w:outlineLvl w:val="0"/>
          </w:pPr>
        </w:pPrChange>
      </w:pPr>
      <w:r w:rsidRPr="00561943">
        <w:rPr>
          <w:rFonts w:asciiTheme="minorHAnsi" w:hAnsiTheme="minorHAnsi"/>
        </w:rPr>
        <w:t>Additional file 1 (.</w:t>
      </w:r>
      <w:proofErr w:type="spellStart"/>
      <w:r w:rsidRPr="00561943">
        <w:rPr>
          <w:rFonts w:asciiTheme="minorHAnsi" w:hAnsiTheme="minorHAnsi"/>
        </w:rPr>
        <w:t>docx</w:t>
      </w:r>
      <w:proofErr w:type="spellEnd"/>
      <w:r w:rsidRPr="00561943">
        <w:rPr>
          <w:rFonts w:asciiTheme="minorHAnsi" w:hAnsiTheme="minorHAnsi"/>
        </w:rPr>
        <w:t xml:space="preserve">): </w:t>
      </w:r>
      <w:r w:rsidR="0073464D" w:rsidRPr="00561943">
        <w:rPr>
          <w:rFonts w:asciiTheme="minorHAnsi" w:hAnsiTheme="minorHAnsi"/>
        </w:rPr>
        <w:t>Supplementary Methods</w:t>
      </w:r>
      <w:r w:rsidRPr="00561943">
        <w:rPr>
          <w:rFonts w:asciiTheme="minorHAnsi" w:hAnsiTheme="minorHAnsi"/>
        </w:rPr>
        <w:t>.</w:t>
      </w:r>
      <w:r w:rsidR="007B1AF0" w:rsidRPr="00561943">
        <w:rPr>
          <w:rFonts w:asciiTheme="minorHAnsi" w:hAnsiTheme="minorHAnsi"/>
        </w:rPr>
        <w:t xml:space="preserve"> Detailed descriptions of the pipelines and algorithms of each module.</w:t>
      </w:r>
    </w:p>
    <w:p w14:paraId="26CADECB" w14:textId="77777777" w:rsidR="003E6971" w:rsidRPr="00561943" w:rsidRDefault="003E6971" w:rsidP="00446299">
      <w:pPr>
        <w:spacing w:line="480" w:lineRule="auto"/>
        <w:outlineLvl w:val="0"/>
        <w:rPr>
          <w:rFonts w:asciiTheme="minorHAnsi" w:hAnsiTheme="minorHAnsi"/>
        </w:rPr>
        <w:pPrChange w:id="849" w:author="German Uritskiy" w:date="2018-06-12T15:46:00Z">
          <w:pPr>
            <w:outlineLvl w:val="0"/>
          </w:pPr>
        </w:pPrChange>
      </w:pPr>
    </w:p>
    <w:p w14:paraId="05299BA0" w14:textId="56B635F0" w:rsidR="00E10FB8" w:rsidRPr="00561943" w:rsidRDefault="00167DC5" w:rsidP="00446299">
      <w:pPr>
        <w:spacing w:line="480" w:lineRule="auto"/>
        <w:outlineLvl w:val="0"/>
        <w:rPr>
          <w:rFonts w:asciiTheme="minorHAnsi" w:hAnsiTheme="minorHAnsi"/>
        </w:rPr>
        <w:pPrChange w:id="850" w:author="German Uritskiy" w:date="2018-06-12T15:46:00Z">
          <w:pPr>
            <w:outlineLvl w:val="0"/>
          </w:pPr>
        </w:pPrChange>
      </w:pPr>
      <w:r w:rsidRPr="00561943">
        <w:rPr>
          <w:rFonts w:asciiTheme="minorHAnsi" w:hAnsiTheme="minorHAnsi"/>
        </w:rPr>
        <w:t>Additional file 2 (.</w:t>
      </w:r>
      <w:proofErr w:type="spellStart"/>
      <w:r w:rsidRPr="00561943">
        <w:rPr>
          <w:rFonts w:asciiTheme="minorHAnsi" w:hAnsiTheme="minorHAnsi"/>
        </w:rPr>
        <w:t>png</w:t>
      </w:r>
      <w:proofErr w:type="spellEnd"/>
      <w:r w:rsidRPr="00561943">
        <w:rPr>
          <w:rFonts w:asciiTheme="minorHAnsi" w:hAnsiTheme="minorHAnsi"/>
        </w:rPr>
        <w:t xml:space="preserve">): </w:t>
      </w:r>
      <w:r w:rsidR="00E10FB8" w:rsidRPr="00561943">
        <w:rPr>
          <w:rFonts w:asciiTheme="minorHAnsi" w:hAnsiTheme="minorHAnsi"/>
        </w:rPr>
        <w:t>Figure S1</w:t>
      </w:r>
      <w:r w:rsidRPr="00561943">
        <w:rPr>
          <w:rFonts w:asciiTheme="minorHAnsi" w:hAnsiTheme="minorHAnsi"/>
        </w:rPr>
        <w:t>.</w:t>
      </w:r>
      <w:r w:rsidR="0073464D" w:rsidRPr="00561943">
        <w:rPr>
          <w:rFonts w:asciiTheme="minorHAnsi" w:hAnsiTheme="minorHAnsi"/>
        </w:rPr>
        <w:t xml:space="preserve"> </w:t>
      </w:r>
      <w:r w:rsidR="00E112A9" w:rsidRPr="00561943">
        <w:rPr>
          <w:rFonts w:asciiTheme="minorHAnsi" w:hAnsiTheme="minorHAnsi"/>
        </w:rPr>
        <w:t xml:space="preserve">Detailed walkthrough of the data files, software, databases, and custom scripts that metaWRAP uses. The components of each metaWRAP module grouped and denoted with dotted lines. </w:t>
      </w:r>
    </w:p>
    <w:p w14:paraId="777BD497" w14:textId="77777777" w:rsidR="003E6971" w:rsidRPr="00561943" w:rsidRDefault="003E6971" w:rsidP="00446299">
      <w:pPr>
        <w:spacing w:line="480" w:lineRule="auto"/>
        <w:outlineLvl w:val="0"/>
        <w:rPr>
          <w:rFonts w:asciiTheme="minorHAnsi" w:hAnsiTheme="minorHAnsi"/>
        </w:rPr>
        <w:pPrChange w:id="851" w:author="German Uritskiy" w:date="2018-06-12T15:46:00Z">
          <w:pPr>
            <w:outlineLvl w:val="0"/>
          </w:pPr>
        </w:pPrChange>
      </w:pPr>
    </w:p>
    <w:p w14:paraId="0812358E" w14:textId="1ADB4F0E" w:rsidR="00E10FB8" w:rsidRPr="00561943" w:rsidRDefault="00167DC5" w:rsidP="00446299">
      <w:pPr>
        <w:spacing w:line="480" w:lineRule="auto"/>
        <w:outlineLvl w:val="0"/>
        <w:rPr>
          <w:rFonts w:asciiTheme="minorHAnsi" w:hAnsiTheme="minorHAnsi"/>
        </w:rPr>
        <w:pPrChange w:id="852" w:author="German Uritskiy" w:date="2018-06-12T15:46:00Z">
          <w:pPr>
            <w:outlineLvl w:val="0"/>
          </w:pPr>
        </w:pPrChange>
      </w:pPr>
      <w:r w:rsidRPr="00561943">
        <w:rPr>
          <w:rFonts w:asciiTheme="minorHAnsi" w:hAnsiTheme="minorHAnsi"/>
        </w:rPr>
        <w:t>Additional file 3 (.</w:t>
      </w:r>
      <w:proofErr w:type="spellStart"/>
      <w:r w:rsidRPr="00561943">
        <w:rPr>
          <w:rFonts w:asciiTheme="minorHAnsi" w:hAnsiTheme="minorHAnsi"/>
        </w:rPr>
        <w:t>png</w:t>
      </w:r>
      <w:proofErr w:type="spellEnd"/>
      <w:r w:rsidRPr="00561943">
        <w:rPr>
          <w:rFonts w:asciiTheme="minorHAnsi" w:hAnsiTheme="minorHAnsi"/>
        </w:rPr>
        <w:t>): Figure S2</w:t>
      </w:r>
      <w:r w:rsidR="007B1AF0" w:rsidRPr="00561943">
        <w:rPr>
          <w:rFonts w:asciiTheme="minorHAnsi" w:hAnsiTheme="minorHAnsi"/>
        </w:rPr>
        <w:t>.</w:t>
      </w:r>
      <w:r w:rsidRPr="00561943">
        <w:rPr>
          <w:rFonts w:asciiTheme="minorHAnsi" w:hAnsiTheme="minorHAnsi"/>
        </w:rPr>
        <w:t xml:space="preserve"> </w:t>
      </w:r>
      <w:r w:rsidR="004E3623" w:rsidRPr="00561943">
        <w:rPr>
          <w:rFonts w:asciiTheme="minorHAnsi" w:hAnsiTheme="minorHAnsi"/>
        </w:rPr>
        <w:t xml:space="preserve">Logical workflow of the </w:t>
      </w:r>
      <w:proofErr w:type="spellStart"/>
      <w:r w:rsidR="004E3623" w:rsidRPr="00561943">
        <w:rPr>
          <w:rFonts w:asciiTheme="minorHAnsi" w:hAnsiTheme="minorHAnsi"/>
        </w:rPr>
        <w:t>Bin</w:t>
      </w:r>
      <w:r w:rsidR="00E112A9" w:rsidRPr="00561943">
        <w:rPr>
          <w:rFonts w:asciiTheme="minorHAnsi" w:hAnsiTheme="minorHAnsi"/>
        </w:rPr>
        <w:t>_refinement</w:t>
      </w:r>
      <w:proofErr w:type="spellEnd"/>
      <w:r w:rsidR="00E112A9" w:rsidRPr="00561943">
        <w:rPr>
          <w:rFonts w:asciiTheme="minorHAnsi" w:hAnsiTheme="minorHAnsi"/>
        </w:rPr>
        <w:t xml:space="preserve"> modules of metaWRAP. The module takes in three bin sets produced from the same assembly by different software or different parameters of the same </w:t>
      </w:r>
      <w:r w:rsidR="004E3623" w:rsidRPr="00561943">
        <w:rPr>
          <w:rFonts w:asciiTheme="minorHAnsi" w:hAnsiTheme="minorHAnsi"/>
        </w:rPr>
        <w:t xml:space="preserve">software. </w:t>
      </w:r>
      <w:proofErr w:type="spellStart"/>
      <w:r w:rsidR="004E3623" w:rsidRPr="00561943">
        <w:rPr>
          <w:rFonts w:asciiTheme="minorHAnsi" w:hAnsiTheme="minorHAnsi"/>
        </w:rPr>
        <w:t>Binning</w:t>
      </w:r>
      <w:r w:rsidR="00E112A9" w:rsidRPr="00561943">
        <w:rPr>
          <w:rFonts w:asciiTheme="minorHAnsi" w:hAnsiTheme="minorHAnsi"/>
        </w:rPr>
        <w:t>_refiner</w:t>
      </w:r>
      <w:proofErr w:type="spellEnd"/>
      <w:r w:rsidR="00E112A9" w:rsidRPr="00561943">
        <w:rPr>
          <w:rFonts w:asciiTheme="minorHAnsi" w:hAnsiTheme="minorHAnsi"/>
        </w:rPr>
        <w:t xml:space="preserve"> is used to create hybridized intermediates (4 possible combinations), and the completion and contamination of the original and hybridized bins is estimated with CheckM. The best version of each bin is then found in the resulting 7 bin sets.</w:t>
      </w:r>
    </w:p>
    <w:p w14:paraId="1BF7817D" w14:textId="77777777" w:rsidR="003E6971" w:rsidRPr="00561943" w:rsidRDefault="003E6971" w:rsidP="00446299">
      <w:pPr>
        <w:spacing w:line="480" w:lineRule="auto"/>
        <w:outlineLvl w:val="0"/>
        <w:rPr>
          <w:rFonts w:asciiTheme="minorHAnsi" w:hAnsiTheme="minorHAnsi"/>
        </w:rPr>
        <w:pPrChange w:id="853" w:author="German Uritskiy" w:date="2018-06-12T15:46:00Z">
          <w:pPr>
            <w:outlineLvl w:val="0"/>
          </w:pPr>
        </w:pPrChange>
      </w:pPr>
    </w:p>
    <w:p w14:paraId="481D5938" w14:textId="4D5B4E09" w:rsidR="00E10FB8" w:rsidRPr="00561943" w:rsidRDefault="00167DC5" w:rsidP="00446299">
      <w:pPr>
        <w:spacing w:line="480" w:lineRule="auto"/>
        <w:outlineLvl w:val="0"/>
        <w:rPr>
          <w:rFonts w:asciiTheme="minorHAnsi" w:hAnsiTheme="minorHAnsi"/>
        </w:rPr>
        <w:pPrChange w:id="854" w:author="German Uritskiy" w:date="2018-06-12T15:46:00Z">
          <w:pPr>
            <w:outlineLvl w:val="0"/>
          </w:pPr>
        </w:pPrChange>
      </w:pPr>
      <w:r w:rsidRPr="00561943">
        <w:rPr>
          <w:rFonts w:asciiTheme="minorHAnsi" w:hAnsiTheme="minorHAnsi"/>
        </w:rPr>
        <w:t>Additional file 4 (.</w:t>
      </w:r>
      <w:proofErr w:type="spellStart"/>
      <w:r w:rsidRPr="00561943">
        <w:rPr>
          <w:rFonts w:asciiTheme="minorHAnsi" w:hAnsiTheme="minorHAnsi"/>
        </w:rPr>
        <w:t>png</w:t>
      </w:r>
      <w:proofErr w:type="spellEnd"/>
      <w:r w:rsidRPr="00561943">
        <w:rPr>
          <w:rFonts w:asciiTheme="minorHAnsi" w:hAnsiTheme="minorHAnsi"/>
        </w:rPr>
        <w:t xml:space="preserve">): </w:t>
      </w:r>
      <w:r w:rsidR="00E10FB8" w:rsidRPr="00561943">
        <w:rPr>
          <w:rFonts w:asciiTheme="minorHAnsi" w:hAnsiTheme="minorHAnsi"/>
        </w:rPr>
        <w:t>Figure S3</w:t>
      </w:r>
      <w:r w:rsidRPr="00561943">
        <w:rPr>
          <w:rFonts w:asciiTheme="minorHAnsi" w:hAnsiTheme="minorHAnsi"/>
        </w:rPr>
        <w:t>.</w:t>
      </w:r>
      <w:r w:rsidR="0073464D" w:rsidRPr="00561943">
        <w:rPr>
          <w:rFonts w:asciiTheme="minorHAnsi" w:hAnsiTheme="minorHAnsi"/>
        </w:rPr>
        <w:t xml:space="preserve"> </w:t>
      </w:r>
      <w:r w:rsidR="00E112A9" w:rsidRPr="00561943">
        <w:rPr>
          <w:rFonts w:asciiTheme="minorHAnsi" w:hAnsiTheme="minorHAnsi"/>
        </w:rPr>
        <w:t>Log</w:t>
      </w:r>
      <w:r w:rsidR="004E3623" w:rsidRPr="00561943">
        <w:rPr>
          <w:rFonts w:asciiTheme="minorHAnsi" w:hAnsiTheme="minorHAnsi"/>
        </w:rPr>
        <w:t xml:space="preserve">ical workflow of the </w:t>
      </w:r>
      <w:proofErr w:type="spellStart"/>
      <w:r w:rsidR="004E3623" w:rsidRPr="00561943">
        <w:rPr>
          <w:rFonts w:asciiTheme="minorHAnsi" w:hAnsiTheme="minorHAnsi"/>
        </w:rPr>
        <w:t>Reassemble</w:t>
      </w:r>
      <w:r w:rsidR="00E112A9" w:rsidRPr="00561943">
        <w:rPr>
          <w:rFonts w:asciiTheme="minorHAnsi" w:hAnsiTheme="minorHAnsi"/>
        </w:rPr>
        <w:t>_bins</w:t>
      </w:r>
      <w:proofErr w:type="spellEnd"/>
      <w:r w:rsidR="00E112A9" w:rsidRPr="00561943">
        <w:rPr>
          <w:rFonts w:asciiTheme="minorHAnsi" w:hAnsiTheme="minorHAnsi"/>
        </w:rPr>
        <w:t xml:space="preserve"> module, which extracts reads belonging to bins in a given bin set, and individually reassembles them. </w:t>
      </w:r>
      <w:r w:rsidR="00BC76CA" w:rsidRPr="00561943">
        <w:rPr>
          <w:rFonts w:asciiTheme="minorHAnsi" w:hAnsiTheme="minorHAnsi"/>
        </w:rPr>
        <w:t>This process is done</w:t>
      </w:r>
      <w:r w:rsidR="00E112A9" w:rsidRPr="00561943">
        <w:rPr>
          <w:rFonts w:asciiTheme="minorHAnsi" w:hAnsiTheme="minorHAnsi"/>
        </w:rPr>
        <w:t xml:space="preserve"> for perfectly mapping reads (strict) and reads mapping with les</w:t>
      </w:r>
      <w:r w:rsidR="004E3623" w:rsidRPr="00561943">
        <w:rPr>
          <w:rFonts w:asciiTheme="minorHAnsi" w:hAnsiTheme="minorHAnsi"/>
        </w:rPr>
        <w:t>s</w:t>
      </w:r>
      <w:r w:rsidR="00E112A9" w:rsidRPr="00561943">
        <w:rPr>
          <w:rFonts w:asciiTheme="minorHAnsi" w:hAnsiTheme="minorHAnsi"/>
        </w:rPr>
        <w:t xml:space="preserve"> than 3 mismatches (permissive). </w:t>
      </w:r>
      <w:r w:rsidR="00BC76CA" w:rsidRPr="00561943">
        <w:rPr>
          <w:rFonts w:asciiTheme="minorHAnsi" w:hAnsiTheme="minorHAnsi"/>
        </w:rPr>
        <w:t xml:space="preserve">For each bin, </w:t>
      </w:r>
      <w:r w:rsidR="00E112A9" w:rsidRPr="00561943">
        <w:rPr>
          <w:rFonts w:asciiTheme="minorHAnsi" w:hAnsiTheme="minorHAnsi"/>
        </w:rPr>
        <w:t>CheckM is used cho</w:t>
      </w:r>
      <w:r w:rsidR="004E3623" w:rsidRPr="00561943">
        <w:rPr>
          <w:rFonts w:asciiTheme="minorHAnsi" w:hAnsiTheme="minorHAnsi"/>
        </w:rPr>
        <w:t>o</w:t>
      </w:r>
      <w:r w:rsidR="00E112A9" w:rsidRPr="00561943">
        <w:rPr>
          <w:rFonts w:asciiTheme="minorHAnsi" w:hAnsiTheme="minorHAnsi"/>
        </w:rPr>
        <w:t>se</w:t>
      </w:r>
      <w:r w:rsidR="00BC76CA" w:rsidRPr="00561943">
        <w:rPr>
          <w:rFonts w:asciiTheme="minorHAnsi" w:hAnsiTheme="minorHAnsi"/>
        </w:rPr>
        <w:t xml:space="preserve"> the best bin between the original and the two reassembled versions</w:t>
      </w:r>
      <w:r w:rsidR="00E112A9" w:rsidRPr="00561943">
        <w:rPr>
          <w:rFonts w:asciiTheme="minorHAnsi" w:hAnsiTheme="minorHAnsi"/>
        </w:rPr>
        <w:t xml:space="preserve">. </w:t>
      </w:r>
    </w:p>
    <w:p w14:paraId="65773E21" w14:textId="77777777" w:rsidR="003E6971" w:rsidRPr="00561943" w:rsidRDefault="003E6971" w:rsidP="00446299">
      <w:pPr>
        <w:spacing w:line="480" w:lineRule="auto"/>
        <w:outlineLvl w:val="0"/>
        <w:rPr>
          <w:rFonts w:asciiTheme="minorHAnsi" w:hAnsiTheme="minorHAnsi"/>
        </w:rPr>
        <w:pPrChange w:id="855" w:author="German Uritskiy" w:date="2018-06-12T15:46:00Z">
          <w:pPr>
            <w:outlineLvl w:val="0"/>
          </w:pPr>
        </w:pPrChange>
      </w:pPr>
    </w:p>
    <w:p w14:paraId="26631413" w14:textId="197D62C7" w:rsidR="00ED3D17" w:rsidRPr="00561943" w:rsidRDefault="00ED3D17" w:rsidP="00446299">
      <w:pPr>
        <w:spacing w:line="480" w:lineRule="auto"/>
        <w:outlineLvl w:val="0"/>
        <w:rPr>
          <w:rFonts w:asciiTheme="minorHAnsi" w:hAnsiTheme="minorHAnsi"/>
        </w:rPr>
        <w:pPrChange w:id="856" w:author="German Uritskiy" w:date="2018-06-12T15:46:00Z">
          <w:pPr>
            <w:outlineLvl w:val="0"/>
          </w:pPr>
        </w:pPrChange>
      </w:pPr>
      <w:r w:rsidRPr="00561943">
        <w:rPr>
          <w:rFonts w:asciiTheme="minorHAnsi" w:hAnsiTheme="minorHAnsi"/>
        </w:rPr>
        <w:t>Additional file 5 (.</w:t>
      </w:r>
      <w:proofErr w:type="spellStart"/>
      <w:r w:rsidRPr="00561943">
        <w:rPr>
          <w:rFonts w:asciiTheme="minorHAnsi" w:hAnsiTheme="minorHAnsi"/>
        </w:rPr>
        <w:t>xlsx</w:t>
      </w:r>
      <w:proofErr w:type="spellEnd"/>
      <w:r w:rsidRPr="00561943">
        <w:rPr>
          <w:rFonts w:asciiTheme="minorHAnsi" w:hAnsiTheme="minorHAnsi"/>
        </w:rPr>
        <w:t xml:space="preserve">): Module runtime. The total real runtime of each module of metaWRAP when analyzing 3 samples from the </w:t>
      </w:r>
      <w:proofErr w:type="spellStart"/>
      <w:r w:rsidRPr="00561943">
        <w:rPr>
          <w:rFonts w:asciiTheme="minorHAnsi" w:hAnsiTheme="minorHAnsi"/>
        </w:rPr>
        <w:t>metaHIT</w:t>
      </w:r>
      <w:proofErr w:type="spellEnd"/>
      <w:r w:rsidRPr="00561943">
        <w:rPr>
          <w:rFonts w:asciiTheme="minorHAnsi" w:hAnsiTheme="minorHAnsi"/>
        </w:rPr>
        <w:t xml:space="preserve"> gut metagenomic survey. The modules were tested with default parameters on a </w:t>
      </w:r>
      <w:proofErr w:type="spellStart"/>
      <w:r w:rsidRPr="00561943">
        <w:rPr>
          <w:rFonts w:asciiTheme="minorHAnsi" w:hAnsiTheme="minorHAnsi"/>
        </w:rPr>
        <w:t>Lunux</w:t>
      </w:r>
      <w:proofErr w:type="spellEnd"/>
      <w:r w:rsidRPr="00561943">
        <w:rPr>
          <w:rFonts w:asciiTheme="minorHAnsi" w:hAnsiTheme="minorHAnsi"/>
        </w:rPr>
        <w:t xml:space="preserve"> x64 server with 24 cores and 100GB of RAM. </w:t>
      </w:r>
    </w:p>
    <w:p w14:paraId="2481D2D1" w14:textId="77777777" w:rsidR="003E6971" w:rsidRPr="00561943" w:rsidRDefault="003E6971" w:rsidP="00446299">
      <w:pPr>
        <w:spacing w:line="480" w:lineRule="auto"/>
        <w:outlineLvl w:val="0"/>
        <w:rPr>
          <w:rFonts w:asciiTheme="minorHAnsi" w:hAnsiTheme="minorHAnsi"/>
        </w:rPr>
        <w:pPrChange w:id="857" w:author="German Uritskiy" w:date="2018-06-12T15:46:00Z">
          <w:pPr>
            <w:outlineLvl w:val="0"/>
          </w:pPr>
        </w:pPrChange>
      </w:pPr>
    </w:p>
    <w:p w14:paraId="14B44A7D" w14:textId="36DA5A0D" w:rsidR="00405B0A" w:rsidRPr="00561943" w:rsidRDefault="00ED3D17" w:rsidP="00446299">
      <w:pPr>
        <w:spacing w:line="480" w:lineRule="auto"/>
        <w:outlineLvl w:val="0"/>
        <w:rPr>
          <w:rFonts w:asciiTheme="minorHAnsi" w:hAnsiTheme="minorHAnsi"/>
        </w:rPr>
        <w:pPrChange w:id="858" w:author="German Uritskiy" w:date="2018-06-12T15:46:00Z">
          <w:pPr>
            <w:outlineLvl w:val="0"/>
          </w:pPr>
        </w:pPrChange>
      </w:pPr>
      <w:r w:rsidRPr="00561943">
        <w:rPr>
          <w:rFonts w:asciiTheme="minorHAnsi" w:hAnsiTheme="minorHAnsi"/>
        </w:rPr>
        <w:t>Additional file 6</w:t>
      </w:r>
      <w:r w:rsidR="00167DC5" w:rsidRPr="00561943">
        <w:rPr>
          <w:rFonts w:asciiTheme="minorHAnsi" w:hAnsiTheme="minorHAnsi"/>
        </w:rPr>
        <w:t xml:space="preserve"> (.eps): </w:t>
      </w:r>
      <w:r w:rsidR="00E10FB8" w:rsidRPr="00561943">
        <w:rPr>
          <w:rFonts w:asciiTheme="minorHAnsi" w:hAnsiTheme="minorHAnsi"/>
        </w:rPr>
        <w:t>Figure S4</w:t>
      </w:r>
      <w:r w:rsidR="00167DC5" w:rsidRPr="00561943">
        <w:rPr>
          <w:rFonts w:asciiTheme="minorHAnsi" w:hAnsiTheme="minorHAnsi"/>
        </w:rPr>
        <w:t>.</w:t>
      </w:r>
      <w:r w:rsidR="0073464D" w:rsidRPr="00561943">
        <w:rPr>
          <w:rFonts w:asciiTheme="minorHAnsi" w:hAnsiTheme="minorHAnsi"/>
        </w:rPr>
        <w:t xml:space="preserve"> </w:t>
      </w:r>
      <w:r w:rsidR="00BC76CA" w:rsidRPr="00561943">
        <w:rPr>
          <w:rFonts w:asciiTheme="minorHAnsi" w:hAnsiTheme="minorHAnsi"/>
        </w:rPr>
        <w:t>Completion and contamination (determined with CheckM) of bins recovered from the CAMI’s high, medium, and low complexity synthetic data sets using original binning software (metaBAT2, MaxBin2, CONCOCT) and software consolidating the original sets (</w:t>
      </w:r>
      <w:proofErr w:type="spellStart"/>
      <w:r w:rsidR="00BC76CA" w:rsidRPr="00561943">
        <w:rPr>
          <w:rFonts w:asciiTheme="minorHAnsi" w:hAnsiTheme="minorHAnsi"/>
        </w:rPr>
        <w:t>DAS_Tool</w:t>
      </w:r>
      <w:proofErr w:type="spellEnd"/>
      <w:r w:rsidR="00BC76CA" w:rsidRPr="00561943">
        <w:rPr>
          <w:rFonts w:asciiTheme="minorHAnsi" w:hAnsiTheme="minorHAnsi"/>
        </w:rPr>
        <w:t xml:space="preserve">, </w:t>
      </w:r>
      <w:proofErr w:type="spellStart"/>
      <w:r w:rsidR="00BC76CA" w:rsidRPr="00561943">
        <w:rPr>
          <w:rFonts w:asciiTheme="minorHAnsi" w:hAnsiTheme="minorHAnsi"/>
        </w:rPr>
        <w:t>Binning_refiner</w:t>
      </w:r>
      <w:proofErr w:type="spellEnd"/>
      <w:r w:rsidR="00BC76CA" w:rsidRPr="00561943">
        <w:rPr>
          <w:rFonts w:asciiTheme="minorHAnsi" w:hAnsiTheme="minorHAnsi"/>
        </w:rPr>
        <w:t xml:space="preserve">, metaWRAP). </w:t>
      </w:r>
      <w:r w:rsidR="00405B0A" w:rsidRPr="00561943">
        <w:rPr>
          <w:rFonts w:asciiTheme="minorHAnsi" w:hAnsiTheme="minorHAnsi"/>
        </w:rPr>
        <w:t>Only bins with ≥50% completion and ≤10% contamination are shown.</w:t>
      </w:r>
    </w:p>
    <w:p w14:paraId="2C2DABBB" w14:textId="77777777" w:rsidR="003E6971" w:rsidRPr="00561943" w:rsidRDefault="003E6971" w:rsidP="00446299">
      <w:pPr>
        <w:spacing w:line="480" w:lineRule="auto"/>
        <w:outlineLvl w:val="0"/>
        <w:rPr>
          <w:rFonts w:asciiTheme="minorHAnsi" w:hAnsiTheme="minorHAnsi"/>
        </w:rPr>
        <w:pPrChange w:id="859" w:author="German Uritskiy" w:date="2018-06-12T15:46:00Z">
          <w:pPr>
            <w:outlineLvl w:val="0"/>
          </w:pPr>
        </w:pPrChange>
      </w:pPr>
    </w:p>
    <w:p w14:paraId="0710C1A3" w14:textId="2DF2E926" w:rsidR="00BC76CA" w:rsidRPr="00561943" w:rsidRDefault="00ED3D17" w:rsidP="00446299">
      <w:pPr>
        <w:spacing w:line="480" w:lineRule="auto"/>
        <w:outlineLvl w:val="0"/>
        <w:rPr>
          <w:rFonts w:asciiTheme="minorHAnsi" w:hAnsiTheme="minorHAnsi"/>
        </w:rPr>
        <w:pPrChange w:id="860" w:author="German Uritskiy" w:date="2018-06-12T15:46:00Z">
          <w:pPr>
            <w:outlineLvl w:val="0"/>
          </w:pPr>
        </w:pPrChange>
      </w:pPr>
      <w:r w:rsidRPr="00561943">
        <w:rPr>
          <w:rFonts w:asciiTheme="minorHAnsi" w:hAnsiTheme="minorHAnsi"/>
        </w:rPr>
        <w:t>Additional file 7</w:t>
      </w:r>
      <w:r w:rsidR="00167DC5" w:rsidRPr="00561943">
        <w:rPr>
          <w:rFonts w:asciiTheme="minorHAnsi" w:hAnsiTheme="minorHAnsi"/>
        </w:rPr>
        <w:t xml:space="preserve"> (.eps): Figure S5.</w:t>
      </w:r>
      <w:r w:rsidR="00BC76CA" w:rsidRPr="00561943">
        <w:rPr>
          <w:rFonts w:asciiTheme="minorHAnsi" w:hAnsiTheme="minorHAnsi"/>
        </w:rPr>
        <w:t xml:space="preserve"> True recall and precision (determined with AMBER) of b</w:t>
      </w:r>
      <w:r w:rsidR="00167DC5" w:rsidRPr="00561943">
        <w:rPr>
          <w:rFonts w:asciiTheme="minorHAnsi" w:hAnsiTheme="minorHAnsi"/>
        </w:rPr>
        <w:t>ins recovered from the CAMI’s hi</w:t>
      </w:r>
      <w:r w:rsidR="00BC76CA" w:rsidRPr="00561943">
        <w:rPr>
          <w:rFonts w:asciiTheme="minorHAnsi" w:hAnsiTheme="minorHAnsi"/>
        </w:rPr>
        <w:t>gh, medium, and low complexity synthetic data sets using original binning software (metaBAT2, MaxBin2, CONCOCT) and software consolidating the original sets (</w:t>
      </w:r>
      <w:proofErr w:type="spellStart"/>
      <w:r w:rsidR="00BC76CA" w:rsidRPr="00561943">
        <w:rPr>
          <w:rFonts w:asciiTheme="minorHAnsi" w:hAnsiTheme="minorHAnsi"/>
        </w:rPr>
        <w:t>DAS_Tool</w:t>
      </w:r>
      <w:proofErr w:type="spellEnd"/>
      <w:r w:rsidR="00BC76CA" w:rsidRPr="00561943">
        <w:rPr>
          <w:rFonts w:asciiTheme="minorHAnsi" w:hAnsiTheme="minorHAnsi"/>
        </w:rPr>
        <w:t xml:space="preserve">, </w:t>
      </w:r>
      <w:proofErr w:type="spellStart"/>
      <w:r w:rsidR="00BC76CA" w:rsidRPr="00561943">
        <w:rPr>
          <w:rFonts w:asciiTheme="minorHAnsi" w:hAnsiTheme="minorHAnsi"/>
        </w:rPr>
        <w:t>Binning_refiner</w:t>
      </w:r>
      <w:proofErr w:type="spellEnd"/>
      <w:r w:rsidR="00BC76CA" w:rsidRPr="00561943">
        <w:rPr>
          <w:rFonts w:asciiTheme="minorHAnsi" w:hAnsiTheme="minorHAnsi"/>
        </w:rPr>
        <w:t xml:space="preserve">, metaWRAP). </w:t>
      </w:r>
      <w:r w:rsidR="00405B0A" w:rsidRPr="00561943">
        <w:rPr>
          <w:rFonts w:asciiTheme="minorHAnsi" w:hAnsiTheme="minorHAnsi"/>
        </w:rPr>
        <w:t>Only bins with ≥0.5% recall and ≥0.9% precision are shown.</w:t>
      </w:r>
    </w:p>
    <w:p w14:paraId="0BD95FF1" w14:textId="77777777" w:rsidR="003E6971" w:rsidRPr="00561943" w:rsidRDefault="003E6971" w:rsidP="00446299">
      <w:pPr>
        <w:spacing w:line="480" w:lineRule="auto"/>
        <w:outlineLvl w:val="0"/>
        <w:rPr>
          <w:rFonts w:asciiTheme="minorHAnsi" w:hAnsiTheme="minorHAnsi"/>
        </w:rPr>
        <w:pPrChange w:id="861" w:author="German Uritskiy" w:date="2018-06-12T15:46:00Z">
          <w:pPr>
            <w:outlineLvl w:val="0"/>
          </w:pPr>
        </w:pPrChange>
      </w:pPr>
    </w:p>
    <w:p w14:paraId="3FBC5724" w14:textId="0A3698B7" w:rsidR="004E3623" w:rsidRPr="00561943" w:rsidRDefault="00167DC5" w:rsidP="00446299">
      <w:pPr>
        <w:spacing w:line="480" w:lineRule="auto"/>
        <w:outlineLvl w:val="0"/>
        <w:rPr>
          <w:rFonts w:asciiTheme="minorHAnsi" w:hAnsiTheme="minorHAnsi"/>
        </w:rPr>
        <w:pPrChange w:id="862" w:author="German Uritskiy" w:date="2018-06-12T15:46:00Z">
          <w:pPr>
            <w:outlineLvl w:val="0"/>
          </w:pPr>
        </w:pPrChange>
      </w:pPr>
      <w:r w:rsidRPr="00561943">
        <w:rPr>
          <w:rFonts w:asciiTheme="minorHAnsi" w:hAnsiTheme="minorHAnsi"/>
        </w:rPr>
        <w:t xml:space="preserve">Additional </w:t>
      </w:r>
      <w:r w:rsidR="00ED3D17" w:rsidRPr="00561943">
        <w:rPr>
          <w:rFonts w:asciiTheme="minorHAnsi" w:hAnsiTheme="minorHAnsi"/>
        </w:rPr>
        <w:t>file 8</w:t>
      </w:r>
      <w:r w:rsidR="005A5265" w:rsidRPr="00561943">
        <w:rPr>
          <w:rFonts w:asciiTheme="minorHAnsi" w:hAnsiTheme="minorHAnsi"/>
        </w:rPr>
        <w:t xml:space="preserve"> (.</w:t>
      </w:r>
      <w:r w:rsidR="0018399B" w:rsidRPr="00561943">
        <w:rPr>
          <w:rFonts w:asciiTheme="minorHAnsi" w:hAnsiTheme="minorHAnsi"/>
        </w:rPr>
        <w:t>html</w:t>
      </w:r>
      <w:r w:rsidR="005A5265" w:rsidRPr="00561943">
        <w:rPr>
          <w:rFonts w:asciiTheme="minorHAnsi" w:hAnsiTheme="minorHAnsi"/>
        </w:rPr>
        <w:t>)</w:t>
      </w:r>
      <w:r w:rsidRPr="00561943">
        <w:rPr>
          <w:rFonts w:asciiTheme="minorHAnsi" w:hAnsiTheme="minorHAnsi"/>
        </w:rPr>
        <w:t xml:space="preserve">: </w:t>
      </w:r>
      <w:r w:rsidR="00E112A9" w:rsidRPr="00561943">
        <w:rPr>
          <w:rFonts w:asciiTheme="minorHAnsi" w:hAnsiTheme="minorHAnsi"/>
        </w:rPr>
        <w:t xml:space="preserve">Taxonomic distribution </w:t>
      </w:r>
      <w:r w:rsidR="00BC1166" w:rsidRPr="00561943">
        <w:rPr>
          <w:rFonts w:asciiTheme="minorHAnsi" w:hAnsiTheme="minorHAnsi"/>
        </w:rPr>
        <w:t xml:space="preserve">of reads from water, gut and soil metagenomes, </w:t>
      </w:r>
      <w:r w:rsidR="00E112A9" w:rsidRPr="00561943">
        <w:rPr>
          <w:rFonts w:asciiTheme="minorHAnsi" w:hAnsiTheme="minorHAnsi"/>
        </w:rPr>
        <w:t>estimated with the metaWRAP</w:t>
      </w:r>
      <w:r w:rsidR="00BC1166" w:rsidRPr="00561943">
        <w:rPr>
          <w:rFonts w:asciiTheme="minorHAnsi" w:hAnsiTheme="minorHAnsi"/>
        </w:rPr>
        <w:t xml:space="preserve">-Kraken module. </w:t>
      </w:r>
    </w:p>
    <w:p w14:paraId="2A550D83" w14:textId="77777777" w:rsidR="003E6971" w:rsidRPr="00561943" w:rsidRDefault="003E6971" w:rsidP="00446299">
      <w:pPr>
        <w:spacing w:line="480" w:lineRule="auto"/>
        <w:outlineLvl w:val="0"/>
        <w:rPr>
          <w:rFonts w:asciiTheme="minorHAnsi" w:hAnsiTheme="minorHAnsi"/>
        </w:rPr>
        <w:pPrChange w:id="863" w:author="German Uritskiy" w:date="2018-06-12T15:46:00Z">
          <w:pPr>
            <w:outlineLvl w:val="0"/>
          </w:pPr>
        </w:pPrChange>
      </w:pPr>
    </w:p>
    <w:p w14:paraId="08C9C192" w14:textId="561DBCD3" w:rsidR="00703BAE" w:rsidRPr="00561943" w:rsidRDefault="00703BAE" w:rsidP="00446299">
      <w:pPr>
        <w:spacing w:line="480" w:lineRule="auto"/>
        <w:outlineLvl w:val="0"/>
        <w:rPr>
          <w:rFonts w:asciiTheme="minorHAnsi" w:hAnsiTheme="minorHAnsi"/>
        </w:rPr>
        <w:pPrChange w:id="864" w:author="German Uritskiy" w:date="2018-06-12T15:46:00Z">
          <w:pPr>
            <w:outlineLvl w:val="0"/>
          </w:pPr>
        </w:pPrChange>
      </w:pPr>
      <w:r w:rsidRPr="00561943">
        <w:rPr>
          <w:rFonts w:asciiTheme="minorHAnsi" w:hAnsiTheme="minorHAnsi"/>
        </w:rPr>
        <w:t xml:space="preserve">Additional </w:t>
      </w:r>
      <w:r w:rsidR="00ED3D17" w:rsidRPr="00561943">
        <w:rPr>
          <w:rFonts w:asciiTheme="minorHAnsi" w:hAnsiTheme="minorHAnsi"/>
        </w:rPr>
        <w:t>file 9</w:t>
      </w:r>
      <w:r w:rsidRPr="00561943">
        <w:rPr>
          <w:rFonts w:asciiTheme="minorHAnsi" w:hAnsiTheme="minorHAnsi"/>
        </w:rPr>
        <w:t xml:space="preserve"> (.eps): Figure S6. Completion of bins recovered from water, gut, and soil metagenomes with the metaWRAP-</w:t>
      </w:r>
      <w:proofErr w:type="spellStart"/>
      <w:r w:rsidRPr="00561943">
        <w:rPr>
          <w:rFonts w:asciiTheme="minorHAnsi" w:hAnsiTheme="minorHAnsi"/>
        </w:rPr>
        <w:t>Bin_refinement</w:t>
      </w:r>
      <w:proofErr w:type="spellEnd"/>
      <w:r w:rsidRPr="00561943">
        <w:rPr>
          <w:rFonts w:asciiTheme="minorHAnsi" w:hAnsiTheme="minorHAnsi"/>
        </w:rPr>
        <w:t xml:space="preserve"> module with a varying minimum completion parameter (-c), but constant maximum contamination parameter (-x 10). The numbers in the brackets indicate the number of extra bins gained at that threshold compared to the baseline run (-c 50 </w:t>
      </w:r>
      <w:del w:id="865" w:author="German Uritskiy" w:date="2018-06-08T15:15:00Z">
        <w:r w:rsidRPr="00561943" w:rsidDel="00536845">
          <w:rPr>
            <w:rFonts w:asciiTheme="minorHAnsi" w:hAnsiTheme="minorHAnsi"/>
          </w:rPr>
          <w:delText>–x</w:delText>
        </w:r>
      </w:del>
      <w:ins w:id="866" w:author="German Uritskiy" w:date="2018-06-08T15:15:00Z">
        <w:r w:rsidR="00536845">
          <w:rPr>
            <w:rFonts w:asciiTheme="minorHAnsi" w:hAnsiTheme="minorHAnsi"/>
          </w:rPr>
          <w:t>-x</w:t>
        </w:r>
      </w:ins>
      <w:r w:rsidRPr="00561943">
        <w:rPr>
          <w:rFonts w:asciiTheme="minorHAnsi" w:hAnsiTheme="minorHAnsi"/>
        </w:rPr>
        <w:t xml:space="preserve"> 10). Only bins with ≥50% completion and ≤10% contamination are shown.</w:t>
      </w:r>
    </w:p>
    <w:p w14:paraId="47EE2711" w14:textId="77777777" w:rsidR="003E6971" w:rsidRPr="00561943" w:rsidRDefault="003E6971" w:rsidP="00446299">
      <w:pPr>
        <w:spacing w:line="480" w:lineRule="auto"/>
        <w:outlineLvl w:val="0"/>
        <w:rPr>
          <w:rFonts w:asciiTheme="minorHAnsi" w:hAnsiTheme="minorHAnsi"/>
        </w:rPr>
        <w:pPrChange w:id="867" w:author="German Uritskiy" w:date="2018-06-12T15:46:00Z">
          <w:pPr>
            <w:outlineLvl w:val="0"/>
          </w:pPr>
        </w:pPrChange>
      </w:pPr>
    </w:p>
    <w:p w14:paraId="05CE317D" w14:textId="4DE1D367" w:rsidR="00703BAE" w:rsidRPr="00561943" w:rsidRDefault="00703BAE" w:rsidP="00446299">
      <w:pPr>
        <w:spacing w:line="480" w:lineRule="auto"/>
        <w:outlineLvl w:val="0"/>
        <w:rPr>
          <w:rFonts w:asciiTheme="minorHAnsi" w:hAnsiTheme="minorHAnsi"/>
        </w:rPr>
        <w:pPrChange w:id="868" w:author="German Uritskiy" w:date="2018-06-12T15:46:00Z">
          <w:pPr>
            <w:outlineLvl w:val="0"/>
          </w:pPr>
        </w:pPrChange>
      </w:pPr>
      <w:r w:rsidRPr="00561943">
        <w:rPr>
          <w:rFonts w:asciiTheme="minorHAnsi" w:hAnsiTheme="minorHAnsi"/>
        </w:rPr>
        <w:t xml:space="preserve">Additional </w:t>
      </w:r>
      <w:r w:rsidR="00ED3D17" w:rsidRPr="00561943">
        <w:rPr>
          <w:rFonts w:asciiTheme="minorHAnsi" w:hAnsiTheme="minorHAnsi"/>
        </w:rPr>
        <w:t>file 10</w:t>
      </w:r>
      <w:r w:rsidRPr="00561943">
        <w:rPr>
          <w:rFonts w:asciiTheme="minorHAnsi" w:hAnsiTheme="minorHAnsi"/>
        </w:rPr>
        <w:t xml:space="preserve"> (.eps): Figure S7. Contamination of bins recovered from water, gut, and soil metagenomes with the metaWRAP-</w:t>
      </w:r>
      <w:proofErr w:type="spellStart"/>
      <w:r w:rsidRPr="00561943">
        <w:rPr>
          <w:rFonts w:asciiTheme="minorHAnsi" w:hAnsiTheme="minorHAnsi"/>
        </w:rPr>
        <w:t>Bin_refinement</w:t>
      </w:r>
      <w:proofErr w:type="spellEnd"/>
      <w:r w:rsidRPr="00561943">
        <w:rPr>
          <w:rFonts w:asciiTheme="minorHAnsi" w:hAnsiTheme="minorHAnsi"/>
        </w:rPr>
        <w:t xml:space="preserve"> module with a varying maximum contamination parameter (-x), but constant minimum completion parameter (-c 50). The numbers in the brackets indicate the number of extra bins gained at that threshold compared to the baseline run (-c 50 </w:t>
      </w:r>
      <w:del w:id="869" w:author="German Uritskiy" w:date="2018-06-08T15:15:00Z">
        <w:r w:rsidRPr="00561943" w:rsidDel="00536845">
          <w:rPr>
            <w:rFonts w:asciiTheme="minorHAnsi" w:hAnsiTheme="minorHAnsi"/>
          </w:rPr>
          <w:delText>–x</w:delText>
        </w:r>
      </w:del>
      <w:ins w:id="870" w:author="German Uritskiy" w:date="2018-06-08T15:15:00Z">
        <w:r w:rsidR="00536845">
          <w:rPr>
            <w:rFonts w:asciiTheme="minorHAnsi" w:hAnsiTheme="minorHAnsi"/>
          </w:rPr>
          <w:t>-x</w:t>
        </w:r>
      </w:ins>
      <w:r w:rsidRPr="00561943">
        <w:rPr>
          <w:rFonts w:asciiTheme="minorHAnsi" w:hAnsiTheme="minorHAnsi"/>
        </w:rPr>
        <w:t xml:space="preserve"> 10). Only bins with ≥50% completion and ≤10% contamination are shown.</w:t>
      </w:r>
    </w:p>
    <w:p w14:paraId="77893A9E" w14:textId="77777777" w:rsidR="003E6971" w:rsidRPr="00561943" w:rsidRDefault="003E6971" w:rsidP="00446299">
      <w:pPr>
        <w:spacing w:line="480" w:lineRule="auto"/>
        <w:outlineLvl w:val="0"/>
        <w:rPr>
          <w:rFonts w:asciiTheme="minorHAnsi" w:hAnsiTheme="minorHAnsi"/>
        </w:rPr>
        <w:pPrChange w:id="871" w:author="German Uritskiy" w:date="2018-06-12T15:46:00Z">
          <w:pPr>
            <w:outlineLvl w:val="0"/>
          </w:pPr>
        </w:pPrChange>
      </w:pPr>
    </w:p>
    <w:p w14:paraId="4967C02D" w14:textId="52AEEC58" w:rsidR="004E3623" w:rsidRPr="00561943" w:rsidRDefault="00ED3D17" w:rsidP="00446299">
      <w:pPr>
        <w:spacing w:line="480" w:lineRule="auto"/>
        <w:outlineLvl w:val="0"/>
        <w:rPr>
          <w:rFonts w:asciiTheme="minorHAnsi" w:hAnsiTheme="minorHAnsi"/>
        </w:rPr>
        <w:pPrChange w:id="872" w:author="German Uritskiy" w:date="2018-06-12T15:46:00Z">
          <w:pPr>
            <w:outlineLvl w:val="0"/>
          </w:pPr>
        </w:pPrChange>
      </w:pPr>
      <w:r w:rsidRPr="00561943">
        <w:rPr>
          <w:rFonts w:asciiTheme="minorHAnsi" w:hAnsiTheme="minorHAnsi"/>
        </w:rPr>
        <w:t>Additional file 11</w:t>
      </w:r>
      <w:r w:rsidR="005A5265" w:rsidRPr="00561943">
        <w:rPr>
          <w:rFonts w:asciiTheme="minorHAnsi" w:hAnsiTheme="minorHAnsi"/>
        </w:rPr>
        <w:t xml:space="preserve"> (.</w:t>
      </w:r>
      <w:proofErr w:type="spellStart"/>
      <w:r w:rsidR="005A5265" w:rsidRPr="00561943">
        <w:rPr>
          <w:rFonts w:asciiTheme="minorHAnsi" w:hAnsiTheme="minorHAnsi"/>
        </w:rPr>
        <w:t>png</w:t>
      </w:r>
      <w:proofErr w:type="spellEnd"/>
      <w:r w:rsidR="005A5265" w:rsidRPr="00561943">
        <w:rPr>
          <w:rFonts w:asciiTheme="minorHAnsi" w:hAnsiTheme="minorHAnsi"/>
        </w:rPr>
        <w:t>)</w:t>
      </w:r>
      <w:r w:rsidR="00167DC5" w:rsidRPr="00561943">
        <w:rPr>
          <w:rFonts w:asciiTheme="minorHAnsi" w:hAnsiTheme="minorHAnsi"/>
        </w:rPr>
        <w:t xml:space="preserve">: </w:t>
      </w:r>
      <w:r w:rsidR="0018399B" w:rsidRPr="00561943">
        <w:rPr>
          <w:rFonts w:asciiTheme="minorHAnsi" w:hAnsiTheme="minorHAnsi"/>
        </w:rPr>
        <w:t>Figure S8</w:t>
      </w:r>
      <w:r w:rsidR="00167DC5" w:rsidRPr="00561943">
        <w:rPr>
          <w:rFonts w:asciiTheme="minorHAnsi" w:hAnsiTheme="minorHAnsi"/>
        </w:rPr>
        <w:t>.</w:t>
      </w:r>
      <w:r w:rsidR="0073464D" w:rsidRPr="00561943">
        <w:rPr>
          <w:rFonts w:asciiTheme="minorHAnsi" w:hAnsiTheme="minorHAnsi"/>
        </w:rPr>
        <w:t xml:space="preserve"> </w:t>
      </w:r>
      <w:r w:rsidR="0012023C" w:rsidRPr="00561943">
        <w:rPr>
          <w:rFonts w:asciiTheme="minorHAnsi" w:hAnsiTheme="minorHAnsi"/>
        </w:rPr>
        <w:t xml:space="preserve">Clustered </w:t>
      </w:r>
      <w:r w:rsidR="00D52393" w:rsidRPr="00561943">
        <w:rPr>
          <w:rFonts w:asciiTheme="minorHAnsi" w:hAnsiTheme="minorHAnsi"/>
        </w:rPr>
        <w:t>heat maps</w:t>
      </w:r>
      <w:r w:rsidR="00E112A9" w:rsidRPr="00561943">
        <w:rPr>
          <w:rFonts w:asciiTheme="minorHAnsi" w:hAnsiTheme="minorHAnsi"/>
        </w:rPr>
        <w:t xml:space="preserve"> showing the log of bin abundance of </w:t>
      </w:r>
      <w:r w:rsidR="0012023C" w:rsidRPr="00561943">
        <w:rPr>
          <w:rFonts w:asciiTheme="minorHAnsi" w:hAnsiTheme="minorHAnsi"/>
        </w:rPr>
        <w:t>bins extracted with metaWRAP-</w:t>
      </w:r>
      <w:proofErr w:type="spellStart"/>
      <w:r w:rsidR="0012023C" w:rsidRPr="00561943">
        <w:rPr>
          <w:rFonts w:asciiTheme="minorHAnsi" w:hAnsiTheme="minorHAnsi"/>
        </w:rPr>
        <w:t>Bin_refinement</w:t>
      </w:r>
      <w:proofErr w:type="spellEnd"/>
      <w:r w:rsidR="0012023C" w:rsidRPr="00561943">
        <w:rPr>
          <w:rFonts w:asciiTheme="minorHAnsi" w:hAnsiTheme="minorHAnsi"/>
        </w:rPr>
        <w:t xml:space="preserve"> (-c 50 </w:t>
      </w:r>
      <w:ins w:id="873" w:author="German Uritskiy" w:date="2018-06-08T15:12:00Z">
        <w:r w:rsidR="00536845">
          <w:rPr>
            <w:rFonts w:asciiTheme="minorHAnsi" w:hAnsiTheme="minorHAnsi"/>
          </w:rPr>
          <w:t>-</w:t>
        </w:r>
      </w:ins>
      <w:del w:id="874" w:author="German Uritskiy" w:date="2018-06-08T15:12:00Z">
        <w:r w:rsidR="0012023C" w:rsidRPr="00561943" w:rsidDel="00536845">
          <w:rPr>
            <w:rFonts w:asciiTheme="minorHAnsi" w:hAnsiTheme="minorHAnsi"/>
          </w:rPr>
          <w:delText>–</w:delText>
        </w:r>
      </w:del>
      <w:r w:rsidR="0012023C" w:rsidRPr="00561943">
        <w:rPr>
          <w:rFonts w:asciiTheme="minorHAnsi" w:hAnsiTheme="minorHAnsi"/>
        </w:rPr>
        <w:t>x 10</w:t>
      </w:r>
      <w:r w:rsidR="00E112A9" w:rsidRPr="00561943">
        <w:rPr>
          <w:rFonts w:asciiTheme="minorHAnsi" w:hAnsiTheme="minorHAnsi"/>
        </w:rPr>
        <w:t>) across samples in</w:t>
      </w:r>
      <w:r w:rsidR="0012023C" w:rsidRPr="00561943">
        <w:rPr>
          <w:rFonts w:asciiTheme="minorHAnsi" w:hAnsiTheme="minorHAnsi"/>
        </w:rPr>
        <w:t xml:space="preserve"> water, gut, and soil metagenomes</w:t>
      </w:r>
      <w:r w:rsidR="00E112A9" w:rsidRPr="00561943">
        <w:rPr>
          <w:rFonts w:asciiTheme="minorHAnsi" w:hAnsiTheme="minorHAnsi"/>
        </w:rPr>
        <w:t xml:space="preserve">, </w:t>
      </w:r>
      <w:r w:rsidR="00D52393" w:rsidRPr="00561943">
        <w:rPr>
          <w:rFonts w:asciiTheme="minorHAnsi" w:hAnsiTheme="minorHAnsi"/>
        </w:rPr>
        <w:t>calculated and plotted with</w:t>
      </w:r>
      <w:r w:rsidR="00E112A9" w:rsidRPr="00561943">
        <w:rPr>
          <w:rFonts w:asciiTheme="minorHAnsi" w:hAnsiTheme="minorHAnsi"/>
        </w:rPr>
        <w:t xml:space="preserve"> </w:t>
      </w:r>
      <w:proofErr w:type="spellStart"/>
      <w:r w:rsidR="00E112A9" w:rsidRPr="00561943">
        <w:rPr>
          <w:rFonts w:asciiTheme="minorHAnsi" w:hAnsiTheme="minorHAnsi"/>
        </w:rPr>
        <w:t>metaWRAP’s</w:t>
      </w:r>
      <w:proofErr w:type="spellEnd"/>
      <w:r w:rsidR="00E112A9" w:rsidRPr="00561943">
        <w:rPr>
          <w:rFonts w:asciiTheme="minorHAnsi" w:hAnsiTheme="minorHAnsi"/>
        </w:rPr>
        <w:t xml:space="preserve"> </w:t>
      </w:r>
      <w:proofErr w:type="spellStart"/>
      <w:r w:rsidR="00E112A9" w:rsidRPr="00561943">
        <w:rPr>
          <w:rFonts w:asciiTheme="minorHAnsi" w:hAnsiTheme="minorHAnsi"/>
        </w:rPr>
        <w:t>Quant_bins</w:t>
      </w:r>
      <w:proofErr w:type="spellEnd"/>
      <w:r w:rsidR="00E112A9" w:rsidRPr="00561943">
        <w:rPr>
          <w:rFonts w:asciiTheme="minorHAnsi" w:hAnsiTheme="minorHAnsi"/>
        </w:rPr>
        <w:t xml:space="preserve"> module. </w:t>
      </w:r>
    </w:p>
    <w:p w14:paraId="44D57EC0" w14:textId="77777777" w:rsidR="003E6971" w:rsidRPr="00561943" w:rsidRDefault="003E6971" w:rsidP="00446299">
      <w:pPr>
        <w:spacing w:line="480" w:lineRule="auto"/>
        <w:outlineLvl w:val="0"/>
        <w:rPr>
          <w:rFonts w:asciiTheme="minorHAnsi" w:hAnsiTheme="minorHAnsi"/>
        </w:rPr>
        <w:pPrChange w:id="875" w:author="German Uritskiy" w:date="2018-06-12T15:46:00Z">
          <w:pPr>
            <w:outlineLvl w:val="0"/>
          </w:pPr>
        </w:pPrChange>
      </w:pPr>
    </w:p>
    <w:p w14:paraId="4D7CB7E1" w14:textId="7E493679" w:rsidR="00703BAE" w:rsidRPr="00561943" w:rsidRDefault="00703BAE" w:rsidP="00446299">
      <w:pPr>
        <w:spacing w:line="480" w:lineRule="auto"/>
        <w:outlineLvl w:val="0"/>
        <w:rPr>
          <w:rFonts w:asciiTheme="minorHAnsi" w:hAnsiTheme="minorHAnsi"/>
        </w:rPr>
        <w:pPrChange w:id="876" w:author="German Uritskiy" w:date="2018-06-12T15:46:00Z">
          <w:pPr>
            <w:outlineLvl w:val="0"/>
          </w:pPr>
        </w:pPrChange>
      </w:pPr>
      <w:r w:rsidRPr="00561943">
        <w:rPr>
          <w:rFonts w:asciiTheme="minorHAnsi" w:hAnsiTheme="minorHAnsi"/>
        </w:rPr>
        <w:t>Additional file 1</w:t>
      </w:r>
      <w:r w:rsidR="00ED3D17" w:rsidRPr="00561943">
        <w:rPr>
          <w:rFonts w:asciiTheme="minorHAnsi" w:hAnsiTheme="minorHAnsi"/>
        </w:rPr>
        <w:t>2</w:t>
      </w:r>
      <w:r w:rsidRPr="00561943">
        <w:rPr>
          <w:rFonts w:asciiTheme="minorHAnsi" w:hAnsiTheme="minorHAnsi"/>
        </w:rPr>
        <w:t xml:space="preserve"> (.</w:t>
      </w:r>
      <w:proofErr w:type="spellStart"/>
      <w:r w:rsidRPr="00561943">
        <w:rPr>
          <w:rFonts w:asciiTheme="minorHAnsi" w:hAnsiTheme="minorHAnsi"/>
        </w:rPr>
        <w:t>png</w:t>
      </w:r>
      <w:proofErr w:type="spellEnd"/>
      <w:r w:rsidRPr="00561943">
        <w:rPr>
          <w:rFonts w:asciiTheme="minorHAnsi" w:hAnsiTheme="minorHAnsi"/>
        </w:rPr>
        <w:t xml:space="preserve">): </w:t>
      </w:r>
      <w:r w:rsidR="00EA02D3" w:rsidRPr="00561943">
        <w:rPr>
          <w:rFonts w:asciiTheme="minorHAnsi" w:hAnsiTheme="minorHAnsi"/>
        </w:rPr>
        <w:t>Figure S9</w:t>
      </w:r>
      <w:r w:rsidRPr="00561943">
        <w:rPr>
          <w:rFonts w:asciiTheme="minorHAnsi" w:hAnsiTheme="minorHAnsi"/>
        </w:rPr>
        <w:t>. MetaWRAP-</w:t>
      </w:r>
      <w:proofErr w:type="spellStart"/>
      <w:r w:rsidRPr="00561943">
        <w:rPr>
          <w:rFonts w:asciiTheme="minorHAnsi" w:hAnsiTheme="minorHAnsi"/>
        </w:rPr>
        <w:t>Blobology</w:t>
      </w:r>
      <w:proofErr w:type="spellEnd"/>
      <w:r w:rsidRPr="00561943">
        <w:rPr>
          <w:rFonts w:asciiTheme="minorHAnsi" w:hAnsiTheme="minorHAnsi"/>
        </w:rPr>
        <w:t xml:space="preserve"> visualization of water, gut, and soil metagenomes, showing the GC and average coverage of each successfully binned contig (metaWRAP-</w:t>
      </w:r>
      <w:proofErr w:type="spellStart"/>
      <w:r w:rsidRPr="00561943">
        <w:rPr>
          <w:rFonts w:asciiTheme="minorHAnsi" w:hAnsiTheme="minorHAnsi"/>
        </w:rPr>
        <w:t>Bin_refinement</w:t>
      </w:r>
      <w:proofErr w:type="spellEnd"/>
      <w:r w:rsidRPr="00561943">
        <w:rPr>
          <w:rFonts w:asciiTheme="minorHAnsi" w:hAnsiTheme="minorHAnsi"/>
        </w:rPr>
        <w:t xml:space="preserve"> </w:t>
      </w:r>
      <w:ins w:id="877" w:author="German Uritskiy" w:date="2018-06-08T15:12:00Z">
        <w:r w:rsidR="00536845">
          <w:rPr>
            <w:rFonts w:asciiTheme="minorHAnsi" w:hAnsiTheme="minorHAnsi"/>
          </w:rPr>
          <w:t>-</w:t>
        </w:r>
      </w:ins>
      <w:del w:id="878" w:author="German Uritskiy" w:date="2018-06-08T15:12:00Z">
        <w:r w:rsidRPr="00561943" w:rsidDel="00536845">
          <w:rPr>
            <w:rFonts w:asciiTheme="minorHAnsi" w:hAnsiTheme="minorHAnsi"/>
          </w:rPr>
          <w:delText>–</w:delText>
        </w:r>
      </w:del>
      <w:r w:rsidRPr="00561943">
        <w:rPr>
          <w:rFonts w:asciiTheme="minorHAnsi" w:hAnsiTheme="minorHAnsi"/>
        </w:rPr>
        <w:t xml:space="preserve">c 70 </w:t>
      </w:r>
      <w:ins w:id="879" w:author="German Uritskiy" w:date="2018-06-08T15:12:00Z">
        <w:r w:rsidR="00536845">
          <w:rPr>
            <w:rFonts w:asciiTheme="minorHAnsi" w:hAnsiTheme="minorHAnsi"/>
          </w:rPr>
          <w:t>-</w:t>
        </w:r>
      </w:ins>
      <w:del w:id="880" w:author="German Uritskiy" w:date="2018-06-08T15:12:00Z">
        <w:r w:rsidRPr="00561943" w:rsidDel="00536845">
          <w:rPr>
            <w:rFonts w:asciiTheme="minorHAnsi" w:hAnsiTheme="minorHAnsi"/>
          </w:rPr>
          <w:delText>–</w:delText>
        </w:r>
      </w:del>
      <w:r w:rsidRPr="00561943">
        <w:rPr>
          <w:rFonts w:asciiTheme="minorHAnsi" w:hAnsiTheme="minorHAnsi"/>
        </w:rPr>
        <w:t>x 10) in the assemblies, and annotated with the taxonomy at the phylum level, and the bins that they belong to (bin colors are chosen at random).</w:t>
      </w:r>
    </w:p>
    <w:p w14:paraId="046F7339" w14:textId="77777777" w:rsidR="00127FFB" w:rsidRPr="00561943" w:rsidRDefault="00127FFB" w:rsidP="00446299">
      <w:pPr>
        <w:spacing w:line="480" w:lineRule="auto"/>
        <w:outlineLvl w:val="0"/>
        <w:rPr>
          <w:rFonts w:asciiTheme="minorHAnsi" w:hAnsiTheme="minorHAnsi"/>
        </w:rPr>
        <w:pPrChange w:id="881" w:author="German Uritskiy" w:date="2018-06-12T15:46:00Z">
          <w:pPr>
            <w:outlineLvl w:val="0"/>
          </w:pPr>
        </w:pPrChange>
      </w:pPr>
    </w:p>
    <w:p w14:paraId="3C0A8AAE" w14:textId="2944DA6A" w:rsidR="00E112A9" w:rsidRPr="00561943" w:rsidRDefault="00167DC5" w:rsidP="00446299">
      <w:pPr>
        <w:spacing w:line="480" w:lineRule="auto"/>
        <w:outlineLvl w:val="0"/>
        <w:rPr>
          <w:rFonts w:asciiTheme="minorHAnsi" w:hAnsiTheme="minorHAnsi"/>
        </w:rPr>
        <w:pPrChange w:id="882" w:author="German Uritskiy" w:date="2018-06-12T15:46:00Z">
          <w:pPr>
            <w:outlineLvl w:val="0"/>
          </w:pPr>
        </w:pPrChange>
      </w:pPr>
      <w:r w:rsidRPr="00561943">
        <w:rPr>
          <w:rFonts w:asciiTheme="minorHAnsi" w:hAnsiTheme="minorHAnsi"/>
        </w:rPr>
        <w:t>Additional file 1</w:t>
      </w:r>
      <w:r w:rsidR="00ED3D17" w:rsidRPr="00561943">
        <w:rPr>
          <w:rFonts w:asciiTheme="minorHAnsi" w:hAnsiTheme="minorHAnsi"/>
        </w:rPr>
        <w:t>3</w:t>
      </w:r>
      <w:r w:rsidR="005A5265" w:rsidRPr="00561943">
        <w:rPr>
          <w:rFonts w:asciiTheme="minorHAnsi" w:hAnsiTheme="minorHAnsi"/>
        </w:rPr>
        <w:t xml:space="preserve"> (.</w:t>
      </w:r>
      <w:r w:rsidR="00AD5FB0" w:rsidRPr="00561943">
        <w:rPr>
          <w:rFonts w:asciiTheme="minorHAnsi" w:hAnsiTheme="minorHAnsi"/>
        </w:rPr>
        <w:t>html</w:t>
      </w:r>
      <w:r w:rsidR="005A5265" w:rsidRPr="00561943">
        <w:rPr>
          <w:rFonts w:asciiTheme="minorHAnsi" w:hAnsiTheme="minorHAnsi"/>
        </w:rPr>
        <w:t>)</w:t>
      </w:r>
      <w:r w:rsidRPr="00561943">
        <w:rPr>
          <w:rFonts w:asciiTheme="minorHAnsi" w:hAnsiTheme="minorHAnsi"/>
        </w:rPr>
        <w:t xml:space="preserve">: </w:t>
      </w:r>
      <w:r w:rsidR="00AD5FB0" w:rsidRPr="00561943">
        <w:rPr>
          <w:rFonts w:asciiTheme="minorHAnsi" w:hAnsiTheme="minorHAnsi"/>
        </w:rPr>
        <w:t>Bin taxonomy</w:t>
      </w:r>
      <w:r w:rsidRPr="00561943">
        <w:rPr>
          <w:rFonts w:asciiTheme="minorHAnsi" w:hAnsiTheme="minorHAnsi"/>
        </w:rPr>
        <w:t>.</w:t>
      </w:r>
      <w:r w:rsidR="0073464D" w:rsidRPr="00561943">
        <w:rPr>
          <w:rFonts w:asciiTheme="minorHAnsi" w:hAnsiTheme="minorHAnsi"/>
        </w:rPr>
        <w:t xml:space="preserve"> </w:t>
      </w:r>
      <w:r w:rsidR="00E112A9" w:rsidRPr="00561943">
        <w:rPr>
          <w:rFonts w:asciiTheme="minorHAnsi" w:hAnsiTheme="minorHAnsi"/>
        </w:rPr>
        <w:t xml:space="preserve">Distribution of the taxonomy among Bacterial bins extracted from </w:t>
      </w:r>
      <w:r w:rsidR="00D52393" w:rsidRPr="00561943">
        <w:rPr>
          <w:rFonts w:asciiTheme="minorHAnsi" w:hAnsiTheme="minorHAnsi"/>
        </w:rPr>
        <w:t>water, gut, and soil metagenomes</w:t>
      </w:r>
      <w:r w:rsidR="004E3623" w:rsidRPr="00561943">
        <w:rPr>
          <w:rFonts w:asciiTheme="minorHAnsi" w:hAnsiTheme="minorHAnsi"/>
        </w:rPr>
        <w:t xml:space="preserve"> using </w:t>
      </w:r>
      <w:proofErr w:type="spellStart"/>
      <w:r w:rsidR="004E3623" w:rsidRPr="00561943">
        <w:rPr>
          <w:rFonts w:asciiTheme="minorHAnsi" w:hAnsiTheme="minorHAnsi"/>
        </w:rPr>
        <w:t>metaWRAP’s</w:t>
      </w:r>
      <w:proofErr w:type="spellEnd"/>
      <w:r w:rsidR="004E3623" w:rsidRPr="00561943">
        <w:rPr>
          <w:rFonts w:asciiTheme="minorHAnsi" w:hAnsiTheme="minorHAnsi"/>
        </w:rPr>
        <w:t xml:space="preserve"> </w:t>
      </w:r>
      <w:proofErr w:type="spellStart"/>
      <w:r w:rsidR="004E3623" w:rsidRPr="00561943">
        <w:rPr>
          <w:rFonts w:asciiTheme="minorHAnsi" w:hAnsiTheme="minorHAnsi"/>
        </w:rPr>
        <w:t>Bin</w:t>
      </w:r>
      <w:r w:rsidR="00E112A9" w:rsidRPr="00561943">
        <w:rPr>
          <w:rFonts w:asciiTheme="minorHAnsi" w:hAnsiTheme="minorHAnsi"/>
        </w:rPr>
        <w:t>_refinement</w:t>
      </w:r>
      <w:proofErr w:type="spellEnd"/>
      <w:r w:rsidR="00E112A9" w:rsidRPr="00561943">
        <w:rPr>
          <w:rFonts w:asciiTheme="minorHAnsi" w:hAnsiTheme="minorHAnsi"/>
        </w:rPr>
        <w:t xml:space="preserve"> module</w:t>
      </w:r>
      <w:r w:rsidR="00D52393" w:rsidRPr="00561943">
        <w:rPr>
          <w:rFonts w:asciiTheme="minorHAnsi" w:hAnsiTheme="minorHAnsi"/>
        </w:rPr>
        <w:t xml:space="preserve"> (-c 50 </w:t>
      </w:r>
      <w:ins w:id="883" w:author="German Uritskiy" w:date="2018-06-08T15:15:00Z">
        <w:r w:rsidR="00536845">
          <w:rPr>
            <w:rFonts w:asciiTheme="minorHAnsi" w:hAnsiTheme="minorHAnsi"/>
          </w:rPr>
          <w:t>-x</w:t>
        </w:r>
      </w:ins>
      <w:ins w:id="884" w:author="German Uritskiy" w:date="2018-06-08T15:14:00Z">
        <w:r w:rsidR="00536845">
          <w:rPr>
            <w:rFonts w:asciiTheme="minorHAnsi" w:hAnsiTheme="minorHAnsi"/>
          </w:rPr>
          <w:t xml:space="preserve"> </w:t>
        </w:r>
      </w:ins>
      <w:del w:id="885" w:author="German Uritskiy" w:date="2018-06-08T15:12:00Z">
        <w:r w:rsidR="00D52393" w:rsidRPr="00561943" w:rsidDel="00536845">
          <w:rPr>
            <w:rFonts w:asciiTheme="minorHAnsi" w:hAnsiTheme="minorHAnsi"/>
          </w:rPr>
          <w:delText>–</w:delText>
        </w:r>
      </w:del>
      <w:del w:id="886" w:author="German Uritskiy" w:date="2018-06-08T15:14:00Z">
        <w:r w:rsidR="00D52393" w:rsidRPr="00561943" w:rsidDel="00536845">
          <w:rPr>
            <w:rFonts w:asciiTheme="minorHAnsi" w:hAnsiTheme="minorHAnsi"/>
          </w:rPr>
          <w:delText xml:space="preserve">x </w:delText>
        </w:r>
      </w:del>
      <w:r w:rsidR="00D52393" w:rsidRPr="00561943">
        <w:rPr>
          <w:rFonts w:asciiTheme="minorHAnsi" w:hAnsiTheme="minorHAnsi"/>
        </w:rPr>
        <w:t>10)</w:t>
      </w:r>
      <w:r w:rsidR="00E112A9" w:rsidRPr="00561943">
        <w:rPr>
          <w:rFonts w:asciiTheme="minorHAnsi" w:hAnsiTheme="minorHAnsi"/>
        </w:rPr>
        <w:t>. Taxonomy est</w:t>
      </w:r>
      <w:r w:rsidR="004E3623" w:rsidRPr="00561943">
        <w:rPr>
          <w:rFonts w:asciiTheme="minorHAnsi" w:hAnsiTheme="minorHAnsi"/>
        </w:rPr>
        <w:t xml:space="preserve">imated with </w:t>
      </w:r>
      <w:proofErr w:type="spellStart"/>
      <w:r w:rsidR="004E3623" w:rsidRPr="00561943">
        <w:rPr>
          <w:rFonts w:asciiTheme="minorHAnsi" w:hAnsiTheme="minorHAnsi"/>
        </w:rPr>
        <w:t>metaWRAP’s</w:t>
      </w:r>
      <w:proofErr w:type="spellEnd"/>
      <w:r w:rsidR="004E3623" w:rsidRPr="00561943">
        <w:rPr>
          <w:rFonts w:asciiTheme="minorHAnsi" w:hAnsiTheme="minorHAnsi"/>
        </w:rPr>
        <w:t xml:space="preserve"> </w:t>
      </w:r>
      <w:proofErr w:type="spellStart"/>
      <w:r w:rsidR="004E3623" w:rsidRPr="00561943">
        <w:rPr>
          <w:rFonts w:asciiTheme="minorHAnsi" w:hAnsiTheme="minorHAnsi"/>
        </w:rPr>
        <w:t>Classify</w:t>
      </w:r>
      <w:r w:rsidR="00E112A9" w:rsidRPr="00561943">
        <w:rPr>
          <w:rFonts w:asciiTheme="minorHAnsi" w:hAnsiTheme="minorHAnsi"/>
        </w:rPr>
        <w:t>_bins</w:t>
      </w:r>
      <w:proofErr w:type="spellEnd"/>
      <w:r w:rsidR="00E112A9" w:rsidRPr="00561943">
        <w:rPr>
          <w:rFonts w:asciiTheme="minorHAnsi" w:hAnsiTheme="minorHAnsi"/>
        </w:rPr>
        <w:t xml:space="preserve"> module.</w:t>
      </w:r>
    </w:p>
    <w:p w14:paraId="2C4FC3B8" w14:textId="77777777" w:rsidR="00EA30C1" w:rsidRDefault="00EA30C1" w:rsidP="00446299">
      <w:pPr>
        <w:spacing w:line="480" w:lineRule="auto"/>
        <w:rPr>
          <w:ins w:id="887" w:author="German Uritskiy" w:date="2018-06-08T15:11:00Z"/>
          <w:rFonts w:asciiTheme="minorHAnsi" w:hAnsiTheme="minorHAnsi"/>
        </w:rPr>
        <w:pPrChange w:id="888" w:author="German Uritskiy" w:date="2018-06-12T15:46:00Z">
          <w:pPr/>
        </w:pPrChange>
      </w:pPr>
    </w:p>
    <w:p w14:paraId="5944E782" w14:textId="424A5E4A" w:rsidR="00536845" w:rsidRPr="00561943" w:rsidRDefault="00536845" w:rsidP="00446299">
      <w:pPr>
        <w:spacing w:line="480" w:lineRule="auto"/>
        <w:outlineLvl w:val="0"/>
        <w:rPr>
          <w:ins w:id="889" w:author="German Uritskiy" w:date="2018-06-08T15:16:00Z"/>
          <w:rFonts w:asciiTheme="minorHAnsi" w:hAnsiTheme="minorHAnsi"/>
        </w:rPr>
        <w:pPrChange w:id="890" w:author="German Uritskiy" w:date="2018-06-12T15:46:00Z">
          <w:pPr>
            <w:outlineLvl w:val="0"/>
          </w:pPr>
        </w:pPrChange>
      </w:pPr>
      <w:ins w:id="891" w:author="German Uritskiy" w:date="2018-06-08T15:11:00Z">
        <w:r w:rsidRPr="00561943">
          <w:rPr>
            <w:rFonts w:asciiTheme="minorHAnsi" w:hAnsiTheme="minorHAnsi"/>
          </w:rPr>
          <w:t>Additional file 1</w:t>
        </w:r>
        <w:r>
          <w:rPr>
            <w:rFonts w:asciiTheme="minorHAnsi" w:hAnsiTheme="minorHAnsi"/>
          </w:rPr>
          <w:t>4</w:t>
        </w:r>
        <w:r w:rsidRPr="00561943">
          <w:rPr>
            <w:rFonts w:asciiTheme="minorHAnsi" w:hAnsiTheme="minorHAnsi"/>
          </w:rPr>
          <w:t xml:space="preserve"> (.</w:t>
        </w:r>
        <w:proofErr w:type="spellStart"/>
        <w:r>
          <w:rPr>
            <w:rFonts w:asciiTheme="minorHAnsi" w:hAnsiTheme="minorHAnsi"/>
          </w:rPr>
          <w:t>xlsx</w:t>
        </w:r>
        <w:proofErr w:type="spellEnd"/>
        <w:r w:rsidRPr="00561943">
          <w:rPr>
            <w:rFonts w:asciiTheme="minorHAnsi" w:hAnsiTheme="minorHAnsi"/>
          </w:rPr>
          <w:t>):</w:t>
        </w:r>
        <w:r>
          <w:rPr>
            <w:rFonts w:asciiTheme="minorHAnsi" w:hAnsiTheme="minorHAnsi"/>
          </w:rPr>
          <w:t xml:space="preserve"> CAMI binning summary table</w:t>
        </w:r>
        <w:r w:rsidRPr="00561943">
          <w:rPr>
            <w:rFonts w:asciiTheme="minorHAnsi" w:hAnsiTheme="minorHAnsi"/>
          </w:rPr>
          <w:t xml:space="preserve">. </w:t>
        </w:r>
      </w:ins>
      <w:ins w:id="892" w:author="German Uritskiy" w:date="2018-06-08T15:19:00Z">
        <w:r>
          <w:rPr>
            <w:rFonts w:asciiTheme="minorHAnsi" w:hAnsiTheme="minorHAnsi"/>
          </w:rPr>
          <w:t>The n</w:t>
        </w:r>
      </w:ins>
      <w:ins w:id="893" w:author="German Uritskiy" w:date="2018-06-08T15:16:00Z">
        <w:r>
          <w:rPr>
            <w:rFonts w:asciiTheme="minorHAnsi" w:hAnsiTheme="minorHAnsi"/>
          </w:rPr>
          <w:t>umber of bins recovered at different quality thresholds</w:t>
        </w:r>
        <w:r w:rsidRPr="00561943">
          <w:rPr>
            <w:rFonts w:asciiTheme="minorHAnsi" w:hAnsiTheme="minorHAnsi"/>
          </w:rPr>
          <w:t xml:space="preserve"> (determined with</w:t>
        </w:r>
      </w:ins>
      <w:ins w:id="894" w:author="German Uritskiy" w:date="2018-06-08T15:17:00Z">
        <w:r>
          <w:rPr>
            <w:rFonts w:asciiTheme="minorHAnsi" w:hAnsiTheme="minorHAnsi"/>
          </w:rPr>
          <w:t xml:space="preserve"> AMBER</w:t>
        </w:r>
      </w:ins>
      <w:ins w:id="895" w:author="German Uritskiy" w:date="2018-06-08T15:16:00Z">
        <w:r w:rsidRPr="00561943">
          <w:rPr>
            <w:rFonts w:asciiTheme="minorHAnsi" w:hAnsiTheme="minorHAnsi"/>
          </w:rPr>
          <w:t xml:space="preserve">) </w:t>
        </w:r>
        <w:r>
          <w:rPr>
            <w:rFonts w:asciiTheme="minorHAnsi" w:hAnsiTheme="minorHAnsi"/>
          </w:rPr>
          <w:t>from the CAMI challenge</w:t>
        </w:r>
        <w:r w:rsidRPr="00561943">
          <w:rPr>
            <w:rFonts w:asciiTheme="minorHAnsi" w:hAnsiTheme="minorHAnsi"/>
          </w:rPr>
          <w:t xml:space="preserve"> </w:t>
        </w:r>
      </w:ins>
      <w:ins w:id="896" w:author="German Uritskiy" w:date="2018-06-08T15:19:00Z">
        <w:r>
          <w:rPr>
            <w:rFonts w:asciiTheme="minorHAnsi" w:hAnsiTheme="minorHAnsi"/>
          </w:rPr>
          <w:t xml:space="preserve">with </w:t>
        </w:r>
      </w:ins>
      <w:ins w:id="897" w:author="German Uritskiy" w:date="2018-06-08T15:16:00Z">
        <w:r w:rsidRPr="00561943">
          <w:rPr>
            <w:rFonts w:asciiTheme="minorHAnsi" w:hAnsiTheme="minorHAnsi"/>
          </w:rPr>
          <w:t>original binning software (metaBAT2, MaxBin2, CONCOCT) and software consolidating the original sets (</w:t>
        </w:r>
        <w:proofErr w:type="spellStart"/>
        <w:r w:rsidRPr="00561943">
          <w:rPr>
            <w:rFonts w:asciiTheme="minorHAnsi" w:hAnsiTheme="minorHAnsi"/>
          </w:rPr>
          <w:t>DAS_T</w:t>
        </w:r>
        <w:r>
          <w:rPr>
            <w:rFonts w:asciiTheme="minorHAnsi" w:hAnsiTheme="minorHAnsi"/>
          </w:rPr>
          <w:t>ool</w:t>
        </w:r>
        <w:proofErr w:type="spellEnd"/>
        <w:r>
          <w:rPr>
            <w:rFonts w:asciiTheme="minorHAnsi" w:hAnsiTheme="minorHAnsi"/>
          </w:rPr>
          <w:t xml:space="preserve">, </w:t>
        </w:r>
        <w:proofErr w:type="spellStart"/>
        <w:r>
          <w:rPr>
            <w:rFonts w:asciiTheme="minorHAnsi" w:hAnsiTheme="minorHAnsi"/>
          </w:rPr>
          <w:t>Binning_refiner</w:t>
        </w:r>
        <w:proofErr w:type="spellEnd"/>
        <w:r>
          <w:rPr>
            <w:rFonts w:asciiTheme="minorHAnsi" w:hAnsiTheme="minorHAnsi"/>
          </w:rPr>
          <w:t>, metaWRAP)</w:t>
        </w:r>
        <w:r w:rsidRPr="00561943">
          <w:rPr>
            <w:rFonts w:asciiTheme="minorHAnsi" w:hAnsiTheme="minorHAnsi"/>
          </w:rPr>
          <w:t>.</w:t>
        </w:r>
      </w:ins>
      <w:ins w:id="898" w:author="German Uritskiy" w:date="2018-06-08T15:18:00Z">
        <w:r>
          <w:rPr>
            <w:rFonts w:asciiTheme="minorHAnsi" w:hAnsiTheme="minorHAnsi"/>
          </w:rPr>
          <w:t xml:space="preserve"> MetaWRAP was run with default parameters. </w:t>
        </w:r>
      </w:ins>
      <w:ins w:id="899" w:author="German Uritskiy" w:date="2018-06-08T15:20:00Z">
        <w:r>
          <w:rPr>
            <w:rFonts w:asciiTheme="minorHAnsi" w:hAnsiTheme="minorHAnsi"/>
          </w:rPr>
          <w:t xml:space="preserve">Performance is shown for </w:t>
        </w:r>
      </w:ins>
      <w:ins w:id="900" w:author="German Uritskiy" w:date="2018-06-08T15:21:00Z">
        <w:r>
          <w:rPr>
            <w:rFonts w:asciiTheme="minorHAnsi" w:hAnsiTheme="minorHAnsi"/>
          </w:rPr>
          <w:t>“unique strain” (ANI&lt;95% to any</w:t>
        </w:r>
      </w:ins>
      <w:ins w:id="901" w:author="German Uritskiy" w:date="2018-06-08T15:22:00Z">
        <w:r>
          <w:rPr>
            <w:rFonts w:asciiTheme="minorHAnsi" w:hAnsiTheme="minorHAnsi"/>
          </w:rPr>
          <w:t xml:space="preserve"> other genome</w:t>
        </w:r>
      </w:ins>
      <w:ins w:id="902" w:author="German Uritskiy" w:date="2018-06-08T15:21:00Z">
        <w:r>
          <w:rPr>
            <w:rFonts w:asciiTheme="minorHAnsi" w:hAnsiTheme="minorHAnsi"/>
          </w:rPr>
          <w:t>)</w:t>
        </w:r>
      </w:ins>
      <w:ins w:id="903" w:author="German Uritskiy" w:date="2018-06-08T15:22:00Z">
        <w:r w:rsidR="006F69AF">
          <w:rPr>
            <w:rFonts w:asciiTheme="minorHAnsi" w:hAnsiTheme="minorHAnsi"/>
          </w:rPr>
          <w:t xml:space="preserve"> and</w:t>
        </w:r>
      </w:ins>
      <w:ins w:id="904" w:author="German Uritskiy" w:date="2018-06-08T15:21:00Z">
        <w:r>
          <w:rPr>
            <w:rFonts w:asciiTheme="minorHAnsi" w:hAnsiTheme="minorHAnsi"/>
          </w:rPr>
          <w:t xml:space="preserve"> </w:t>
        </w:r>
      </w:ins>
      <w:ins w:id="905" w:author="German Uritskiy" w:date="2018-06-08T15:20:00Z">
        <w:r>
          <w:rPr>
            <w:rFonts w:asciiTheme="minorHAnsi" w:hAnsiTheme="minorHAnsi"/>
          </w:rPr>
          <w:t>“common strain” (ANI</w:t>
        </w:r>
      </w:ins>
      <w:ins w:id="906" w:author="German Uritskiy" w:date="2018-06-08T15:21:00Z">
        <w:r>
          <w:rPr>
            <w:rFonts w:asciiTheme="minorHAnsi" w:hAnsiTheme="minorHAnsi"/>
          </w:rPr>
          <w:t>&gt;95% to another genome)</w:t>
        </w:r>
      </w:ins>
      <w:ins w:id="907" w:author="German Uritskiy" w:date="2018-06-08T15:22:00Z">
        <w:r w:rsidR="006F69AF">
          <w:rPr>
            <w:rFonts w:asciiTheme="minorHAnsi" w:hAnsiTheme="minorHAnsi"/>
          </w:rPr>
          <w:t xml:space="preserve"> genomes. </w:t>
        </w:r>
      </w:ins>
    </w:p>
    <w:p w14:paraId="191B2D87" w14:textId="1FF01AE8" w:rsidR="00536845" w:rsidRPr="00561943" w:rsidRDefault="00536845" w:rsidP="00446299">
      <w:pPr>
        <w:spacing w:line="480" w:lineRule="auto"/>
        <w:outlineLvl w:val="0"/>
        <w:rPr>
          <w:rFonts w:asciiTheme="minorHAnsi" w:hAnsiTheme="minorHAnsi"/>
        </w:rPr>
        <w:pPrChange w:id="908" w:author="German Uritskiy" w:date="2018-06-12T15:46:00Z">
          <w:pPr>
            <w:outlineLvl w:val="0"/>
          </w:pPr>
        </w:pPrChange>
      </w:pPr>
    </w:p>
    <w:p w14:paraId="39887BC4" w14:textId="5DB27A90" w:rsidR="00EC140F" w:rsidRPr="00561943" w:rsidRDefault="00174D68" w:rsidP="00446299">
      <w:pPr>
        <w:spacing w:line="480" w:lineRule="auto"/>
        <w:rPr>
          <w:rFonts w:asciiTheme="minorHAnsi" w:hAnsiTheme="minorHAnsi"/>
        </w:rPr>
        <w:pPrChange w:id="909" w:author="German Uritskiy" w:date="2018-06-12T15:46:00Z">
          <w:pPr/>
        </w:pPrChange>
      </w:pPr>
      <w:r w:rsidRPr="00561943">
        <w:rPr>
          <w:rFonts w:asciiTheme="minorHAnsi" w:hAnsiTheme="minorHAnsi"/>
        </w:rPr>
        <w:t>BIBLIOGRAPHY</w:t>
      </w:r>
    </w:p>
    <w:p w14:paraId="50A1C5F3" w14:textId="77777777" w:rsidR="00E84F72" w:rsidRPr="00561943" w:rsidRDefault="00E84F72" w:rsidP="00446299">
      <w:pPr>
        <w:spacing w:line="480" w:lineRule="auto"/>
        <w:rPr>
          <w:rFonts w:asciiTheme="minorHAnsi" w:hAnsiTheme="minorHAnsi"/>
        </w:rPr>
        <w:pPrChange w:id="910" w:author="German Uritskiy" w:date="2018-06-12T15:46:00Z">
          <w:pPr/>
        </w:pPrChange>
      </w:pPr>
    </w:p>
    <w:p w14:paraId="05A60483" w14:textId="77777777" w:rsidR="00E84F72" w:rsidRPr="00561943" w:rsidRDefault="00E84F72" w:rsidP="00446299">
      <w:pPr>
        <w:spacing w:line="480" w:lineRule="auto"/>
        <w:rPr>
          <w:rFonts w:asciiTheme="minorHAnsi" w:hAnsiTheme="minorHAnsi"/>
        </w:rPr>
        <w:pPrChange w:id="911" w:author="German Uritskiy" w:date="2018-06-12T15:46:00Z">
          <w:pPr/>
        </w:pPrChange>
      </w:pPr>
    </w:p>
    <w:p w14:paraId="65E98C5D" w14:textId="77777777" w:rsidR="001D12DC" w:rsidRPr="001D12DC" w:rsidRDefault="00E84F72" w:rsidP="00446299">
      <w:pPr>
        <w:pStyle w:val="EndNoteBibliography"/>
        <w:spacing w:line="480" w:lineRule="auto"/>
        <w:ind w:left="720" w:hanging="720"/>
        <w:rPr>
          <w:noProof/>
        </w:rPr>
        <w:pPrChange w:id="912" w:author="German Uritskiy" w:date="2018-06-12T15:46:00Z">
          <w:pPr>
            <w:pStyle w:val="EndNoteBibliography"/>
            <w:ind w:left="720" w:hanging="720"/>
          </w:pPr>
        </w:pPrChange>
      </w:pPr>
      <w:r w:rsidRPr="00561943">
        <w:rPr>
          <w:rFonts w:asciiTheme="minorHAnsi" w:hAnsiTheme="minorHAnsi"/>
        </w:rPr>
        <w:fldChar w:fldCharType="begin"/>
      </w:r>
      <w:r w:rsidRPr="00561943">
        <w:rPr>
          <w:rFonts w:asciiTheme="minorHAnsi" w:hAnsiTheme="minorHAnsi"/>
        </w:rPr>
        <w:instrText xml:space="preserve"> ADDIN EN.REFLIST </w:instrText>
      </w:r>
      <w:r w:rsidRPr="00561943">
        <w:rPr>
          <w:rFonts w:asciiTheme="minorHAnsi" w:hAnsiTheme="minorHAnsi"/>
        </w:rPr>
        <w:fldChar w:fldCharType="separate"/>
      </w:r>
      <w:r w:rsidR="001D12DC" w:rsidRPr="001D12DC">
        <w:rPr>
          <w:noProof/>
        </w:rPr>
        <w:t>1.</w:t>
      </w:r>
      <w:r w:rsidR="001D12DC" w:rsidRPr="001D12DC">
        <w:rPr>
          <w:noProof/>
        </w:rPr>
        <w:tab/>
        <w:t>Jovel J, Patterson J, Wang W, Hotte N, O'Keefe S, Mitchel T, Perry T, Kao D, Mason AL, Madsen KL</w:t>
      </w:r>
      <w:r w:rsidR="001D12DC" w:rsidRPr="001D12DC">
        <w:rPr>
          <w:i/>
          <w:noProof/>
        </w:rPr>
        <w:t xml:space="preserve"> et al</w:t>
      </w:r>
      <w:r w:rsidR="001D12DC" w:rsidRPr="001D12DC">
        <w:rPr>
          <w:noProof/>
        </w:rPr>
        <w:t xml:space="preserve">: </w:t>
      </w:r>
      <w:r w:rsidR="001D12DC" w:rsidRPr="001D12DC">
        <w:rPr>
          <w:b/>
          <w:noProof/>
        </w:rPr>
        <w:t>Characterization of the Gut Microbiome Using 16S or Shotgun Metagenomics</w:t>
      </w:r>
      <w:r w:rsidR="001D12DC" w:rsidRPr="001D12DC">
        <w:rPr>
          <w:noProof/>
        </w:rPr>
        <w:t xml:space="preserve">. </w:t>
      </w:r>
      <w:r w:rsidR="001D12DC" w:rsidRPr="001D12DC">
        <w:rPr>
          <w:i/>
          <w:noProof/>
        </w:rPr>
        <w:t xml:space="preserve">Front Microbiol </w:t>
      </w:r>
      <w:r w:rsidR="001D12DC" w:rsidRPr="001D12DC">
        <w:rPr>
          <w:noProof/>
        </w:rPr>
        <w:t xml:space="preserve">2016, </w:t>
      </w:r>
      <w:r w:rsidR="001D12DC" w:rsidRPr="001D12DC">
        <w:rPr>
          <w:b/>
          <w:noProof/>
        </w:rPr>
        <w:t>7</w:t>
      </w:r>
      <w:r w:rsidR="001D12DC" w:rsidRPr="001D12DC">
        <w:rPr>
          <w:noProof/>
        </w:rPr>
        <w:t>:459.</w:t>
      </w:r>
    </w:p>
    <w:p w14:paraId="11FB2841" w14:textId="77777777" w:rsidR="001D12DC" w:rsidRPr="001D12DC" w:rsidRDefault="001D12DC" w:rsidP="00446299">
      <w:pPr>
        <w:pStyle w:val="EndNoteBibliography"/>
        <w:spacing w:line="480" w:lineRule="auto"/>
        <w:ind w:left="720" w:hanging="720"/>
        <w:rPr>
          <w:noProof/>
        </w:rPr>
        <w:pPrChange w:id="913" w:author="German Uritskiy" w:date="2018-06-12T15:46:00Z">
          <w:pPr>
            <w:pStyle w:val="EndNoteBibliography"/>
            <w:ind w:left="720" w:hanging="720"/>
          </w:pPr>
        </w:pPrChange>
      </w:pPr>
      <w:r w:rsidRPr="001D12DC">
        <w:rPr>
          <w:noProof/>
        </w:rPr>
        <w:t>2.</w:t>
      </w:r>
      <w:r w:rsidRPr="001D12DC">
        <w:rPr>
          <w:noProof/>
        </w:rPr>
        <w:tab/>
        <w:t xml:space="preserve">Mendes LW, Braga LPP, Navarrete AA, Souza DG, Silva GGZ, Tsai SM: </w:t>
      </w:r>
      <w:r w:rsidRPr="001D12DC">
        <w:rPr>
          <w:b/>
          <w:noProof/>
        </w:rPr>
        <w:t>Using Metagenomics to Connect Microbial Community Biodiversity and Functions</w:t>
      </w:r>
      <w:r w:rsidRPr="001D12DC">
        <w:rPr>
          <w:noProof/>
        </w:rPr>
        <w:t xml:space="preserve">. </w:t>
      </w:r>
      <w:r w:rsidRPr="001D12DC">
        <w:rPr>
          <w:i/>
          <w:noProof/>
        </w:rPr>
        <w:t xml:space="preserve">Curr Issues Mol Biol </w:t>
      </w:r>
      <w:r w:rsidRPr="001D12DC">
        <w:rPr>
          <w:noProof/>
        </w:rPr>
        <w:t xml:space="preserve">2017, </w:t>
      </w:r>
      <w:r w:rsidRPr="001D12DC">
        <w:rPr>
          <w:b/>
          <w:noProof/>
        </w:rPr>
        <w:t>24</w:t>
      </w:r>
      <w:r w:rsidRPr="001D12DC">
        <w:rPr>
          <w:noProof/>
        </w:rPr>
        <w:t>:103-118.</w:t>
      </w:r>
    </w:p>
    <w:p w14:paraId="781211B7" w14:textId="77777777" w:rsidR="001D12DC" w:rsidRPr="001D12DC" w:rsidRDefault="001D12DC" w:rsidP="00446299">
      <w:pPr>
        <w:pStyle w:val="EndNoteBibliography"/>
        <w:spacing w:line="480" w:lineRule="auto"/>
        <w:ind w:left="720" w:hanging="720"/>
        <w:rPr>
          <w:noProof/>
        </w:rPr>
        <w:pPrChange w:id="914" w:author="German Uritskiy" w:date="2018-06-12T15:46:00Z">
          <w:pPr>
            <w:pStyle w:val="EndNoteBibliography"/>
            <w:ind w:left="720" w:hanging="720"/>
          </w:pPr>
        </w:pPrChange>
      </w:pPr>
      <w:r w:rsidRPr="001D12DC">
        <w:rPr>
          <w:noProof/>
        </w:rPr>
        <w:t>3.</w:t>
      </w:r>
      <w:r w:rsidRPr="001D12DC">
        <w:rPr>
          <w:noProof/>
        </w:rPr>
        <w:tab/>
        <w:t xml:space="preserve">Quince C, Walker AW, Simpson JT, Loman NJ, Segata N: </w:t>
      </w:r>
      <w:r w:rsidRPr="001D12DC">
        <w:rPr>
          <w:b/>
          <w:noProof/>
        </w:rPr>
        <w:t>Shotgun metagenomics, from sampling to analysis</w:t>
      </w:r>
      <w:r w:rsidRPr="001D12DC">
        <w:rPr>
          <w:noProof/>
        </w:rPr>
        <w:t xml:space="preserve">. </w:t>
      </w:r>
      <w:r w:rsidRPr="001D12DC">
        <w:rPr>
          <w:i/>
          <w:noProof/>
        </w:rPr>
        <w:t xml:space="preserve">Nat Biotechnol </w:t>
      </w:r>
      <w:r w:rsidRPr="001D12DC">
        <w:rPr>
          <w:noProof/>
        </w:rPr>
        <w:t xml:space="preserve">2017, </w:t>
      </w:r>
      <w:r w:rsidRPr="001D12DC">
        <w:rPr>
          <w:b/>
          <w:noProof/>
        </w:rPr>
        <w:t>35</w:t>
      </w:r>
      <w:r w:rsidRPr="001D12DC">
        <w:rPr>
          <w:noProof/>
        </w:rPr>
        <w:t>(9):833-844.</w:t>
      </w:r>
    </w:p>
    <w:p w14:paraId="40BAED03" w14:textId="77777777" w:rsidR="001D12DC" w:rsidRPr="001D12DC" w:rsidRDefault="001D12DC" w:rsidP="00446299">
      <w:pPr>
        <w:pStyle w:val="EndNoteBibliography"/>
        <w:spacing w:line="480" w:lineRule="auto"/>
        <w:ind w:left="720" w:hanging="720"/>
        <w:rPr>
          <w:noProof/>
        </w:rPr>
        <w:pPrChange w:id="915" w:author="German Uritskiy" w:date="2018-06-12T15:46:00Z">
          <w:pPr>
            <w:pStyle w:val="EndNoteBibliography"/>
            <w:ind w:left="720" w:hanging="720"/>
          </w:pPr>
        </w:pPrChange>
      </w:pPr>
      <w:r w:rsidRPr="001D12DC">
        <w:rPr>
          <w:noProof/>
        </w:rPr>
        <w:t>4.</w:t>
      </w:r>
      <w:r w:rsidRPr="001D12DC">
        <w:rPr>
          <w:noProof/>
        </w:rPr>
        <w:tab/>
        <w:t xml:space="preserve">Wang WL, Xu SY, Ren ZG, Tao L, Jiang JW, Zheng SS: </w:t>
      </w:r>
      <w:r w:rsidRPr="001D12DC">
        <w:rPr>
          <w:b/>
          <w:noProof/>
        </w:rPr>
        <w:t>Application of metagenomics in the human gut microbiome</w:t>
      </w:r>
      <w:r w:rsidRPr="001D12DC">
        <w:rPr>
          <w:noProof/>
        </w:rPr>
        <w:t xml:space="preserve">. </w:t>
      </w:r>
      <w:r w:rsidRPr="001D12DC">
        <w:rPr>
          <w:i/>
          <w:noProof/>
        </w:rPr>
        <w:t xml:space="preserve">World J Gastroenterol </w:t>
      </w:r>
      <w:r w:rsidRPr="001D12DC">
        <w:rPr>
          <w:noProof/>
        </w:rPr>
        <w:t xml:space="preserve">2015, </w:t>
      </w:r>
      <w:r w:rsidRPr="001D12DC">
        <w:rPr>
          <w:b/>
          <w:noProof/>
        </w:rPr>
        <w:t>21</w:t>
      </w:r>
      <w:r w:rsidRPr="001D12DC">
        <w:rPr>
          <w:noProof/>
        </w:rPr>
        <w:t>(3):803-814.</w:t>
      </w:r>
    </w:p>
    <w:p w14:paraId="787B91AB" w14:textId="77777777" w:rsidR="001D12DC" w:rsidRPr="001D12DC" w:rsidRDefault="001D12DC" w:rsidP="00446299">
      <w:pPr>
        <w:pStyle w:val="EndNoteBibliography"/>
        <w:spacing w:line="480" w:lineRule="auto"/>
        <w:ind w:left="720" w:hanging="720"/>
        <w:rPr>
          <w:noProof/>
        </w:rPr>
        <w:pPrChange w:id="916" w:author="German Uritskiy" w:date="2018-06-12T15:46:00Z">
          <w:pPr>
            <w:pStyle w:val="EndNoteBibliography"/>
            <w:ind w:left="720" w:hanging="720"/>
          </w:pPr>
        </w:pPrChange>
      </w:pPr>
      <w:r w:rsidRPr="001D12DC">
        <w:rPr>
          <w:noProof/>
        </w:rPr>
        <w:t>5.</w:t>
      </w:r>
      <w:r w:rsidRPr="001D12DC">
        <w:rPr>
          <w:noProof/>
        </w:rPr>
        <w:tab/>
        <w:t xml:space="preserve">Guo J, Li J, Chen H, Bond PL, Yuan Z: </w:t>
      </w:r>
      <w:r w:rsidRPr="001D12DC">
        <w:rPr>
          <w:b/>
          <w:noProof/>
        </w:rPr>
        <w:t>Metagenomic analysis reveals wastewater treatment plants as hotspots of antibiotic resistance genes and mobile genetic elements</w:t>
      </w:r>
      <w:r w:rsidRPr="001D12DC">
        <w:rPr>
          <w:noProof/>
        </w:rPr>
        <w:t xml:space="preserve">. </w:t>
      </w:r>
      <w:r w:rsidRPr="001D12DC">
        <w:rPr>
          <w:i/>
          <w:noProof/>
        </w:rPr>
        <w:t xml:space="preserve">Water Res </w:t>
      </w:r>
      <w:r w:rsidRPr="001D12DC">
        <w:rPr>
          <w:noProof/>
        </w:rPr>
        <w:t xml:space="preserve">2017, </w:t>
      </w:r>
      <w:r w:rsidRPr="001D12DC">
        <w:rPr>
          <w:b/>
          <w:noProof/>
        </w:rPr>
        <w:t>123</w:t>
      </w:r>
      <w:r w:rsidRPr="001D12DC">
        <w:rPr>
          <w:noProof/>
        </w:rPr>
        <w:t>:468-478.</w:t>
      </w:r>
    </w:p>
    <w:p w14:paraId="650C1F78" w14:textId="77777777" w:rsidR="001D12DC" w:rsidRPr="001D12DC" w:rsidRDefault="001D12DC" w:rsidP="00446299">
      <w:pPr>
        <w:pStyle w:val="EndNoteBibliography"/>
        <w:spacing w:line="480" w:lineRule="auto"/>
        <w:ind w:left="720" w:hanging="720"/>
        <w:rPr>
          <w:noProof/>
        </w:rPr>
        <w:pPrChange w:id="917" w:author="German Uritskiy" w:date="2018-06-12T15:46:00Z">
          <w:pPr>
            <w:pStyle w:val="EndNoteBibliography"/>
            <w:ind w:left="720" w:hanging="720"/>
          </w:pPr>
        </w:pPrChange>
      </w:pPr>
      <w:r w:rsidRPr="001D12DC">
        <w:rPr>
          <w:noProof/>
        </w:rPr>
        <w:t>6.</w:t>
      </w:r>
      <w:r w:rsidRPr="001D12DC">
        <w:rPr>
          <w:noProof/>
        </w:rPr>
        <w:tab/>
        <w:t xml:space="preserve">Meyer KM, Klein AM, Rodrigues JL, Nusslein K, Tringe SG, Mirza BS, Tiedje JM, Bohannan BJ: </w:t>
      </w:r>
      <w:r w:rsidRPr="001D12DC">
        <w:rPr>
          <w:b/>
          <w:noProof/>
        </w:rPr>
        <w:t>Conversion of Amazon rainforest to agriculture alters community traits of methane-cycling organisms</w:t>
      </w:r>
      <w:r w:rsidRPr="001D12DC">
        <w:rPr>
          <w:noProof/>
        </w:rPr>
        <w:t xml:space="preserve">. </w:t>
      </w:r>
      <w:r w:rsidRPr="001D12DC">
        <w:rPr>
          <w:i/>
          <w:noProof/>
        </w:rPr>
        <w:t xml:space="preserve">Mol Ecol </w:t>
      </w:r>
      <w:r w:rsidRPr="001D12DC">
        <w:rPr>
          <w:noProof/>
        </w:rPr>
        <w:t xml:space="preserve">2017, </w:t>
      </w:r>
      <w:r w:rsidRPr="001D12DC">
        <w:rPr>
          <w:b/>
          <w:noProof/>
        </w:rPr>
        <w:t>26</w:t>
      </w:r>
      <w:r w:rsidRPr="001D12DC">
        <w:rPr>
          <w:noProof/>
        </w:rPr>
        <w:t>(6):1547-1556.</w:t>
      </w:r>
    </w:p>
    <w:p w14:paraId="5D3EEDD0" w14:textId="77777777" w:rsidR="001D12DC" w:rsidRPr="001D12DC" w:rsidRDefault="001D12DC" w:rsidP="00446299">
      <w:pPr>
        <w:pStyle w:val="EndNoteBibliography"/>
        <w:spacing w:line="480" w:lineRule="auto"/>
        <w:ind w:left="720" w:hanging="720"/>
        <w:rPr>
          <w:noProof/>
        </w:rPr>
        <w:pPrChange w:id="918" w:author="German Uritskiy" w:date="2018-06-12T15:46:00Z">
          <w:pPr>
            <w:pStyle w:val="EndNoteBibliography"/>
            <w:ind w:left="720" w:hanging="720"/>
          </w:pPr>
        </w:pPrChange>
      </w:pPr>
      <w:r w:rsidRPr="001D12DC">
        <w:rPr>
          <w:noProof/>
        </w:rPr>
        <w:t>7.</w:t>
      </w:r>
      <w:r w:rsidRPr="001D12DC">
        <w:rPr>
          <w:noProof/>
        </w:rPr>
        <w:tab/>
        <w:t xml:space="preserve">Oulas A, Pavloudi C, Polymenakou P, Pavlopoulos GA, Papanikolaou N, Kotoulas G, Arvanitidis C, Iliopoulos I: </w:t>
      </w:r>
      <w:r w:rsidRPr="001D12DC">
        <w:rPr>
          <w:b/>
          <w:noProof/>
        </w:rPr>
        <w:t>Metagenomics: tools and insights for analyzing next-generation sequencing data derived from biodiversity studies</w:t>
      </w:r>
      <w:r w:rsidRPr="001D12DC">
        <w:rPr>
          <w:noProof/>
        </w:rPr>
        <w:t xml:space="preserve">. </w:t>
      </w:r>
      <w:r w:rsidRPr="001D12DC">
        <w:rPr>
          <w:i/>
          <w:noProof/>
        </w:rPr>
        <w:t xml:space="preserve">Bioinform Biol Insights </w:t>
      </w:r>
      <w:r w:rsidRPr="001D12DC">
        <w:rPr>
          <w:noProof/>
        </w:rPr>
        <w:t xml:space="preserve">2015, </w:t>
      </w:r>
      <w:r w:rsidRPr="001D12DC">
        <w:rPr>
          <w:b/>
          <w:noProof/>
        </w:rPr>
        <w:t>9</w:t>
      </w:r>
      <w:r w:rsidRPr="001D12DC">
        <w:rPr>
          <w:noProof/>
        </w:rPr>
        <w:t>:75-88.</w:t>
      </w:r>
    </w:p>
    <w:p w14:paraId="7C3B3581" w14:textId="77777777" w:rsidR="001D12DC" w:rsidRPr="001D12DC" w:rsidRDefault="001D12DC" w:rsidP="00446299">
      <w:pPr>
        <w:pStyle w:val="EndNoteBibliography"/>
        <w:spacing w:line="480" w:lineRule="auto"/>
        <w:ind w:left="720" w:hanging="720"/>
        <w:rPr>
          <w:noProof/>
        </w:rPr>
        <w:pPrChange w:id="919" w:author="German Uritskiy" w:date="2018-06-12T15:46:00Z">
          <w:pPr>
            <w:pStyle w:val="EndNoteBibliography"/>
            <w:ind w:left="720" w:hanging="720"/>
          </w:pPr>
        </w:pPrChange>
      </w:pPr>
      <w:r w:rsidRPr="001D12DC">
        <w:rPr>
          <w:noProof/>
        </w:rPr>
        <w:t>8.</w:t>
      </w:r>
      <w:r w:rsidRPr="001D12DC">
        <w:rPr>
          <w:noProof/>
        </w:rPr>
        <w:tab/>
        <w:t xml:space="preserve">Roumpeka DD, Wallace RJ, Escalettes F, Fotheringham I, Watson M: </w:t>
      </w:r>
      <w:r w:rsidRPr="001D12DC">
        <w:rPr>
          <w:b/>
          <w:noProof/>
        </w:rPr>
        <w:t>A Review of Bioinformatics Tools for Bio-Prospecting from Metagenomic Sequence Data</w:t>
      </w:r>
      <w:r w:rsidRPr="001D12DC">
        <w:rPr>
          <w:noProof/>
        </w:rPr>
        <w:t xml:space="preserve">. </w:t>
      </w:r>
      <w:r w:rsidRPr="001D12DC">
        <w:rPr>
          <w:i/>
          <w:noProof/>
        </w:rPr>
        <w:t xml:space="preserve">Front Genet </w:t>
      </w:r>
      <w:r w:rsidRPr="001D12DC">
        <w:rPr>
          <w:noProof/>
        </w:rPr>
        <w:t xml:space="preserve">2017, </w:t>
      </w:r>
      <w:r w:rsidRPr="001D12DC">
        <w:rPr>
          <w:b/>
          <w:noProof/>
        </w:rPr>
        <w:t>8</w:t>
      </w:r>
      <w:r w:rsidRPr="001D12DC">
        <w:rPr>
          <w:noProof/>
        </w:rPr>
        <w:t>:23.</w:t>
      </w:r>
    </w:p>
    <w:p w14:paraId="023B31EC" w14:textId="77777777" w:rsidR="001D12DC" w:rsidRPr="001D12DC" w:rsidRDefault="001D12DC" w:rsidP="00446299">
      <w:pPr>
        <w:pStyle w:val="EndNoteBibliography"/>
        <w:spacing w:line="480" w:lineRule="auto"/>
        <w:ind w:left="720" w:hanging="720"/>
        <w:rPr>
          <w:noProof/>
        </w:rPr>
        <w:pPrChange w:id="920" w:author="German Uritskiy" w:date="2018-06-12T15:46:00Z">
          <w:pPr>
            <w:pStyle w:val="EndNoteBibliography"/>
            <w:ind w:left="720" w:hanging="720"/>
          </w:pPr>
        </w:pPrChange>
      </w:pPr>
      <w:r w:rsidRPr="001D12DC">
        <w:rPr>
          <w:noProof/>
        </w:rPr>
        <w:t>9.</w:t>
      </w:r>
      <w:r w:rsidRPr="001D12DC">
        <w:rPr>
          <w:noProof/>
        </w:rPr>
        <w:tab/>
        <w:t>Sczyrba A, Hofmann P, Belmann P, Koslicki D, Janssen S, Droge J, Gregor I, Majda S, Fiedler J, Dahms E</w:t>
      </w:r>
      <w:r w:rsidRPr="001D12DC">
        <w:rPr>
          <w:i/>
          <w:noProof/>
        </w:rPr>
        <w:t xml:space="preserve"> et al</w:t>
      </w:r>
      <w:r w:rsidRPr="001D12DC">
        <w:rPr>
          <w:noProof/>
        </w:rPr>
        <w:t xml:space="preserve">: </w:t>
      </w:r>
      <w:r w:rsidRPr="001D12DC">
        <w:rPr>
          <w:b/>
          <w:noProof/>
        </w:rPr>
        <w:t>Critical Assessment of Metagenome Interpretation-a benchmark of metagenomics software</w:t>
      </w:r>
      <w:r w:rsidRPr="001D12DC">
        <w:rPr>
          <w:noProof/>
        </w:rPr>
        <w:t xml:space="preserve">. </w:t>
      </w:r>
      <w:r w:rsidRPr="001D12DC">
        <w:rPr>
          <w:i/>
          <w:noProof/>
        </w:rPr>
        <w:t xml:space="preserve">Nat Methods </w:t>
      </w:r>
      <w:r w:rsidRPr="001D12DC">
        <w:rPr>
          <w:noProof/>
        </w:rPr>
        <w:t xml:space="preserve">2017, </w:t>
      </w:r>
      <w:r w:rsidRPr="001D12DC">
        <w:rPr>
          <w:b/>
          <w:noProof/>
        </w:rPr>
        <w:t>14</w:t>
      </w:r>
      <w:r w:rsidRPr="001D12DC">
        <w:rPr>
          <w:noProof/>
        </w:rPr>
        <w:t>(11):1063-1071.</w:t>
      </w:r>
    </w:p>
    <w:p w14:paraId="20DFCD7C" w14:textId="77777777" w:rsidR="001D12DC" w:rsidRPr="001D12DC" w:rsidRDefault="001D12DC" w:rsidP="00446299">
      <w:pPr>
        <w:pStyle w:val="EndNoteBibliography"/>
        <w:spacing w:line="480" w:lineRule="auto"/>
        <w:ind w:left="720" w:hanging="720"/>
        <w:rPr>
          <w:noProof/>
        </w:rPr>
        <w:pPrChange w:id="921" w:author="German Uritskiy" w:date="2018-06-12T15:46:00Z">
          <w:pPr>
            <w:pStyle w:val="EndNoteBibliography"/>
            <w:ind w:left="720" w:hanging="720"/>
          </w:pPr>
        </w:pPrChange>
      </w:pPr>
      <w:r w:rsidRPr="001D12DC">
        <w:rPr>
          <w:noProof/>
        </w:rPr>
        <w:t>10.</w:t>
      </w:r>
      <w:r w:rsidRPr="001D12DC">
        <w:rPr>
          <w:noProof/>
        </w:rPr>
        <w:tab/>
        <w:t xml:space="preserve">Piro VC, Matschkowski M, Renard BY: </w:t>
      </w:r>
      <w:r w:rsidRPr="001D12DC">
        <w:rPr>
          <w:b/>
          <w:noProof/>
        </w:rPr>
        <w:t>MetaMeta: integrating metagenome analysis tools to improve taxonomic profiling</w:t>
      </w:r>
      <w:r w:rsidRPr="001D12DC">
        <w:rPr>
          <w:noProof/>
        </w:rPr>
        <w:t xml:space="preserve">. </w:t>
      </w:r>
      <w:r w:rsidRPr="001D12DC">
        <w:rPr>
          <w:i/>
          <w:noProof/>
        </w:rPr>
        <w:t xml:space="preserve">Microbiome </w:t>
      </w:r>
      <w:r w:rsidRPr="001D12DC">
        <w:rPr>
          <w:noProof/>
        </w:rPr>
        <w:t xml:space="preserve">2017, </w:t>
      </w:r>
      <w:r w:rsidRPr="001D12DC">
        <w:rPr>
          <w:b/>
          <w:noProof/>
        </w:rPr>
        <w:t>5</w:t>
      </w:r>
      <w:r w:rsidRPr="001D12DC">
        <w:rPr>
          <w:noProof/>
        </w:rPr>
        <w:t>(1):101.</w:t>
      </w:r>
    </w:p>
    <w:p w14:paraId="6D443661" w14:textId="77777777" w:rsidR="001D12DC" w:rsidRPr="001D12DC" w:rsidRDefault="001D12DC" w:rsidP="00446299">
      <w:pPr>
        <w:pStyle w:val="EndNoteBibliography"/>
        <w:spacing w:line="480" w:lineRule="auto"/>
        <w:ind w:left="720" w:hanging="720"/>
        <w:rPr>
          <w:noProof/>
        </w:rPr>
        <w:pPrChange w:id="922" w:author="German Uritskiy" w:date="2018-06-12T15:46:00Z">
          <w:pPr>
            <w:pStyle w:val="EndNoteBibliography"/>
            <w:ind w:left="720" w:hanging="720"/>
          </w:pPr>
        </w:pPrChange>
      </w:pPr>
      <w:r w:rsidRPr="001D12DC">
        <w:rPr>
          <w:noProof/>
        </w:rPr>
        <w:t>11.</w:t>
      </w:r>
      <w:r w:rsidRPr="001D12DC">
        <w:rPr>
          <w:noProof/>
        </w:rPr>
        <w:tab/>
        <w:t xml:space="preserve">Escobar-Zepeda A, Vera-Ponce de Leon A, Sanchez-Flores A: </w:t>
      </w:r>
      <w:r w:rsidRPr="001D12DC">
        <w:rPr>
          <w:b/>
          <w:noProof/>
        </w:rPr>
        <w:t>The Road to Metagenomics: From Microbiology to DNA Sequencing Technologies and Bioinformatics</w:t>
      </w:r>
      <w:r w:rsidRPr="001D12DC">
        <w:rPr>
          <w:noProof/>
        </w:rPr>
        <w:t xml:space="preserve">. </w:t>
      </w:r>
      <w:r w:rsidRPr="001D12DC">
        <w:rPr>
          <w:i/>
          <w:noProof/>
        </w:rPr>
        <w:t xml:space="preserve">Front Genet </w:t>
      </w:r>
      <w:r w:rsidRPr="001D12DC">
        <w:rPr>
          <w:noProof/>
        </w:rPr>
        <w:t xml:space="preserve">2015, </w:t>
      </w:r>
      <w:r w:rsidRPr="001D12DC">
        <w:rPr>
          <w:b/>
          <w:noProof/>
        </w:rPr>
        <w:t>6</w:t>
      </w:r>
      <w:r w:rsidRPr="001D12DC">
        <w:rPr>
          <w:noProof/>
        </w:rPr>
        <w:t>:348.</w:t>
      </w:r>
    </w:p>
    <w:p w14:paraId="7B8D6409" w14:textId="77777777" w:rsidR="001D12DC" w:rsidRPr="001D12DC" w:rsidRDefault="001D12DC" w:rsidP="00446299">
      <w:pPr>
        <w:pStyle w:val="EndNoteBibliography"/>
        <w:spacing w:line="480" w:lineRule="auto"/>
        <w:ind w:left="720" w:hanging="720"/>
        <w:rPr>
          <w:noProof/>
        </w:rPr>
        <w:pPrChange w:id="923" w:author="German Uritskiy" w:date="2018-06-12T15:46:00Z">
          <w:pPr>
            <w:pStyle w:val="EndNoteBibliography"/>
            <w:ind w:left="720" w:hanging="720"/>
          </w:pPr>
        </w:pPrChange>
      </w:pPr>
      <w:r w:rsidRPr="001D12DC">
        <w:rPr>
          <w:noProof/>
        </w:rPr>
        <w:t>12.</w:t>
      </w:r>
      <w:r w:rsidRPr="001D12DC">
        <w:rPr>
          <w:noProof/>
        </w:rPr>
        <w:tab/>
        <w:t xml:space="preserve">Sharpton TJ: </w:t>
      </w:r>
      <w:r w:rsidRPr="001D12DC">
        <w:rPr>
          <w:b/>
          <w:noProof/>
        </w:rPr>
        <w:t>An introduction to the analysis of shotgun metagenomic data</w:t>
      </w:r>
      <w:r w:rsidRPr="001D12DC">
        <w:rPr>
          <w:noProof/>
        </w:rPr>
        <w:t xml:space="preserve">. </w:t>
      </w:r>
      <w:r w:rsidRPr="001D12DC">
        <w:rPr>
          <w:i/>
          <w:noProof/>
        </w:rPr>
        <w:t xml:space="preserve">Front Plant Sci </w:t>
      </w:r>
      <w:r w:rsidRPr="001D12DC">
        <w:rPr>
          <w:noProof/>
        </w:rPr>
        <w:t xml:space="preserve">2014, </w:t>
      </w:r>
      <w:r w:rsidRPr="001D12DC">
        <w:rPr>
          <w:b/>
          <w:noProof/>
        </w:rPr>
        <w:t>5</w:t>
      </w:r>
      <w:r w:rsidRPr="001D12DC">
        <w:rPr>
          <w:noProof/>
        </w:rPr>
        <w:t>:209.</w:t>
      </w:r>
    </w:p>
    <w:p w14:paraId="47D20D21" w14:textId="77777777" w:rsidR="001D12DC" w:rsidRPr="001D12DC" w:rsidRDefault="001D12DC" w:rsidP="00446299">
      <w:pPr>
        <w:pStyle w:val="EndNoteBibliography"/>
        <w:spacing w:line="480" w:lineRule="auto"/>
        <w:ind w:left="720" w:hanging="720"/>
        <w:rPr>
          <w:noProof/>
        </w:rPr>
        <w:pPrChange w:id="924" w:author="German Uritskiy" w:date="2018-06-12T15:46:00Z">
          <w:pPr>
            <w:pStyle w:val="EndNoteBibliography"/>
            <w:ind w:left="720" w:hanging="720"/>
          </w:pPr>
        </w:pPrChange>
      </w:pPr>
      <w:r w:rsidRPr="001D12DC">
        <w:rPr>
          <w:noProof/>
        </w:rPr>
        <w:t>13.</w:t>
      </w:r>
      <w:r w:rsidRPr="001D12DC">
        <w:rPr>
          <w:noProof/>
        </w:rPr>
        <w:tab/>
        <w:t xml:space="preserve">Ladoukakis E, Kolisis FN, Chatziioannou AA: </w:t>
      </w:r>
      <w:r w:rsidRPr="001D12DC">
        <w:rPr>
          <w:b/>
          <w:noProof/>
        </w:rPr>
        <w:t>Integrative workflows for metagenomic analysis</w:t>
      </w:r>
      <w:r w:rsidRPr="001D12DC">
        <w:rPr>
          <w:noProof/>
        </w:rPr>
        <w:t xml:space="preserve">. </w:t>
      </w:r>
      <w:r w:rsidRPr="001D12DC">
        <w:rPr>
          <w:i/>
          <w:noProof/>
        </w:rPr>
        <w:t xml:space="preserve">Front Cell Dev Biol </w:t>
      </w:r>
      <w:r w:rsidRPr="001D12DC">
        <w:rPr>
          <w:noProof/>
        </w:rPr>
        <w:t xml:space="preserve">2014, </w:t>
      </w:r>
      <w:r w:rsidRPr="001D12DC">
        <w:rPr>
          <w:b/>
          <w:noProof/>
        </w:rPr>
        <w:t>2</w:t>
      </w:r>
      <w:r w:rsidRPr="001D12DC">
        <w:rPr>
          <w:noProof/>
        </w:rPr>
        <w:t>:70.</w:t>
      </w:r>
    </w:p>
    <w:p w14:paraId="54A6FAB1" w14:textId="77777777" w:rsidR="001D12DC" w:rsidRPr="001D12DC" w:rsidRDefault="001D12DC" w:rsidP="00446299">
      <w:pPr>
        <w:pStyle w:val="EndNoteBibliography"/>
        <w:spacing w:line="480" w:lineRule="auto"/>
        <w:ind w:left="720" w:hanging="720"/>
        <w:rPr>
          <w:noProof/>
        </w:rPr>
        <w:pPrChange w:id="925" w:author="German Uritskiy" w:date="2018-06-12T15:46:00Z">
          <w:pPr>
            <w:pStyle w:val="EndNoteBibliography"/>
            <w:ind w:left="720" w:hanging="720"/>
          </w:pPr>
        </w:pPrChange>
      </w:pPr>
      <w:r w:rsidRPr="001D12DC">
        <w:rPr>
          <w:noProof/>
        </w:rPr>
        <w:t>14.</w:t>
      </w:r>
      <w:r w:rsidRPr="001D12DC">
        <w:rPr>
          <w:noProof/>
        </w:rPr>
        <w:tab/>
        <w:t xml:space="preserve">Batut B, Gravouil K, Defois C, Hiltemann S, Brugère J-F, Peyretaillade E, Peyret P: </w:t>
      </w:r>
      <w:r w:rsidRPr="001D12DC">
        <w:rPr>
          <w:b/>
          <w:noProof/>
        </w:rPr>
        <w:t>ASaiM: a Galaxy-based framework to analyze raw shotgun data from microbiota</w:t>
      </w:r>
      <w:r w:rsidRPr="001D12DC">
        <w:rPr>
          <w:noProof/>
        </w:rPr>
        <w:t xml:space="preserve">. </w:t>
      </w:r>
      <w:r w:rsidRPr="001D12DC">
        <w:rPr>
          <w:i/>
          <w:noProof/>
        </w:rPr>
        <w:t xml:space="preserve">bioRxiv </w:t>
      </w:r>
      <w:r w:rsidRPr="001D12DC">
        <w:rPr>
          <w:noProof/>
        </w:rPr>
        <w:t>2017, 10.1101/183970.</w:t>
      </w:r>
    </w:p>
    <w:p w14:paraId="186E3129" w14:textId="77777777" w:rsidR="001D12DC" w:rsidRPr="001D12DC" w:rsidRDefault="001D12DC" w:rsidP="00446299">
      <w:pPr>
        <w:pStyle w:val="EndNoteBibliography"/>
        <w:spacing w:line="480" w:lineRule="auto"/>
        <w:ind w:left="720" w:hanging="720"/>
        <w:rPr>
          <w:noProof/>
        </w:rPr>
        <w:pPrChange w:id="926" w:author="German Uritskiy" w:date="2018-06-12T15:46:00Z">
          <w:pPr>
            <w:pStyle w:val="EndNoteBibliography"/>
            <w:ind w:left="720" w:hanging="720"/>
          </w:pPr>
        </w:pPrChange>
      </w:pPr>
      <w:r w:rsidRPr="001D12DC">
        <w:rPr>
          <w:noProof/>
        </w:rPr>
        <w:t>15.</w:t>
      </w:r>
      <w:r w:rsidRPr="001D12DC">
        <w:rPr>
          <w:noProof/>
        </w:rPr>
        <w:tab/>
        <w:t xml:space="preserve">Kesh S, Raghupathi W: </w:t>
      </w:r>
      <w:r w:rsidRPr="001D12DC">
        <w:rPr>
          <w:b/>
          <w:noProof/>
        </w:rPr>
        <w:t>Critical issues in bioinformatics and computing</w:t>
      </w:r>
      <w:r w:rsidRPr="001D12DC">
        <w:rPr>
          <w:noProof/>
        </w:rPr>
        <w:t xml:space="preserve">. </w:t>
      </w:r>
      <w:r w:rsidRPr="001D12DC">
        <w:rPr>
          <w:i/>
          <w:noProof/>
        </w:rPr>
        <w:t xml:space="preserve">Perspect Health Inf Manag </w:t>
      </w:r>
      <w:r w:rsidRPr="001D12DC">
        <w:rPr>
          <w:noProof/>
        </w:rPr>
        <w:t xml:space="preserve">2004, </w:t>
      </w:r>
      <w:r w:rsidRPr="001D12DC">
        <w:rPr>
          <w:b/>
          <w:noProof/>
        </w:rPr>
        <w:t>1</w:t>
      </w:r>
      <w:r w:rsidRPr="001D12DC">
        <w:rPr>
          <w:noProof/>
        </w:rPr>
        <w:t>:9.</w:t>
      </w:r>
    </w:p>
    <w:p w14:paraId="0B0B51E2" w14:textId="77777777" w:rsidR="001D12DC" w:rsidRPr="001D12DC" w:rsidRDefault="001D12DC" w:rsidP="00446299">
      <w:pPr>
        <w:pStyle w:val="EndNoteBibliography"/>
        <w:spacing w:line="480" w:lineRule="auto"/>
        <w:ind w:left="720" w:hanging="720"/>
        <w:rPr>
          <w:noProof/>
        </w:rPr>
        <w:pPrChange w:id="927" w:author="German Uritskiy" w:date="2018-06-12T15:46:00Z">
          <w:pPr>
            <w:pStyle w:val="EndNoteBibliography"/>
            <w:ind w:left="720" w:hanging="720"/>
          </w:pPr>
        </w:pPrChange>
      </w:pPr>
      <w:r w:rsidRPr="001D12DC">
        <w:rPr>
          <w:noProof/>
        </w:rPr>
        <w:t>16.</w:t>
      </w:r>
      <w:r w:rsidRPr="001D12DC">
        <w:rPr>
          <w:noProof/>
        </w:rPr>
        <w:tab/>
        <w:t xml:space="preserve">Keegan KP, Glass EM, Meyer F: </w:t>
      </w:r>
      <w:r w:rsidRPr="001D12DC">
        <w:rPr>
          <w:b/>
          <w:noProof/>
        </w:rPr>
        <w:t>MG-RAST, a Metagenomics Service for Analysis of Microbial Community Structure and Function</w:t>
      </w:r>
      <w:r w:rsidRPr="001D12DC">
        <w:rPr>
          <w:noProof/>
        </w:rPr>
        <w:t xml:space="preserve">. In: </w:t>
      </w:r>
      <w:r w:rsidRPr="001D12DC">
        <w:rPr>
          <w:i/>
          <w:noProof/>
        </w:rPr>
        <w:t>Microbial Environmental Genomics (MEG).</w:t>
      </w:r>
      <w:r w:rsidRPr="001D12DC">
        <w:rPr>
          <w:noProof/>
        </w:rPr>
        <w:t xml:space="preserve"> Edited by Martin F, Uroz S, 10.1007/978-1-4939-3369-3_13. New York, NY: Springer New York; 2016: 207-233.</w:t>
      </w:r>
    </w:p>
    <w:p w14:paraId="0151FA11" w14:textId="77777777" w:rsidR="001D12DC" w:rsidRPr="001D12DC" w:rsidRDefault="001D12DC" w:rsidP="00446299">
      <w:pPr>
        <w:pStyle w:val="EndNoteBibliography"/>
        <w:spacing w:line="480" w:lineRule="auto"/>
        <w:ind w:left="720" w:hanging="720"/>
        <w:rPr>
          <w:noProof/>
        </w:rPr>
        <w:pPrChange w:id="928" w:author="German Uritskiy" w:date="2018-06-12T15:46:00Z">
          <w:pPr>
            <w:pStyle w:val="EndNoteBibliography"/>
            <w:ind w:left="720" w:hanging="720"/>
          </w:pPr>
        </w:pPrChange>
      </w:pPr>
      <w:r w:rsidRPr="001D12DC">
        <w:rPr>
          <w:noProof/>
        </w:rPr>
        <w:t>17.</w:t>
      </w:r>
      <w:r w:rsidRPr="001D12DC">
        <w:rPr>
          <w:noProof/>
        </w:rPr>
        <w:tab/>
        <w:t>Chen IA, Markowitz VM, Chu K, Palaniappan K, Szeto E, Pillay M, Ratner A, Huang J, Andersen E, Huntemann M</w:t>
      </w:r>
      <w:r w:rsidRPr="001D12DC">
        <w:rPr>
          <w:i/>
          <w:noProof/>
        </w:rPr>
        <w:t xml:space="preserve"> et al</w:t>
      </w:r>
      <w:r w:rsidRPr="001D12DC">
        <w:rPr>
          <w:noProof/>
        </w:rPr>
        <w:t xml:space="preserve">: </w:t>
      </w:r>
      <w:r w:rsidRPr="001D12DC">
        <w:rPr>
          <w:b/>
          <w:noProof/>
        </w:rPr>
        <w:t>IMG/M: integrated genome and metagenome comparative data analysis system</w:t>
      </w:r>
      <w:r w:rsidRPr="001D12DC">
        <w:rPr>
          <w:noProof/>
        </w:rPr>
        <w:t xml:space="preserve">. </w:t>
      </w:r>
      <w:r w:rsidRPr="001D12DC">
        <w:rPr>
          <w:i/>
          <w:noProof/>
        </w:rPr>
        <w:t xml:space="preserve">Nucleic Acids Res </w:t>
      </w:r>
      <w:r w:rsidRPr="001D12DC">
        <w:rPr>
          <w:noProof/>
        </w:rPr>
        <w:t xml:space="preserve">2017, </w:t>
      </w:r>
      <w:r w:rsidRPr="001D12DC">
        <w:rPr>
          <w:b/>
          <w:noProof/>
        </w:rPr>
        <w:t>45</w:t>
      </w:r>
      <w:r w:rsidRPr="001D12DC">
        <w:rPr>
          <w:noProof/>
        </w:rPr>
        <w:t>(D1):D507-D516.</w:t>
      </w:r>
    </w:p>
    <w:p w14:paraId="104C0554" w14:textId="77777777" w:rsidR="001D12DC" w:rsidRPr="001D12DC" w:rsidRDefault="001D12DC" w:rsidP="00446299">
      <w:pPr>
        <w:pStyle w:val="EndNoteBibliography"/>
        <w:spacing w:line="480" w:lineRule="auto"/>
        <w:ind w:left="720" w:hanging="720"/>
        <w:rPr>
          <w:noProof/>
        </w:rPr>
        <w:pPrChange w:id="929" w:author="German Uritskiy" w:date="2018-06-12T15:46:00Z">
          <w:pPr>
            <w:pStyle w:val="EndNoteBibliography"/>
            <w:ind w:left="720" w:hanging="720"/>
          </w:pPr>
        </w:pPrChange>
      </w:pPr>
      <w:r w:rsidRPr="001D12DC">
        <w:rPr>
          <w:noProof/>
        </w:rPr>
        <w:t>18.</w:t>
      </w:r>
      <w:r w:rsidRPr="001D12DC">
        <w:rPr>
          <w:noProof/>
        </w:rPr>
        <w:tab/>
        <w:t xml:space="preserve">Louvel G, Der Sarkissian C, Hanghoj K, Orlando L: </w:t>
      </w:r>
      <w:r w:rsidRPr="001D12DC">
        <w:rPr>
          <w:b/>
          <w:noProof/>
        </w:rPr>
        <w:t>metaBIT, an integrative and automated metagenomic pipeline for analysing microbial profiles from high-throughput sequencing shotgun data</w:t>
      </w:r>
      <w:r w:rsidRPr="001D12DC">
        <w:rPr>
          <w:noProof/>
        </w:rPr>
        <w:t xml:space="preserve">. </w:t>
      </w:r>
      <w:r w:rsidRPr="001D12DC">
        <w:rPr>
          <w:i/>
          <w:noProof/>
        </w:rPr>
        <w:t xml:space="preserve">Mol Ecol Resour </w:t>
      </w:r>
      <w:r w:rsidRPr="001D12DC">
        <w:rPr>
          <w:noProof/>
        </w:rPr>
        <w:t xml:space="preserve">2016, </w:t>
      </w:r>
      <w:r w:rsidRPr="001D12DC">
        <w:rPr>
          <w:b/>
          <w:noProof/>
        </w:rPr>
        <w:t>16</w:t>
      </w:r>
      <w:r w:rsidRPr="001D12DC">
        <w:rPr>
          <w:noProof/>
        </w:rPr>
        <w:t>(6):1415-1427.</w:t>
      </w:r>
    </w:p>
    <w:p w14:paraId="4E939A58" w14:textId="77777777" w:rsidR="001D12DC" w:rsidRPr="001D12DC" w:rsidRDefault="001D12DC" w:rsidP="00446299">
      <w:pPr>
        <w:pStyle w:val="EndNoteBibliography"/>
        <w:spacing w:line="480" w:lineRule="auto"/>
        <w:ind w:left="720" w:hanging="720"/>
        <w:rPr>
          <w:noProof/>
        </w:rPr>
        <w:pPrChange w:id="930" w:author="German Uritskiy" w:date="2018-06-12T15:46:00Z">
          <w:pPr>
            <w:pStyle w:val="EndNoteBibliography"/>
            <w:ind w:left="720" w:hanging="720"/>
          </w:pPr>
        </w:pPrChange>
      </w:pPr>
      <w:r w:rsidRPr="001D12DC">
        <w:rPr>
          <w:noProof/>
        </w:rPr>
        <w:t>19.</w:t>
      </w:r>
      <w:r w:rsidRPr="001D12DC">
        <w:rPr>
          <w:noProof/>
        </w:rPr>
        <w:tab/>
        <w:t xml:space="preserve">Alneberg J, Bjarnason BS, de Bruijn I, Schirmer M, Quick J, Ijaz UZ, Lahti L, Loman NJ, Andersson AF, Quince C: </w:t>
      </w:r>
      <w:r w:rsidRPr="001D12DC">
        <w:rPr>
          <w:b/>
          <w:noProof/>
        </w:rPr>
        <w:t>Binning metagenomic contigs by coverage and composition</w:t>
      </w:r>
      <w:r w:rsidRPr="001D12DC">
        <w:rPr>
          <w:noProof/>
        </w:rPr>
        <w:t xml:space="preserve">. </w:t>
      </w:r>
      <w:r w:rsidRPr="001D12DC">
        <w:rPr>
          <w:i/>
          <w:noProof/>
        </w:rPr>
        <w:t xml:space="preserve">Nat Methods </w:t>
      </w:r>
      <w:r w:rsidRPr="001D12DC">
        <w:rPr>
          <w:noProof/>
        </w:rPr>
        <w:t xml:space="preserve">2014, </w:t>
      </w:r>
      <w:r w:rsidRPr="001D12DC">
        <w:rPr>
          <w:b/>
          <w:noProof/>
        </w:rPr>
        <w:t>11</w:t>
      </w:r>
      <w:r w:rsidRPr="001D12DC">
        <w:rPr>
          <w:noProof/>
        </w:rPr>
        <w:t>(11):1144-1146.</w:t>
      </w:r>
    </w:p>
    <w:p w14:paraId="63B20D2B" w14:textId="77777777" w:rsidR="001D12DC" w:rsidRPr="001D12DC" w:rsidRDefault="001D12DC" w:rsidP="00446299">
      <w:pPr>
        <w:pStyle w:val="EndNoteBibliography"/>
        <w:spacing w:line="480" w:lineRule="auto"/>
        <w:ind w:left="720" w:hanging="720"/>
        <w:rPr>
          <w:noProof/>
        </w:rPr>
        <w:pPrChange w:id="931" w:author="German Uritskiy" w:date="2018-06-12T15:46:00Z">
          <w:pPr>
            <w:pStyle w:val="EndNoteBibliography"/>
            <w:ind w:left="720" w:hanging="720"/>
          </w:pPr>
        </w:pPrChange>
      </w:pPr>
      <w:r w:rsidRPr="001D12DC">
        <w:rPr>
          <w:noProof/>
        </w:rPr>
        <w:t>20.</w:t>
      </w:r>
      <w:r w:rsidRPr="001D12DC">
        <w:rPr>
          <w:noProof/>
        </w:rPr>
        <w:tab/>
        <w:t xml:space="preserve">Wu YW, Simmons BA, Singer SW: </w:t>
      </w:r>
      <w:r w:rsidRPr="001D12DC">
        <w:rPr>
          <w:b/>
          <w:noProof/>
        </w:rPr>
        <w:t>MaxBin 2.0: an automated binning algorithm to recover genomes from multiple metagenomic datasets</w:t>
      </w:r>
      <w:r w:rsidRPr="001D12DC">
        <w:rPr>
          <w:noProof/>
        </w:rPr>
        <w:t xml:space="preserve">. </w:t>
      </w:r>
      <w:r w:rsidRPr="001D12DC">
        <w:rPr>
          <w:i/>
          <w:noProof/>
        </w:rPr>
        <w:t xml:space="preserve">Bioinformatics </w:t>
      </w:r>
      <w:r w:rsidRPr="001D12DC">
        <w:rPr>
          <w:noProof/>
        </w:rPr>
        <w:t xml:space="preserve">2016, </w:t>
      </w:r>
      <w:r w:rsidRPr="001D12DC">
        <w:rPr>
          <w:b/>
          <w:noProof/>
        </w:rPr>
        <w:t>32</w:t>
      </w:r>
      <w:r w:rsidRPr="001D12DC">
        <w:rPr>
          <w:noProof/>
        </w:rPr>
        <w:t>(4):605-607.</w:t>
      </w:r>
    </w:p>
    <w:p w14:paraId="05A6DB2D" w14:textId="77777777" w:rsidR="001D12DC" w:rsidRPr="001D12DC" w:rsidRDefault="001D12DC" w:rsidP="00446299">
      <w:pPr>
        <w:pStyle w:val="EndNoteBibliography"/>
        <w:spacing w:line="480" w:lineRule="auto"/>
        <w:ind w:left="720" w:hanging="720"/>
        <w:rPr>
          <w:noProof/>
        </w:rPr>
        <w:pPrChange w:id="932" w:author="German Uritskiy" w:date="2018-06-12T15:46:00Z">
          <w:pPr>
            <w:pStyle w:val="EndNoteBibliography"/>
            <w:ind w:left="720" w:hanging="720"/>
          </w:pPr>
        </w:pPrChange>
      </w:pPr>
      <w:r w:rsidRPr="001D12DC">
        <w:rPr>
          <w:noProof/>
        </w:rPr>
        <w:t>21.</w:t>
      </w:r>
      <w:r w:rsidRPr="001D12DC">
        <w:rPr>
          <w:noProof/>
        </w:rPr>
        <w:tab/>
        <w:t xml:space="preserve">Kang DD, Froula J, Egan R, Wang Z: </w:t>
      </w:r>
      <w:r w:rsidRPr="001D12DC">
        <w:rPr>
          <w:b/>
          <w:noProof/>
        </w:rPr>
        <w:t>MetaBAT, an efficient tool for accurately reconstructing single genomes from complex microbial communities</w:t>
      </w:r>
      <w:r w:rsidRPr="001D12DC">
        <w:rPr>
          <w:noProof/>
        </w:rPr>
        <w:t xml:space="preserve">. </w:t>
      </w:r>
      <w:r w:rsidRPr="001D12DC">
        <w:rPr>
          <w:i/>
          <w:noProof/>
        </w:rPr>
        <w:t xml:space="preserve">PeerJ </w:t>
      </w:r>
      <w:r w:rsidRPr="001D12DC">
        <w:rPr>
          <w:noProof/>
        </w:rPr>
        <w:t xml:space="preserve">2015, </w:t>
      </w:r>
      <w:r w:rsidRPr="001D12DC">
        <w:rPr>
          <w:b/>
          <w:noProof/>
        </w:rPr>
        <w:t>3</w:t>
      </w:r>
      <w:r w:rsidRPr="001D12DC">
        <w:rPr>
          <w:noProof/>
        </w:rPr>
        <w:t>:e1165.</w:t>
      </w:r>
    </w:p>
    <w:p w14:paraId="2A0FBAB3" w14:textId="77777777" w:rsidR="001D12DC" w:rsidRPr="001D12DC" w:rsidRDefault="001D12DC" w:rsidP="00446299">
      <w:pPr>
        <w:pStyle w:val="EndNoteBibliography"/>
        <w:spacing w:line="480" w:lineRule="auto"/>
        <w:ind w:left="720" w:hanging="720"/>
        <w:rPr>
          <w:noProof/>
        </w:rPr>
        <w:pPrChange w:id="933" w:author="German Uritskiy" w:date="2018-06-12T15:46:00Z">
          <w:pPr>
            <w:pStyle w:val="EndNoteBibliography"/>
            <w:ind w:left="720" w:hanging="720"/>
          </w:pPr>
        </w:pPrChange>
      </w:pPr>
      <w:r w:rsidRPr="001D12DC">
        <w:rPr>
          <w:noProof/>
        </w:rPr>
        <w:t>22.</w:t>
      </w:r>
      <w:r w:rsidRPr="001D12DC">
        <w:rPr>
          <w:noProof/>
        </w:rPr>
        <w:tab/>
        <w:t xml:space="preserve">Sharon I, Morowitz MJ, Thomas BC, Costello EK, Relman DA, Banfield JF: </w:t>
      </w:r>
      <w:r w:rsidRPr="001D12DC">
        <w:rPr>
          <w:b/>
          <w:noProof/>
        </w:rPr>
        <w:t>Time series community genomics analysis reveals rapid shifts in bacterial species, strains, and phage during infant gut colonization</w:t>
      </w:r>
      <w:r w:rsidRPr="001D12DC">
        <w:rPr>
          <w:noProof/>
        </w:rPr>
        <w:t xml:space="preserve">. </w:t>
      </w:r>
      <w:r w:rsidRPr="001D12DC">
        <w:rPr>
          <w:i/>
          <w:noProof/>
        </w:rPr>
        <w:t xml:space="preserve">Genome Res </w:t>
      </w:r>
      <w:r w:rsidRPr="001D12DC">
        <w:rPr>
          <w:noProof/>
        </w:rPr>
        <w:t xml:space="preserve">2013, </w:t>
      </w:r>
      <w:r w:rsidRPr="001D12DC">
        <w:rPr>
          <w:b/>
          <w:noProof/>
        </w:rPr>
        <w:t>23</w:t>
      </w:r>
      <w:r w:rsidRPr="001D12DC">
        <w:rPr>
          <w:noProof/>
        </w:rPr>
        <w:t>(1):111-120.</w:t>
      </w:r>
    </w:p>
    <w:p w14:paraId="66FB77E9" w14:textId="77777777" w:rsidR="001D12DC" w:rsidRPr="001D12DC" w:rsidRDefault="001D12DC" w:rsidP="00446299">
      <w:pPr>
        <w:pStyle w:val="EndNoteBibliography"/>
        <w:spacing w:line="480" w:lineRule="auto"/>
        <w:ind w:left="720" w:hanging="720"/>
        <w:rPr>
          <w:noProof/>
        </w:rPr>
        <w:pPrChange w:id="934" w:author="German Uritskiy" w:date="2018-06-12T15:46:00Z">
          <w:pPr>
            <w:pStyle w:val="EndNoteBibliography"/>
            <w:ind w:left="720" w:hanging="720"/>
          </w:pPr>
        </w:pPrChange>
      </w:pPr>
      <w:r w:rsidRPr="001D12DC">
        <w:rPr>
          <w:noProof/>
        </w:rPr>
        <w:t>23.</w:t>
      </w:r>
      <w:r w:rsidRPr="001D12DC">
        <w:rPr>
          <w:noProof/>
        </w:rPr>
        <w:tab/>
        <w:t>Rinke C, Schwientek P, Sczyrba A, Ivanova NN, Anderson IJ, Cheng JF, Darling A, Malfatti S, Swan BK, Gies EA</w:t>
      </w:r>
      <w:r w:rsidRPr="001D12DC">
        <w:rPr>
          <w:i/>
          <w:noProof/>
        </w:rPr>
        <w:t xml:space="preserve"> et al</w:t>
      </w:r>
      <w:r w:rsidRPr="001D12DC">
        <w:rPr>
          <w:noProof/>
        </w:rPr>
        <w:t xml:space="preserve">: </w:t>
      </w:r>
      <w:r w:rsidRPr="001D12DC">
        <w:rPr>
          <w:b/>
          <w:noProof/>
        </w:rPr>
        <w:t>Insights into the phylogeny and coding potential of microbial dark matter</w:t>
      </w:r>
      <w:r w:rsidRPr="001D12DC">
        <w:rPr>
          <w:noProof/>
        </w:rPr>
        <w:t xml:space="preserve">. </w:t>
      </w:r>
      <w:r w:rsidRPr="001D12DC">
        <w:rPr>
          <w:i/>
          <w:noProof/>
        </w:rPr>
        <w:t xml:space="preserve">Nature </w:t>
      </w:r>
      <w:r w:rsidRPr="001D12DC">
        <w:rPr>
          <w:noProof/>
        </w:rPr>
        <w:t xml:space="preserve">2013, </w:t>
      </w:r>
      <w:r w:rsidRPr="001D12DC">
        <w:rPr>
          <w:b/>
          <w:noProof/>
        </w:rPr>
        <w:t>499</w:t>
      </w:r>
      <w:r w:rsidRPr="001D12DC">
        <w:rPr>
          <w:noProof/>
        </w:rPr>
        <w:t>(7459):431-437.</w:t>
      </w:r>
    </w:p>
    <w:p w14:paraId="739AA7DD" w14:textId="77777777" w:rsidR="001D12DC" w:rsidRPr="001D12DC" w:rsidRDefault="001D12DC" w:rsidP="00446299">
      <w:pPr>
        <w:pStyle w:val="EndNoteBibliography"/>
        <w:spacing w:line="480" w:lineRule="auto"/>
        <w:ind w:left="720" w:hanging="720"/>
        <w:rPr>
          <w:noProof/>
        </w:rPr>
        <w:pPrChange w:id="935" w:author="German Uritskiy" w:date="2018-06-12T15:46:00Z">
          <w:pPr>
            <w:pStyle w:val="EndNoteBibliography"/>
            <w:ind w:left="720" w:hanging="720"/>
          </w:pPr>
        </w:pPrChange>
      </w:pPr>
      <w:r w:rsidRPr="001D12DC">
        <w:rPr>
          <w:noProof/>
        </w:rPr>
        <w:t>24.</w:t>
      </w:r>
      <w:r w:rsidRPr="001D12DC">
        <w:rPr>
          <w:noProof/>
        </w:rPr>
        <w:tab/>
        <w:t xml:space="preserve">Parks DH, Imelfort M, Skennerton CT, Hugenholtz P, Tyson GW: </w:t>
      </w:r>
      <w:r w:rsidRPr="001D12DC">
        <w:rPr>
          <w:b/>
          <w:noProof/>
        </w:rPr>
        <w:t>CheckM: assessing the quality of microbial genomes recovered from isolates, single cells, and metagenomes</w:t>
      </w:r>
      <w:r w:rsidRPr="001D12DC">
        <w:rPr>
          <w:noProof/>
        </w:rPr>
        <w:t xml:space="preserve">. </w:t>
      </w:r>
      <w:r w:rsidRPr="001D12DC">
        <w:rPr>
          <w:i/>
          <w:noProof/>
        </w:rPr>
        <w:t xml:space="preserve">Genome Res </w:t>
      </w:r>
      <w:r w:rsidRPr="001D12DC">
        <w:rPr>
          <w:noProof/>
        </w:rPr>
        <w:t xml:space="preserve">2015, </w:t>
      </w:r>
      <w:r w:rsidRPr="001D12DC">
        <w:rPr>
          <w:b/>
          <w:noProof/>
        </w:rPr>
        <w:t>25</w:t>
      </w:r>
      <w:r w:rsidRPr="001D12DC">
        <w:rPr>
          <w:noProof/>
        </w:rPr>
        <w:t>(7):1043-1055.</w:t>
      </w:r>
    </w:p>
    <w:p w14:paraId="5DD5F48A" w14:textId="77777777" w:rsidR="001D12DC" w:rsidRPr="001D12DC" w:rsidRDefault="001D12DC" w:rsidP="00446299">
      <w:pPr>
        <w:pStyle w:val="EndNoteBibliography"/>
        <w:spacing w:line="480" w:lineRule="auto"/>
        <w:ind w:left="720" w:hanging="720"/>
        <w:rPr>
          <w:noProof/>
        </w:rPr>
        <w:pPrChange w:id="936" w:author="German Uritskiy" w:date="2018-06-12T15:46:00Z">
          <w:pPr>
            <w:pStyle w:val="EndNoteBibliography"/>
            <w:ind w:left="720" w:hanging="720"/>
          </w:pPr>
        </w:pPrChange>
      </w:pPr>
      <w:r w:rsidRPr="001D12DC">
        <w:rPr>
          <w:noProof/>
        </w:rPr>
        <w:t>25.</w:t>
      </w:r>
      <w:r w:rsidRPr="001D12DC">
        <w:rPr>
          <w:noProof/>
        </w:rPr>
        <w:tab/>
        <w:t xml:space="preserve">Mande SS, Mohammed MH, Ghosh TS: </w:t>
      </w:r>
      <w:r w:rsidRPr="001D12DC">
        <w:rPr>
          <w:b/>
          <w:noProof/>
        </w:rPr>
        <w:t>Classification of metagenomic sequences: methods and challenges</w:t>
      </w:r>
      <w:r w:rsidRPr="001D12DC">
        <w:rPr>
          <w:noProof/>
        </w:rPr>
        <w:t xml:space="preserve">. </w:t>
      </w:r>
      <w:r w:rsidRPr="001D12DC">
        <w:rPr>
          <w:i/>
          <w:noProof/>
        </w:rPr>
        <w:t xml:space="preserve">Brief Bioinform </w:t>
      </w:r>
      <w:r w:rsidRPr="001D12DC">
        <w:rPr>
          <w:noProof/>
        </w:rPr>
        <w:t xml:space="preserve">2012, </w:t>
      </w:r>
      <w:r w:rsidRPr="001D12DC">
        <w:rPr>
          <w:b/>
          <w:noProof/>
        </w:rPr>
        <w:t>13</w:t>
      </w:r>
      <w:r w:rsidRPr="001D12DC">
        <w:rPr>
          <w:noProof/>
        </w:rPr>
        <w:t>(6):669-681.</w:t>
      </w:r>
    </w:p>
    <w:p w14:paraId="42401CD0" w14:textId="77777777" w:rsidR="001D12DC" w:rsidRPr="001D12DC" w:rsidRDefault="001D12DC" w:rsidP="00446299">
      <w:pPr>
        <w:pStyle w:val="EndNoteBibliography"/>
        <w:spacing w:line="480" w:lineRule="auto"/>
        <w:ind w:left="720" w:hanging="720"/>
        <w:rPr>
          <w:noProof/>
        </w:rPr>
        <w:pPrChange w:id="937" w:author="German Uritskiy" w:date="2018-06-12T15:46:00Z">
          <w:pPr>
            <w:pStyle w:val="EndNoteBibliography"/>
            <w:ind w:left="720" w:hanging="720"/>
          </w:pPr>
        </w:pPrChange>
      </w:pPr>
      <w:r w:rsidRPr="001D12DC">
        <w:rPr>
          <w:noProof/>
        </w:rPr>
        <w:t>26.</w:t>
      </w:r>
      <w:r w:rsidRPr="001D12DC">
        <w:rPr>
          <w:noProof/>
        </w:rPr>
        <w:tab/>
        <w:t xml:space="preserve">Imelfort M, Parks D, Woodcroft BJ, Dennis P, Hugenholtz P, Tyson GW: </w:t>
      </w:r>
      <w:r w:rsidRPr="001D12DC">
        <w:rPr>
          <w:b/>
          <w:noProof/>
        </w:rPr>
        <w:t>GroopM: an automated tool for the recovery of population genomes from related metagenomes</w:t>
      </w:r>
      <w:r w:rsidRPr="001D12DC">
        <w:rPr>
          <w:noProof/>
        </w:rPr>
        <w:t xml:space="preserve">. </w:t>
      </w:r>
      <w:r w:rsidRPr="001D12DC">
        <w:rPr>
          <w:i/>
          <w:noProof/>
        </w:rPr>
        <w:t xml:space="preserve">PeerJ </w:t>
      </w:r>
      <w:r w:rsidRPr="001D12DC">
        <w:rPr>
          <w:noProof/>
        </w:rPr>
        <w:t xml:space="preserve">2014, </w:t>
      </w:r>
      <w:r w:rsidRPr="001D12DC">
        <w:rPr>
          <w:b/>
          <w:noProof/>
        </w:rPr>
        <w:t>2</w:t>
      </w:r>
      <w:r w:rsidRPr="001D12DC">
        <w:rPr>
          <w:noProof/>
        </w:rPr>
        <w:t>:e603.</w:t>
      </w:r>
    </w:p>
    <w:p w14:paraId="44EEC253" w14:textId="77777777" w:rsidR="001D12DC" w:rsidRPr="001D12DC" w:rsidRDefault="001D12DC" w:rsidP="00446299">
      <w:pPr>
        <w:pStyle w:val="EndNoteBibliography"/>
        <w:spacing w:line="480" w:lineRule="auto"/>
        <w:ind w:left="720" w:hanging="720"/>
        <w:rPr>
          <w:noProof/>
        </w:rPr>
        <w:pPrChange w:id="938" w:author="German Uritskiy" w:date="2018-06-12T15:46:00Z">
          <w:pPr>
            <w:pStyle w:val="EndNoteBibliography"/>
            <w:ind w:left="720" w:hanging="720"/>
          </w:pPr>
        </w:pPrChange>
      </w:pPr>
      <w:r w:rsidRPr="001D12DC">
        <w:rPr>
          <w:noProof/>
        </w:rPr>
        <w:t>27.</w:t>
      </w:r>
      <w:r w:rsidRPr="001D12DC">
        <w:rPr>
          <w:noProof/>
        </w:rPr>
        <w:tab/>
        <w:t xml:space="preserve">Sieber CMK, Probst AJ, Sharrar A, Thomas BC, Hess M, Tringe SG, Banfield JF: </w:t>
      </w:r>
      <w:r w:rsidRPr="001D12DC">
        <w:rPr>
          <w:b/>
          <w:noProof/>
        </w:rPr>
        <w:t>Recovery of genomes from metagenomes via a dereplication, aggregation and scoring strategy</w:t>
      </w:r>
      <w:r w:rsidRPr="001D12DC">
        <w:rPr>
          <w:noProof/>
        </w:rPr>
        <w:t xml:space="preserve">. </w:t>
      </w:r>
      <w:r w:rsidRPr="001D12DC">
        <w:rPr>
          <w:i/>
          <w:noProof/>
        </w:rPr>
        <w:t xml:space="preserve">Nat Microbiol </w:t>
      </w:r>
      <w:r w:rsidRPr="001D12DC">
        <w:rPr>
          <w:noProof/>
        </w:rPr>
        <w:t>2018, 10.1038/s41564-018-0171-1.</w:t>
      </w:r>
    </w:p>
    <w:p w14:paraId="55E60495" w14:textId="77777777" w:rsidR="001D12DC" w:rsidRPr="001D12DC" w:rsidRDefault="001D12DC" w:rsidP="00446299">
      <w:pPr>
        <w:pStyle w:val="EndNoteBibliography"/>
        <w:spacing w:line="480" w:lineRule="auto"/>
        <w:ind w:left="720" w:hanging="720"/>
        <w:rPr>
          <w:noProof/>
        </w:rPr>
        <w:pPrChange w:id="939" w:author="German Uritskiy" w:date="2018-06-12T15:46:00Z">
          <w:pPr>
            <w:pStyle w:val="EndNoteBibliography"/>
            <w:ind w:left="720" w:hanging="720"/>
          </w:pPr>
        </w:pPrChange>
      </w:pPr>
      <w:r w:rsidRPr="001D12DC">
        <w:rPr>
          <w:noProof/>
        </w:rPr>
        <w:t>28.</w:t>
      </w:r>
      <w:r w:rsidRPr="001D12DC">
        <w:rPr>
          <w:noProof/>
        </w:rPr>
        <w:tab/>
        <w:t xml:space="preserve">Song WZ, Thomas T: </w:t>
      </w:r>
      <w:r w:rsidRPr="001D12DC">
        <w:rPr>
          <w:b/>
          <w:noProof/>
        </w:rPr>
        <w:t>Binning_refiner: improving genome bins through the combination of different binning programs</w:t>
      </w:r>
      <w:r w:rsidRPr="001D12DC">
        <w:rPr>
          <w:noProof/>
        </w:rPr>
        <w:t xml:space="preserve">. </w:t>
      </w:r>
      <w:r w:rsidRPr="001D12DC">
        <w:rPr>
          <w:i/>
          <w:noProof/>
        </w:rPr>
        <w:t xml:space="preserve">Bioinformatics </w:t>
      </w:r>
      <w:r w:rsidRPr="001D12DC">
        <w:rPr>
          <w:noProof/>
        </w:rPr>
        <w:t xml:space="preserve">2017, </w:t>
      </w:r>
      <w:r w:rsidRPr="001D12DC">
        <w:rPr>
          <w:b/>
          <w:noProof/>
        </w:rPr>
        <w:t>33</w:t>
      </w:r>
      <w:r w:rsidRPr="001D12DC">
        <w:rPr>
          <w:noProof/>
        </w:rPr>
        <w:t>(12):1873-1875.</w:t>
      </w:r>
    </w:p>
    <w:p w14:paraId="2A74CC02" w14:textId="77777777" w:rsidR="001D12DC" w:rsidRPr="001D12DC" w:rsidRDefault="001D12DC" w:rsidP="00446299">
      <w:pPr>
        <w:pStyle w:val="EndNoteBibliography"/>
        <w:spacing w:line="480" w:lineRule="auto"/>
        <w:ind w:left="720" w:hanging="720"/>
        <w:rPr>
          <w:noProof/>
        </w:rPr>
        <w:pPrChange w:id="940" w:author="German Uritskiy" w:date="2018-06-12T15:46:00Z">
          <w:pPr>
            <w:pStyle w:val="EndNoteBibliography"/>
            <w:ind w:left="720" w:hanging="720"/>
          </w:pPr>
        </w:pPrChange>
      </w:pPr>
      <w:r w:rsidRPr="001D12DC">
        <w:rPr>
          <w:noProof/>
        </w:rPr>
        <w:t>29.</w:t>
      </w:r>
      <w:r w:rsidRPr="001D12DC">
        <w:rPr>
          <w:noProof/>
        </w:rPr>
        <w:tab/>
        <w:t xml:space="preserve">Wood DE, Salzberg SL: </w:t>
      </w:r>
      <w:r w:rsidRPr="001D12DC">
        <w:rPr>
          <w:b/>
          <w:noProof/>
        </w:rPr>
        <w:t>Kraken: ultrafast metagenomic sequence classification using exact alignments</w:t>
      </w:r>
      <w:r w:rsidRPr="001D12DC">
        <w:rPr>
          <w:noProof/>
        </w:rPr>
        <w:t xml:space="preserve">. </w:t>
      </w:r>
      <w:r w:rsidRPr="001D12DC">
        <w:rPr>
          <w:i/>
          <w:noProof/>
        </w:rPr>
        <w:t xml:space="preserve">Genome Biol </w:t>
      </w:r>
      <w:r w:rsidRPr="001D12DC">
        <w:rPr>
          <w:noProof/>
        </w:rPr>
        <w:t xml:space="preserve">2014, </w:t>
      </w:r>
      <w:r w:rsidRPr="001D12DC">
        <w:rPr>
          <w:b/>
          <w:noProof/>
        </w:rPr>
        <w:t>15</w:t>
      </w:r>
      <w:r w:rsidRPr="001D12DC">
        <w:rPr>
          <w:noProof/>
        </w:rPr>
        <w:t>(3):R46.</w:t>
      </w:r>
    </w:p>
    <w:p w14:paraId="5F0CE275" w14:textId="77777777" w:rsidR="001D12DC" w:rsidRPr="001D12DC" w:rsidRDefault="001D12DC" w:rsidP="00446299">
      <w:pPr>
        <w:pStyle w:val="EndNoteBibliography"/>
        <w:spacing w:line="480" w:lineRule="auto"/>
        <w:ind w:left="720" w:hanging="720"/>
        <w:rPr>
          <w:noProof/>
        </w:rPr>
        <w:pPrChange w:id="941" w:author="German Uritskiy" w:date="2018-06-12T15:46:00Z">
          <w:pPr>
            <w:pStyle w:val="EndNoteBibliography"/>
            <w:ind w:left="720" w:hanging="720"/>
          </w:pPr>
        </w:pPrChange>
      </w:pPr>
      <w:r w:rsidRPr="001D12DC">
        <w:rPr>
          <w:noProof/>
        </w:rPr>
        <w:t>30.</w:t>
      </w:r>
      <w:r w:rsidRPr="001D12DC">
        <w:rPr>
          <w:noProof/>
        </w:rPr>
        <w:tab/>
        <w:t xml:space="preserve">Droge J, Gregor I, McHardy AC: </w:t>
      </w:r>
      <w:r w:rsidRPr="001D12DC">
        <w:rPr>
          <w:b/>
          <w:noProof/>
        </w:rPr>
        <w:t>Taxator-tk: precise taxonomic assignment of metagenomes by fast approximation of evolutionary neighborhoods</w:t>
      </w:r>
      <w:r w:rsidRPr="001D12DC">
        <w:rPr>
          <w:noProof/>
        </w:rPr>
        <w:t xml:space="preserve">. </w:t>
      </w:r>
      <w:r w:rsidRPr="001D12DC">
        <w:rPr>
          <w:i/>
          <w:noProof/>
        </w:rPr>
        <w:t xml:space="preserve">Bioinformatics </w:t>
      </w:r>
      <w:r w:rsidRPr="001D12DC">
        <w:rPr>
          <w:noProof/>
        </w:rPr>
        <w:t xml:space="preserve">2015, </w:t>
      </w:r>
      <w:r w:rsidRPr="001D12DC">
        <w:rPr>
          <w:b/>
          <w:noProof/>
        </w:rPr>
        <w:t>31</w:t>
      </w:r>
      <w:r w:rsidRPr="001D12DC">
        <w:rPr>
          <w:noProof/>
        </w:rPr>
        <w:t>(6):817-824.</w:t>
      </w:r>
    </w:p>
    <w:p w14:paraId="3C0B5218" w14:textId="77777777" w:rsidR="001D12DC" w:rsidRPr="001D12DC" w:rsidRDefault="001D12DC" w:rsidP="00446299">
      <w:pPr>
        <w:pStyle w:val="EndNoteBibliography"/>
        <w:spacing w:line="480" w:lineRule="auto"/>
        <w:ind w:left="720" w:hanging="720"/>
        <w:rPr>
          <w:noProof/>
        </w:rPr>
        <w:pPrChange w:id="942" w:author="German Uritskiy" w:date="2018-06-12T15:46:00Z">
          <w:pPr>
            <w:pStyle w:val="EndNoteBibliography"/>
            <w:ind w:left="720" w:hanging="720"/>
          </w:pPr>
        </w:pPrChange>
      </w:pPr>
      <w:r w:rsidRPr="001D12DC">
        <w:rPr>
          <w:noProof/>
        </w:rPr>
        <w:t>31.</w:t>
      </w:r>
      <w:r w:rsidRPr="001D12DC">
        <w:rPr>
          <w:noProof/>
        </w:rPr>
        <w:tab/>
        <w:t xml:space="preserve">Quinlan AR, Hall IM: </w:t>
      </w:r>
      <w:r w:rsidRPr="001D12DC">
        <w:rPr>
          <w:b/>
          <w:noProof/>
        </w:rPr>
        <w:t>BEDTools: a flexible suite of utilities for comparing genomic features</w:t>
      </w:r>
      <w:r w:rsidRPr="001D12DC">
        <w:rPr>
          <w:noProof/>
        </w:rPr>
        <w:t xml:space="preserve">. </w:t>
      </w:r>
      <w:r w:rsidRPr="001D12DC">
        <w:rPr>
          <w:i/>
          <w:noProof/>
        </w:rPr>
        <w:t xml:space="preserve">Bioinformatics </w:t>
      </w:r>
      <w:r w:rsidRPr="001D12DC">
        <w:rPr>
          <w:noProof/>
        </w:rPr>
        <w:t xml:space="preserve">2010, </w:t>
      </w:r>
      <w:r w:rsidRPr="001D12DC">
        <w:rPr>
          <w:b/>
          <w:noProof/>
        </w:rPr>
        <w:t>26</w:t>
      </w:r>
      <w:r w:rsidRPr="001D12DC">
        <w:rPr>
          <w:noProof/>
        </w:rPr>
        <w:t>(6):841-842.</w:t>
      </w:r>
    </w:p>
    <w:p w14:paraId="496C6C23" w14:textId="77777777" w:rsidR="001D12DC" w:rsidRPr="001D12DC" w:rsidRDefault="001D12DC" w:rsidP="00446299">
      <w:pPr>
        <w:pStyle w:val="EndNoteBibliography"/>
        <w:spacing w:line="480" w:lineRule="auto"/>
        <w:ind w:left="720" w:hanging="720"/>
        <w:rPr>
          <w:noProof/>
        </w:rPr>
        <w:pPrChange w:id="943" w:author="German Uritskiy" w:date="2018-06-12T15:46:00Z">
          <w:pPr>
            <w:pStyle w:val="EndNoteBibliography"/>
            <w:ind w:left="720" w:hanging="720"/>
          </w:pPr>
        </w:pPrChange>
      </w:pPr>
      <w:r w:rsidRPr="001D12DC">
        <w:rPr>
          <w:noProof/>
        </w:rPr>
        <w:t>32.</w:t>
      </w:r>
      <w:r w:rsidRPr="001D12DC">
        <w:rPr>
          <w:noProof/>
        </w:rPr>
        <w:tab/>
        <w:t xml:space="preserve">Li H, Durbin R: </w:t>
      </w:r>
      <w:r w:rsidRPr="001D12DC">
        <w:rPr>
          <w:b/>
          <w:noProof/>
        </w:rPr>
        <w:t>Fast and accurate short read alignment with Burrows-Wheeler transform</w:t>
      </w:r>
      <w:r w:rsidRPr="001D12DC">
        <w:rPr>
          <w:noProof/>
        </w:rPr>
        <w:t xml:space="preserve">. </w:t>
      </w:r>
      <w:r w:rsidRPr="001D12DC">
        <w:rPr>
          <w:i/>
          <w:noProof/>
        </w:rPr>
        <w:t xml:space="preserve">Bioinformatics </w:t>
      </w:r>
      <w:r w:rsidRPr="001D12DC">
        <w:rPr>
          <w:noProof/>
        </w:rPr>
        <w:t xml:space="preserve">2009, </w:t>
      </w:r>
      <w:r w:rsidRPr="001D12DC">
        <w:rPr>
          <w:b/>
          <w:noProof/>
        </w:rPr>
        <w:t>25</w:t>
      </w:r>
      <w:r w:rsidRPr="001D12DC">
        <w:rPr>
          <w:noProof/>
        </w:rPr>
        <w:t>(14):1754-1760.</w:t>
      </w:r>
    </w:p>
    <w:p w14:paraId="677A8DBD" w14:textId="77777777" w:rsidR="001D12DC" w:rsidRPr="001D12DC" w:rsidRDefault="001D12DC" w:rsidP="00446299">
      <w:pPr>
        <w:pStyle w:val="EndNoteBibliography"/>
        <w:spacing w:line="480" w:lineRule="auto"/>
        <w:ind w:left="720" w:hanging="720"/>
        <w:rPr>
          <w:noProof/>
        </w:rPr>
        <w:pPrChange w:id="944" w:author="German Uritskiy" w:date="2018-06-12T15:46:00Z">
          <w:pPr>
            <w:pStyle w:val="EndNoteBibliography"/>
            <w:ind w:left="720" w:hanging="720"/>
          </w:pPr>
        </w:pPrChange>
      </w:pPr>
      <w:r w:rsidRPr="001D12DC">
        <w:rPr>
          <w:noProof/>
        </w:rPr>
        <w:t>33.</w:t>
      </w:r>
      <w:r w:rsidRPr="001D12DC">
        <w:rPr>
          <w:noProof/>
        </w:rPr>
        <w:tab/>
        <w:t xml:space="preserve">Grüning B, Dale R, Sjödin A, Rowe J, Chapman BA, Tomkins-Tinch CH, Valieris R, Köster J: </w:t>
      </w:r>
      <w:r w:rsidRPr="001D12DC">
        <w:rPr>
          <w:b/>
          <w:noProof/>
        </w:rPr>
        <w:t>Bioconda: A sustainable and comprehensive software distribution for the life sciences</w:t>
      </w:r>
      <w:r w:rsidRPr="001D12DC">
        <w:rPr>
          <w:noProof/>
        </w:rPr>
        <w:t xml:space="preserve">. </w:t>
      </w:r>
      <w:r w:rsidRPr="001D12DC">
        <w:rPr>
          <w:i/>
          <w:noProof/>
        </w:rPr>
        <w:t xml:space="preserve">bioRxiv </w:t>
      </w:r>
      <w:r w:rsidRPr="001D12DC">
        <w:rPr>
          <w:noProof/>
        </w:rPr>
        <w:t>2017, 10.1101/207092.</w:t>
      </w:r>
    </w:p>
    <w:p w14:paraId="46D06CE8" w14:textId="77777777" w:rsidR="001D12DC" w:rsidRPr="001D12DC" w:rsidRDefault="001D12DC" w:rsidP="00446299">
      <w:pPr>
        <w:pStyle w:val="EndNoteBibliography"/>
        <w:spacing w:line="480" w:lineRule="auto"/>
        <w:ind w:left="720" w:hanging="720"/>
        <w:rPr>
          <w:noProof/>
        </w:rPr>
        <w:pPrChange w:id="945" w:author="German Uritskiy" w:date="2018-06-12T15:46:00Z">
          <w:pPr>
            <w:pStyle w:val="EndNoteBibliography"/>
            <w:ind w:left="720" w:hanging="720"/>
          </w:pPr>
        </w:pPrChange>
      </w:pPr>
      <w:r w:rsidRPr="001D12DC">
        <w:rPr>
          <w:noProof/>
        </w:rPr>
        <w:t>34.</w:t>
      </w:r>
      <w:r w:rsidRPr="001D12DC">
        <w:rPr>
          <w:noProof/>
        </w:rPr>
        <w:tab/>
        <w:t>Bankevich A, Nurk  S, Antipov D, Gurevich AA, Dvorkin M, Kulikov AS, Lesin VM, Nikolenko SI, Pham S, Prjibelski AD</w:t>
      </w:r>
      <w:r w:rsidRPr="001D12DC">
        <w:rPr>
          <w:i/>
          <w:noProof/>
        </w:rPr>
        <w:t xml:space="preserve"> et al</w:t>
      </w:r>
      <w:r w:rsidRPr="001D12DC">
        <w:rPr>
          <w:noProof/>
        </w:rPr>
        <w:t xml:space="preserve">: </w:t>
      </w:r>
      <w:r w:rsidRPr="001D12DC">
        <w:rPr>
          <w:b/>
          <w:noProof/>
        </w:rPr>
        <w:t>SPAdes: a new genome assembly algorithm and its applications to single-cell sequencing.</w:t>
      </w:r>
      <w:r w:rsidRPr="001D12DC">
        <w:rPr>
          <w:noProof/>
        </w:rPr>
        <w:t xml:space="preserve"> </w:t>
      </w:r>
      <w:r w:rsidRPr="001D12DC">
        <w:rPr>
          <w:i/>
          <w:noProof/>
        </w:rPr>
        <w:t xml:space="preserve">J Comput Biol </w:t>
      </w:r>
      <w:r w:rsidRPr="001D12DC">
        <w:rPr>
          <w:noProof/>
        </w:rPr>
        <w:t xml:space="preserve">2012, </w:t>
      </w:r>
      <w:r w:rsidRPr="001D12DC">
        <w:rPr>
          <w:b/>
          <w:noProof/>
        </w:rPr>
        <w:t>19</w:t>
      </w:r>
      <w:r w:rsidRPr="001D12DC">
        <w:rPr>
          <w:noProof/>
        </w:rPr>
        <w:t>:455-477.</w:t>
      </w:r>
    </w:p>
    <w:p w14:paraId="141B7620" w14:textId="77777777" w:rsidR="001D12DC" w:rsidRPr="001D12DC" w:rsidRDefault="001D12DC" w:rsidP="00446299">
      <w:pPr>
        <w:pStyle w:val="EndNoteBibliography"/>
        <w:spacing w:line="480" w:lineRule="auto"/>
        <w:ind w:left="720" w:hanging="720"/>
        <w:rPr>
          <w:noProof/>
        </w:rPr>
        <w:pPrChange w:id="946" w:author="German Uritskiy" w:date="2018-06-12T15:46:00Z">
          <w:pPr>
            <w:pStyle w:val="EndNoteBibliography"/>
            <w:ind w:left="720" w:hanging="720"/>
          </w:pPr>
        </w:pPrChange>
      </w:pPr>
      <w:r w:rsidRPr="001D12DC">
        <w:rPr>
          <w:noProof/>
        </w:rPr>
        <w:t>35.</w:t>
      </w:r>
      <w:r w:rsidRPr="001D12DC">
        <w:rPr>
          <w:noProof/>
        </w:rPr>
        <w:tab/>
        <w:t xml:space="preserve">Li D, Luo R, Liu CM, Leung CM, Ting HF, Sadakane K, Yamashita H, Lam TW: </w:t>
      </w:r>
      <w:r w:rsidRPr="001D12DC">
        <w:rPr>
          <w:b/>
          <w:noProof/>
        </w:rPr>
        <w:t>MEGAHIT v1.0: A fast and scalable metagenome assembler driven by advanced methodologies and community practices</w:t>
      </w:r>
      <w:r w:rsidRPr="001D12DC">
        <w:rPr>
          <w:noProof/>
        </w:rPr>
        <w:t xml:space="preserve">. </w:t>
      </w:r>
      <w:r w:rsidRPr="001D12DC">
        <w:rPr>
          <w:i/>
          <w:noProof/>
        </w:rPr>
        <w:t xml:space="preserve">Methods </w:t>
      </w:r>
      <w:r w:rsidRPr="001D12DC">
        <w:rPr>
          <w:noProof/>
        </w:rPr>
        <w:t xml:space="preserve">2016, </w:t>
      </w:r>
      <w:r w:rsidRPr="001D12DC">
        <w:rPr>
          <w:b/>
          <w:noProof/>
        </w:rPr>
        <w:t>102</w:t>
      </w:r>
      <w:r w:rsidRPr="001D12DC">
        <w:rPr>
          <w:noProof/>
        </w:rPr>
        <w:t>:3-11.</w:t>
      </w:r>
    </w:p>
    <w:p w14:paraId="0791C22D" w14:textId="77777777" w:rsidR="001D12DC" w:rsidRPr="001D12DC" w:rsidRDefault="001D12DC" w:rsidP="00446299">
      <w:pPr>
        <w:pStyle w:val="EndNoteBibliography"/>
        <w:spacing w:line="480" w:lineRule="auto"/>
        <w:ind w:left="720" w:hanging="720"/>
        <w:rPr>
          <w:noProof/>
        </w:rPr>
        <w:pPrChange w:id="947" w:author="German Uritskiy" w:date="2018-06-12T15:46:00Z">
          <w:pPr>
            <w:pStyle w:val="EndNoteBibliography"/>
            <w:ind w:left="720" w:hanging="720"/>
          </w:pPr>
        </w:pPrChange>
      </w:pPr>
      <w:r w:rsidRPr="001D12DC">
        <w:rPr>
          <w:noProof/>
        </w:rPr>
        <w:t>36.</w:t>
      </w:r>
      <w:r w:rsidRPr="001D12DC">
        <w:rPr>
          <w:noProof/>
        </w:rPr>
        <w:tab/>
        <w:t xml:space="preserve">Nurk S, Meleshko D, Korobeynikov A, Pevzner PA: </w:t>
      </w:r>
      <w:r w:rsidRPr="001D12DC">
        <w:rPr>
          <w:b/>
          <w:noProof/>
        </w:rPr>
        <w:t>metaSPAdes: a new versatile metagenomic assembler</w:t>
      </w:r>
      <w:r w:rsidRPr="001D12DC">
        <w:rPr>
          <w:noProof/>
        </w:rPr>
        <w:t xml:space="preserve">. </w:t>
      </w:r>
      <w:r w:rsidRPr="001D12DC">
        <w:rPr>
          <w:i/>
          <w:noProof/>
        </w:rPr>
        <w:t xml:space="preserve">Genome Res </w:t>
      </w:r>
      <w:r w:rsidRPr="001D12DC">
        <w:rPr>
          <w:noProof/>
        </w:rPr>
        <w:t xml:space="preserve">2017, </w:t>
      </w:r>
      <w:r w:rsidRPr="001D12DC">
        <w:rPr>
          <w:b/>
          <w:noProof/>
        </w:rPr>
        <w:t>27</w:t>
      </w:r>
      <w:r w:rsidRPr="001D12DC">
        <w:rPr>
          <w:noProof/>
        </w:rPr>
        <w:t>(5):824-834.</w:t>
      </w:r>
    </w:p>
    <w:p w14:paraId="2051A7F4" w14:textId="77777777" w:rsidR="001D12DC" w:rsidRPr="001D12DC" w:rsidRDefault="001D12DC" w:rsidP="00446299">
      <w:pPr>
        <w:pStyle w:val="EndNoteBibliography"/>
        <w:spacing w:line="480" w:lineRule="auto"/>
        <w:ind w:left="720" w:hanging="720"/>
        <w:rPr>
          <w:noProof/>
        </w:rPr>
        <w:pPrChange w:id="948" w:author="German Uritskiy" w:date="2018-06-12T15:46:00Z">
          <w:pPr>
            <w:pStyle w:val="EndNoteBibliography"/>
            <w:ind w:left="720" w:hanging="720"/>
          </w:pPr>
        </w:pPrChange>
      </w:pPr>
      <w:r w:rsidRPr="001D12DC">
        <w:rPr>
          <w:noProof/>
        </w:rPr>
        <w:t>37.</w:t>
      </w:r>
      <w:r w:rsidRPr="001D12DC">
        <w:rPr>
          <w:noProof/>
        </w:rPr>
        <w:tab/>
        <w:t xml:space="preserve">Ondov BD, Bergman NH, Phillippy AM: </w:t>
      </w:r>
      <w:r w:rsidRPr="001D12DC">
        <w:rPr>
          <w:b/>
          <w:noProof/>
        </w:rPr>
        <w:t>Interactive metagenomic visualization in a Web browser</w:t>
      </w:r>
      <w:r w:rsidRPr="001D12DC">
        <w:rPr>
          <w:noProof/>
        </w:rPr>
        <w:t xml:space="preserve">. </w:t>
      </w:r>
      <w:r w:rsidRPr="001D12DC">
        <w:rPr>
          <w:i/>
          <w:noProof/>
        </w:rPr>
        <w:t xml:space="preserve">BMC Bioinformatics </w:t>
      </w:r>
      <w:r w:rsidRPr="001D12DC">
        <w:rPr>
          <w:noProof/>
        </w:rPr>
        <w:t xml:space="preserve">2011, </w:t>
      </w:r>
      <w:r w:rsidRPr="001D12DC">
        <w:rPr>
          <w:b/>
          <w:noProof/>
        </w:rPr>
        <w:t>12</w:t>
      </w:r>
      <w:r w:rsidRPr="001D12DC">
        <w:rPr>
          <w:noProof/>
        </w:rPr>
        <w:t>:385.</w:t>
      </w:r>
    </w:p>
    <w:p w14:paraId="4A5F1908" w14:textId="77777777" w:rsidR="001D12DC" w:rsidRPr="001D12DC" w:rsidRDefault="001D12DC" w:rsidP="00446299">
      <w:pPr>
        <w:pStyle w:val="EndNoteBibliography"/>
        <w:spacing w:line="480" w:lineRule="auto"/>
        <w:ind w:left="720" w:hanging="720"/>
        <w:rPr>
          <w:noProof/>
        </w:rPr>
        <w:pPrChange w:id="949" w:author="German Uritskiy" w:date="2018-06-12T15:46:00Z">
          <w:pPr>
            <w:pStyle w:val="EndNoteBibliography"/>
            <w:ind w:left="720" w:hanging="720"/>
          </w:pPr>
        </w:pPrChange>
      </w:pPr>
      <w:r w:rsidRPr="001D12DC">
        <w:rPr>
          <w:noProof/>
        </w:rPr>
        <w:t>38.</w:t>
      </w:r>
      <w:r w:rsidRPr="001D12DC">
        <w:rPr>
          <w:noProof/>
        </w:rPr>
        <w:tab/>
        <w:t xml:space="preserve">Lu​ J, Breitwieser FP, Thielen P, Salzberg SL: </w:t>
      </w:r>
      <w:r w:rsidRPr="001D12DC">
        <w:rPr>
          <w:b/>
          <w:noProof/>
        </w:rPr>
        <w:t>Bracken: estimating species abundance in metagenomics data</w:t>
      </w:r>
      <w:r w:rsidRPr="001D12DC">
        <w:rPr>
          <w:noProof/>
        </w:rPr>
        <w:t xml:space="preserve">. </w:t>
      </w:r>
      <w:r w:rsidRPr="001D12DC">
        <w:rPr>
          <w:i/>
          <w:noProof/>
        </w:rPr>
        <w:t xml:space="preserve">PeerJ Computer Science </w:t>
      </w:r>
      <w:r w:rsidRPr="001D12DC">
        <w:rPr>
          <w:noProof/>
        </w:rPr>
        <w:t xml:space="preserve">2017, </w:t>
      </w:r>
      <w:r w:rsidRPr="001D12DC">
        <w:rPr>
          <w:b/>
          <w:noProof/>
        </w:rPr>
        <w:t>3</w:t>
      </w:r>
      <w:r w:rsidRPr="001D12DC">
        <w:rPr>
          <w:noProof/>
        </w:rPr>
        <w:t>(e104).</w:t>
      </w:r>
    </w:p>
    <w:p w14:paraId="7D0006A4" w14:textId="77777777" w:rsidR="001D12DC" w:rsidRPr="001D12DC" w:rsidRDefault="001D12DC" w:rsidP="00446299">
      <w:pPr>
        <w:pStyle w:val="EndNoteBibliography"/>
        <w:spacing w:line="480" w:lineRule="auto"/>
        <w:ind w:left="720" w:hanging="720"/>
        <w:rPr>
          <w:noProof/>
        </w:rPr>
        <w:pPrChange w:id="950" w:author="German Uritskiy" w:date="2018-06-12T15:46:00Z">
          <w:pPr>
            <w:pStyle w:val="EndNoteBibliography"/>
            <w:ind w:left="720" w:hanging="720"/>
          </w:pPr>
        </w:pPrChange>
      </w:pPr>
      <w:r w:rsidRPr="001D12DC">
        <w:rPr>
          <w:noProof/>
        </w:rPr>
        <w:t>39.</w:t>
      </w:r>
      <w:r w:rsidRPr="001D12DC">
        <w:rPr>
          <w:noProof/>
        </w:rPr>
        <w:tab/>
        <w:t xml:space="preserve">Kumar S, Jones M, Koutsovoulos G, Clarke M, Blaxter M: </w:t>
      </w:r>
      <w:r w:rsidRPr="001D12DC">
        <w:rPr>
          <w:b/>
          <w:noProof/>
        </w:rPr>
        <w:t>Blobology: exploring raw genome data for contaminants, symbionts and parasites using taxon-annotated GC-coverage plots</w:t>
      </w:r>
      <w:r w:rsidRPr="001D12DC">
        <w:rPr>
          <w:noProof/>
        </w:rPr>
        <w:t xml:space="preserve">. </w:t>
      </w:r>
      <w:r w:rsidRPr="001D12DC">
        <w:rPr>
          <w:i/>
          <w:noProof/>
        </w:rPr>
        <w:t xml:space="preserve">Frontiers in Genetics </w:t>
      </w:r>
      <w:r w:rsidRPr="001D12DC">
        <w:rPr>
          <w:noProof/>
        </w:rPr>
        <w:t xml:space="preserve">2013, </w:t>
      </w:r>
      <w:r w:rsidRPr="001D12DC">
        <w:rPr>
          <w:b/>
          <w:noProof/>
        </w:rPr>
        <w:t>4</w:t>
      </w:r>
      <w:r w:rsidRPr="001D12DC">
        <w:rPr>
          <w:noProof/>
        </w:rPr>
        <w:t>:237.</w:t>
      </w:r>
    </w:p>
    <w:p w14:paraId="513F64B5" w14:textId="77777777" w:rsidR="001D12DC" w:rsidRPr="001D12DC" w:rsidRDefault="001D12DC" w:rsidP="00446299">
      <w:pPr>
        <w:pStyle w:val="EndNoteBibliography"/>
        <w:spacing w:line="480" w:lineRule="auto"/>
        <w:ind w:left="720" w:hanging="720"/>
        <w:rPr>
          <w:noProof/>
        </w:rPr>
        <w:pPrChange w:id="951" w:author="German Uritskiy" w:date="2018-06-12T15:46:00Z">
          <w:pPr>
            <w:pStyle w:val="EndNoteBibliography"/>
            <w:ind w:left="720" w:hanging="720"/>
          </w:pPr>
        </w:pPrChange>
      </w:pPr>
      <w:r w:rsidRPr="001D12DC">
        <w:rPr>
          <w:noProof/>
        </w:rPr>
        <w:t>40.</w:t>
      </w:r>
      <w:r w:rsidRPr="001D12DC">
        <w:rPr>
          <w:noProof/>
        </w:rPr>
        <w:tab/>
        <w:t>Qin J, Li R, Raes J, Arumugam M, Burgdorf KS, Manichanh C, Nielsen T, Pons N, Levenez F, Yamada T</w:t>
      </w:r>
      <w:r w:rsidRPr="001D12DC">
        <w:rPr>
          <w:i/>
          <w:noProof/>
        </w:rPr>
        <w:t xml:space="preserve"> et al</w:t>
      </w:r>
      <w:r w:rsidRPr="001D12DC">
        <w:rPr>
          <w:noProof/>
        </w:rPr>
        <w:t xml:space="preserve">: </w:t>
      </w:r>
      <w:r w:rsidRPr="001D12DC">
        <w:rPr>
          <w:b/>
          <w:noProof/>
        </w:rPr>
        <w:t>A human gut microbial gene catalogue established by metagenomic sequencing</w:t>
      </w:r>
      <w:r w:rsidRPr="001D12DC">
        <w:rPr>
          <w:noProof/>
        </w:rPr>
        <w:t xml:space="preserve">. </w:t>
      </w:r>
      <w:r w:rsidRPr="001D12DC">
        <w:rPr>
          <w:i/>
          <w:noProof/>
        </w:rPr>
        <w:t xml:space="preserve">Nature </w:t>
      </w:r>
      <w:r w:rsidRPr="001D12DC">
        <w:rPr>
          <w:noProof/>
        </w:rPr>
        <w:t xml:space="preserve">2010, </w:t>
      </w:r>
      <w:r w:rsidRPr="001D12DC">
        <w:rPr>
          <w:b/>
          <w:noProof/>
        </w:rPr>
        <w:t>464</w:t>
      </w:r>
      <w:r w:rsidRPr="001D12DC">
        <w:rPr>
          <w:noProof/>
        </w:rPr>
        <w:t>(7285):59-65.</w:t>
      </w:r>
    </w:p>
    <w:p w14:paraId="1B2752AB" w14:textId="77777777" w:rsidR="001D12DC" w:rsidRPr="001D12DC" w:rsidRDefault="001D12DC" w:rsidP="00446299">
      <w:pPr>
        <w:pStyle w:val="EndNoteBibliography"/>
        <w:spacing w:line="480" w:lineRule="auto"/>
        <w:ind w:left="720" w:hanging="720"/>
        <w:rPr>
          <w:noProof/>
        </w:rPr>
        <w:pPrChange w:id="952" w:author="German Uritskiy" w:date="2018-06-12T15:46:00Z">
          <w:pPr>
            <w:pStyle w:val="EndNoteBibliography"/>
            <w:ind w:left="720" w:hanging="720"/>
          </w:pPr>
        </w:pPrChange>
      </w:pPr>
      <w:r w:rsidRPr="001D12DC">
        <w:rPr>
          <w:noProof/>
        </w:rPr>
        <w:t>41.</w:t>
      </w:r>
      <w:r w:rsidRPr="001D12DC">
        <w:rPr>
          <w:noProof/>
        </w:rPr>
        <w:tab/>
        <w:t xml:space="preserve">Meyer F, Hofmann P, Belmann P, Garrido-Oter R, Fritz A, Sczyrba A, McHardy AC: </w:t>
      </w:r>
      <w:r w:rsidRPr="001D12DC">
        <w:rPr>
          <w:b/>
          <w:noProof/>
        </w:rPr>
        <w:t>AMBER: Assessment of Metagenome BinnERs</w:t>
      </w:r>
      <w:r w:rsidRPr="001D12DC">
        <w:rPr>
          <w:noProof/>
        </w:rPr>
        <w:t xml:space="preserve">. </w:t>
      </w:r>
      <w:r w:rsidRPr="001D12DC">
        <w:rPr>
          <w:i/>
          <w:noProof/>
        </w:rPr>
        <w:t xml:space="preserve">bioRxiv </w:t>
      </w:r>
      <w:r w:rsidRPr="001D12DC">
        <w:rPr>
          <w:noProof/>
        </w:rPr>
        <w:t>2017, 10.1101/239582.</w:t>
      </w:r>
    </w:p>
    <w:p w14:paraId="35BDC394" w14:textId="77777777" w:rsidR="001D12DC" w:rsidRPr="001D12DC" w:rsidRDefault="001D12DC" w:rsidP="00446299">
      <w:pPr>
        <w:pStyle w:val="EndNoteBibliography"/>
        <w:spacing w:line="480" w:lineRule="auto"/>
        <w:ind w:left="720" w:hanging="720"/>
        <w:rPr>
          <w:noProof/>
        </w:rPr>
        <w:pPrChange w:id="953" w:author="German Uritskiy" w:date="2018-06-12T15:46:00Z">
          <w:pPr>
            <w:pStyle w:val="EndNoteBibliography"/>
            <w:ind w:left="720" w:hanging="720"/>
          </w:pPr>
        </w:pPrChange>
      </w:pPr>
      <w:r w:rsidRPr="001D12DC">
        <w:rPr>
          <w:noProof/>
        </w:rPr>
        <w:t>42.</w:t>
      </w:r>
      <w:r w:rsidRPr="001D12DC">
        <w:rPr>
          <w:noProof/>
        </w:rPr>
        <w:tab/>
        <w:t xml:space="preserve">Hugerth LW, Larsson J, Alneberg J, Lindh MV, Legrand C, Pinhassi J, Andersson AF: </w:t>
      </w:r>
      <w:r w:rsidRPr="001D12DC">
        <w:rPr>
          <w:b/>
          <w:noProof/>
        </w:rPr>
        <w:t>Metagenome-assembled genomes uncover a global brackish microbiome</w:t>
      </w:r>
      <w:r w:rsidRPr="001D12DC">
        <w:rPr>
          <w:noProof/>
        </w:rPr>
        <w:t xml:space="preserve">. </w:t>
      </w:r>
      <w:r w:rsidRPr="001D12DC">
        <w:rPr>
          <w:i/>
          <w:noProof/>
        </w:rPr>
        <w:t xml:space="preserve">Genome Biol </w:t>
      </w:r>
      <w:r w:rsidRPr="001D12DC">
        <w:rPr>
          <w:noProof/>
        </w:rPr>
        <w:t xml:space="preserve">2015, </w:t>
      </w:r>
      <w:r w:rsidRPr="001D12DC">
        <w:rPr>
          <w:b/>
          <w:noProof/>
        </w:rPr>
        <w:t>16</w:t>
      </w:r>
      <w:r w:rsidRPr="001D12DC">
        <w:rPr>
          <w:noProof/>
        </w:rPr>
        <w:t>:279.</w:t>
      </w:r>
    </w:p>
    <w:p w14:paraId="71109B29" w14:textId="77777777" w:rsidR="001D12DC" w:rsidRPr="001D12DC" w:rsidRDefault="001D12DC" w:rsidP="00446299">
      <w:pPr>
        <w:pStyle w:val="EndNoteBibliography"/>
        <w:spacing w:line="480" w:lineRule="auto"/>
        <w:ind w:left="720" w:hanging="720"/>
        <w:rPr>
          <w:noProof/>
        </w:rPr>
        <w:pPrChange w:id="954" w:author="German Uritskiy" w:date="2018-06-12T15:46:00Z">
          <w:pPr>
            <w:pStyle w:val="EndNoteBibliography"/>
            <w:ind w:left="720" w:hanging="720"/>
          </w:pPr>
        </w:pPrChange>
      </w:pPr>
      <w:r w:rsidRPr="001D12DC">
        <w:rPr>
          <w:noProof/>
        </w:rPr>
        <w:t>43.</w:t>
      </w:r>
      <w:r w:rsidRPr="001D12DC">
        <w:rPr>
          <w:noProof/>
        </w:rPr>
        <w:tab/>
        <w:t xml:space="preserve">Chen Y, Ye W, Zhang Y, Xu Y: </w:t>
      </w:r>
      <w:r w:rsidRPr="001D12DC">
        <w:rPr>
          <w:b/>
          <w:noProof/>
        </w:rPr>
        <w:t>High speed BLASTN: an accelerated MegaBLAST search tool</w:t>
      </w:r>
      <w:r w:rsidRPr="001D12DC">
        <w:rPr>
          <w:noProof/>
        </w:rPr>
        <w:t xml:space="preserve">. </w:t>
      </w:r>
      <w:r w:rsidRPr="001D12DC">
        <w:rPr>
          <w:i/>
          <w:noProof/>
        </w:rPr>
        <w:t xml:space="preserve">Nucleic Acids Res </w:t>
      </w:r>
      <w:r w:rsidRPr="001D12DC">
        <w:rPr>
          <w:noProof/>
        </w:rPr>
        <w:t xml:space="preserve">2015, </w:t>
      </w:r>
      <w:r w:rsidRPr="001D12DC">
        <w:rPr>
          <w:b/>
          <w:noProof/>
        </w:rPr>
        <w:t>43</w:t>
      </w:r>
      <w:r w:rsidRPr="001D12DC">
        <w:rPr>
          <w:noProof/>
        </w:rPr>
        <w:t>(16):7762-7768.</w:t>
      </w:r>
    </w:p>
    <w:p w14:paraId="78286CC8" w14:textId="77777777" w:rsidR="001D12DC" w:rsidRPr="001D12DC" w:rsidRDefault="001D12DC" w:rsidP="00446299">
      <w:pPr>
        <w:pStyle w:val="EndNoteBibliography"/>
        <w:spacing w:line="480" w:lineRule="auto"/>
        <w:ind w:left="720" w:hanging="720"/>
        <w:rPr>
          <w:noProof/>
        </w:rPr>
        <w:pPrChange w:id="955" w:author="German Uritskiy" w:date="2018-06-12T15:46:00Z">
          <w:pPr>
            <w:pStyle w:val="EndNoteBibliography"/>
            <w:ind w:left="720" w:hanging="720"/>
          </w:pPr>
        </w:pPrChange>
      </w:pPr>
      <w:r w:rsidRPr="001D12DC">
        <w:rPr>
          <w:noProof/>
        </w:rPr>
        <w:t>44.</w:t>
      </w:r>
      <w:r w:rsidRPr="001D12DC">
        <w:rPr>
          <w:noProof/>
        </w:rPr>
        <w:tab/>
        <w:t xml:space="preserve">Li H, Handsaker B, Wysoker A, Fennell T, Ruan J, Homer N, Marth G, Abecasis G, Durbin R: </w:t>
      </w:r>
      <w:r w:rsidRPr="001D12DC">
        <w:rPr>
          <w:b/>
          <w:noProof/>
        </w:rPr>
        <w:t>The Sequence Alignment/Map format and SAMtools</w:t>
      </w:r>
      <w:r w:rsidRPr="001D12DC">
        <w:rPr>
          <w:noProof/>
        </w:rPr>
        <w:t xml:space="preserve">. </w:t>
      </w:r>
      <w:r w:rsidRPr="001D12DC">
        <w:rPr>
          <w:i/>
          <w:noProof/>
        </w:rPr>
        <w:t xml:space="preserve">Bioinformatics </w:t>
      </w:r>
      <w:r w:rsidRPr="001D12DC">
        <w:rPr>
          <w:noProof/>
        </w:rPr>
        <w:t xml:space="preserve">2009, </w:t>
      </w:r>
      <w:r w:rsidRPr="001D12DC">
        <w:rPr>
          <w:b/>
          <w:noProof/>
        </w:rPr>
        <w:t>25</w:t>
      </w:r>
      <w:r w:rsidRPr="001D12DC">
        <w:rPr>
          <w:noProof/>
        </w:rPr>
        <w:t>(16):2078-2079.</w:t>
      </w:r>
    </w:p>
    <w:p w14:paraId="5000B1F8" w14:textId="67D82501" w:rsidR="001D12DC" w:rsidRPr="001D12DC" w:rsidRDefault="001D12DC" w:rsidP="00446299">
      <w:pPr>
        <w:pStyle w:val="EndNoteBibliography"/>
        <w:spacing w:line="480" w:lineRule="auto"/>
        <w:ind w:left="720" w:hanging="720"/>
        <w:rPr>
          <w:noProof/>
        </w:rPr>
        <w:pPrChange w:id="956" w:author="German Uritskiy" w:date="2018-06-12T15:46:00Z">
          <w:pPr>
            <w:pStyle w:val="EndNoteBibliography"/>
            <w:ind w:left="720" w:hanging="720"/>
          </w:pPr>
        </w:pPrChange>
      </w:pPr>
      <w:r w:rsidRPr="001D12DC">
        <w:rPr>
          <w:noProof/>
        </w:rPr>
        <w:t>45.</w:t>
      </w:r>
      <w:r w:rsidRPr="001D12DC">
        <w:rPr>
          <w:noProof/>
        </w:rPr>
        <w:tab/>
        <w:t xml:space="preserve">Krueger F: </w:t>
      </w:r>
      <w:r w:rsidRPr="001D12DC">
        <w:rPr>
          <w:b/>
          <w:noProof/>
        </w:rPr>
        <w:t>Trim Galore!: a wrapper tool around Cutadapt and FastQC to consistently apply quality and adapter trimming to FastQ files</w:t>
      </w:r>
      <w:r w:rsidRPr="001D12DC">
        <w:rPr>
          <w:noProof/>
        </w:rPr>
        <w:t>. In</w:t>
      </w:r>
      <w:r w:rsidRPr="001D12DC">
        <w:rPr>
          <w:i/>
          <w:noProof/>
        </w:rPr>
        <w:t>.</w:t>
      </w:r>
      <w:r w:rsidRPr="001D12DC">
        <w:rPr>
          <w:noProof/>
        </w:rPr>
        <w:t xml:space="preserve">, </w:t>
      </w:r>
      <w:r>
        <w:rPr>
          <w:noProof/>
        </w:rPr>
        <w:fldChar w:fldCharType="begin"/>
      </w:r>
      <w:r>
        <w:rPr>
          <w:noProof/>
        </w:rPr>
        <w:instrText xml:space="preserve"> HYPERLINK "http://www.bioinformatics.babraham.ac.uk/projects/trim_galore/" </w:instrText>
      </w:r>
      <w:r>
        <w:rPr>
          <w:noProof/>
        </w:rPr>
      </w:r>
      <w:r>
        <w:rPr>
          <w:noProof/>
        </w:rPr>
        <w:fldChar w:fldCharType="separate"/>
      </w:r>
      <w:r w:rsidRPr="001D12DC">
        <w:rPr>
          <w:rStyle w:val="Hyperlink"/>
          <w:noProof/>
        </w:rPr>
        <w:t>http://www.bioinformatics.babraham.ac.uk/projects/trim_galore/</w:t>
      </w:r>
      <w:r>
        <w:rPr>
          <w:noProof/>
        </w:rPr>
        <w:fldChar w:fldCharType="end"/>
      </w:r>
      <w:r w:rsidRPr="001D12DC">
        <w:rPr>
          <w:noProof/>
        </w:rPr>
        <w:t>, 0.4.5 edn: Bioconda; 2015.</w:t>
      </w:r>
    </w:p>
    <w:p w14:paraId="7146C100" w14:textId="66D77CB8" w:rsidR="001D12DC" w:rsidRPr="001D12DC" w:rsidRDefault="001D12DC" w:rsidP="00446299">
      <w:pPr>
        <w:pStyle w:val="EndNoteBibliography"/>
        <w:spacing w:line="480" w:lineRule="auto"/>
        <w:ind w:left="720" w:hanging="720"/>
        <w:rPr>
          <w:noProof/>
        </w:rPr>
        <w:pPrChange w:id="957" w:author="German Uritskiy" w:date="2018-06-12T15:46:00Z">
          <w:pPr>
            <w:pStyle w:val="EndNoteBibliography"/>
            <w:ind w:left="720" w:hanging="720"/>
          </w:pPr>
        </w:pPrChange>
      </w:pPr>
      <w:r w:rsidRPr="001D12DC">
        <w:rPr>
          <w:noProof/>
        </w:rPr>
        <w:t>46.</w:t>
      </w:r>
      <w:r w:rsidRPr="001D12DC">
        <w:rPr>
          <w:noProof/>
        </w:rPr>
        <w:tab/>
        <w:t xml:space="preserve">Agarwala R, Morgulis A: </w:t>
      </w:r>
      <w:r w:rsidRPr="001D12DC">
        <w:rPr>
          <w:b/>
          <w:noProof/>
        </w:rPr>
        <w:t>BMTagger aka Best Match Tagger is for removing human reads from metagenomics datasets</w:t>
      </w:r>
      <w:r w:rsidRPr="001D12DC">
        <w:rPr>
          <w:noProof/>
        </w:rPr>
        <w:t>. In</w:t>
      </w:r>
      <w:r w:rsidRPr="001D12DC">
        <w:rPr>
          <w:i/>
          <w:noProof/>
        </w:rPr>
        <w:t>.</w:t>
      </w:r>
      <w:r w:rsidRPr="001D12DC">
        <w:rPr>
          <w:noProof/>
        </w:rPr>
        <w:t xml:space="preserve">, </w:t>
      </w:r>
      <w:r>
        <w:rPr>
          <w:noProof/>
        </w:rPr>
        <w:fldChar w:fldCharType="begin"/>
      </w:r>
      <w:r>
        <w:rPr>
          <w:noProof/>
        </w:rPr>
        <w:instrText xml:space="preserve"> HYPERLINK "ftp://ftp.ncbi.nlm.nih.gov/pub/agarwala/bmtagger/" </w:instrText>
      </w:r>
      <w:r>
        <w:rPr>
          <w:noProof/>
        </w:rPr>
      </w:r>
      <w:r>
        <w:rPr>
          <w:noProof/>
        </w:rPr>
        <w:fldChar w:fldCharType="separate"/>
      </w:r>
      <w:r w:rsidRPr="001D12DC">
        <w:rPr>
          <w:rStyle w:val="Hyperlink"/>
          <w:noProof/>
        </w:rPr>
        <w:t>ftp://ftp.ncbi.nlm.nih.gov/pub/agarwala/bmtagger/</w:t>
      </w:r>
      <w:r>
        <w:rPr>
          <w:noProof/>
        </w:rPr>
        <w:fldChar w:fldCharType="end"/>
      </w:r>
      <w:r w:rsidRPr="001D12DC">
        <w:rPr>
          <w:noProof/>
        </w:rPr>
        <w:t>, 3.101 edn: Bioconda; 2010.</w:t>
      </w:r>
    </w:p>
    <w:p w14:paraId="382FFCBC" w14:textId="77777777" w:rsidR="001D12DC" w:rsidRPr="001D12DC" w:rsidRDefault="001D12DC" w:rsidP="00446299">
      <w:pPr>
        <w:pStyle w:val="EndNoteBibliography"/>
        <w:spacing w:line="480" w:lineRule="auto"/>
        <w:ind w:left="720" w:hanging="720"/>
        <w:rPr>
          <w:noProof/>
        </w:rPr>
        <w:pPrChange w:id="958" w:author="German Uritskiy" w:date="2018-06-12T15:46:00Z">
          <w:pPr>
            <w:pStyle w:val="EndNoteBibliography"/>
            <w:ind w:left="720" w:hanging="720"/>
          </w:pPr>
        </w:pPrChange>
      </w:pPr>
      <w:r w:rsidRPr="001D12DC">
        <w:rPr>
          <w:noProof/>
        </w:rPr>
        <w:t>47.</w:t>
      </w:r>
      <w:r w:rsidRPr="001D12DC">
        <w:rPr>
          <w:noProof/>
        </w:rPr>
        <w:tab/>
        <w:t xml:space="preserve">Brown J, Pirrung M, McCue LA: </w:t>
      </w:r>
      <w:r w:rsidRPr="001D12DC">
        <w:rPr>
          <w:b/>
          <w:noProof/>
        </w:rPr>
        <w:t>FQC Dashboard: integrates FastQC results into a web-based, interactive, and extensible FASTQ quality control tool</w:t>
      </w:r>
      <w:r w:rsidRPr="001D12DC">
        <w:rPr>
          <w:noProof/>
        </w:rPr>
        <w:t xml:space="preserve">. </w:t>
      </w:r>
      <w:r w:rsidRPr="001D12DC">
        <w:rPr>
          <w:i/>
          <w:noProof/>
        </w:rPr>
        <w:t xml:space="preserve">Bioinformatics </w:t>
      </w:r>
      <w:r w:rsidRPr="001D12DC">
        <w:rPr>
          <w:noProof/>
        </w:rPr>
        <w:t>2017, 10.1093/bioinformatics/btx373.</w:t>
      </w:r>
    </w:p>
    <w:p w14:paraId="1EBE5894" w14:textId="77777777" w:rsidR="001D12DC" w:rsidRPr="001D12DC" w:rsidRDefault="001D12DC" w:rsidP="00446299">
      <w:pPr>
        <w:pStyle w:val="EndNoteBibliography"/>
        <w:spacing w:line="480" w:lineRule="auto"/>
        <w:ind w:left="720" w:hanging="720"/>
        <w:rPr>
          <w:noProof/>
        </w:rPr>
        <w:pPrChange w:id="959" w:author="German Uritskiy" w:date="2018-06-12T15:46:00Z">
          <w:pPr>
            <w:pStyle w:val="EndNoteBibliography"/>
            <w:ind w:left="720" w:hanging="720"/>
          </w:pPr>
        </w:pPrChange>
      </w:pPr>
      <w:r w:rsidRPr="001D12DC">
        <w:rPr>
          <w:noProof/>
        </w:rPr>
        <w:t>48.</w:t>
      </w:r>
      <w:r w:rsidRPr="001D12DC">
        <w:rPr>
          <w:noProof/>
        </w:rPr>
        <w:tab/>
        <w:t xml:space="preserve">Langmead B, Salzberg SL: </w:t>
      </w:r>
      <w:r w:rsidRPr="001D12DC">
        <w:rPr>
          <w:b/>
          <w:noProof/>
        </w:rPr>
        <w:t>Fast gapped-read alignment with Bowtie 2</w:t>
      </w:r>
      <w:r w:rsidRPr="001D12DC">
        <w:rPr>
          <w:noProof/>
        </w:rPr>
        <w:t xml:space="preserve">. </w:t>
      </w:r>
      <w:r w:rsidRPr="001D12DC">
        <w:rPr>
          <w:i/>
          <w:noProof/>
        </w:rPr>
        <w:t xml:space="preserve">Nat Methods </w:t>
      </w:r>
      <w:r w:rsidRPr="001D12DC">
        <w:rPr>
          <w:noProof/>
        </w:rPr>
        <w:t xml:space="preserve">2012, </w:t>
      </w:r>
      <w:r w:rsidRPr="001D12DC">
        <w:rPr>
          <w:b/>
          <w:noProof/>
        </w:rPr>
        <w:t>9</w:t>
      </w:r>
      <w:r w:rsidRPr="001D12DC">
        <w:rPr>
          <w:noProof/>
        </w:rPr>
        <w:t>(4):357-359.</w:t>
      </w:r>
    </w:p>
    <w:p w14:paraId="52727970" w14:textId="77777777" w:rsidR="001D12DC" w:rsidRPr="001D12DC" w:rsidRDefault="001D12DC" w:rsidP="00446299">
      <w:pPr>
        <w:pStyle w:val="EndNoteBibliography"/>
        <w:spacing w:line="480" w:lineRule="auto"/>
        <w:ind w:left="720" w:hanging="720"/>
        <w:rPr>
          <w:noProof/>
        </w:rPr>
        <w:pPrChange w:id="960" w:author="German Uritskiy" w:date="2018-06-12T15:46:00Z">
          <w:pPr>
            <w:pStyle w:val="EndNoteBibliography"/>
            <w:ind w:left="720" w:hanging="720"/>
          </w:pPr>
        </w:pPrChange>
      </w:pPr>
      <w:r w:rsidRPr="001D12DC">
        <w:rPr>
          <w:noProof/>
        </w:rPr>
        <w:t>49.</w:t>
      </w:r>
      <w:r w:rsidRPr="001D12DC">
        <w:rPr>
          <w:noProof/>
        </w:rPr>
        <w:tab/>
        <w:t xml:space="preserve">Patro R, Duggal G, Love MI, Irizarry RA, Kingsford C: </w:t>
      </w:r>
      <w:r w:rsidRPr="001D12DC">
        <w:rPr>
          <w:b/>
          <w:noProof/>
        </w:rPr>
        <w:t>Salmon provides fast and bias-aware quantification of transcript expression</w:t>
      </w:r>
      <w:r w:rsidRPr="001D12DC">
        <w:rPr>
          <w:noProof/>
        </w:rPr>
        <w:t xml:space="preserve">. </w:t>
      </w:r>
      <w:r w:rsidRPr="001D12DC">
        <w:rPr>
          <w:i/>
          <w:noProof/>
        </w:rPr>
        <w:t xml:space="preserve">Nat Methods </w:t>
      </w:r>
      <w:r w:rsidRPr="001D12DC">
        <w:rPr>
          <w:noProof/>
        </w:rPr>
        <w:t xml:space="preserve">2017, </w:t>
      </w:r>
      <w:r w:rsidRPr="001D12DC">
        <w:rPr>
          <w:b/>
          <w:noProof/>
        </w:rPr>
        <w:t>14</w:t>
      </w:r>
      <w:r w:rsidRPr="001D12DC">
        <w:rPr>
          <w:noProof/>
        </w:rPr>
        <w:t>(4):417-419.</w:t>
      </w:r>
    </w:p>
    <w:p w14:paraId="61D91FB2" w14:textId="0D89DAC7" w:rsidR="001D12DC" w:rsidRPr="001D12DC" w:rsidRDefault="001D12DC" w:rsidP="00446299">
      <w:pPr>
        <w:pStyle w:val="EndNoteBibliography"/>
        <w:spacing w:line="480" w:lineRule="auto"/>
        <w:ind w:left="720" w:hanging="720"/>
        <w:rPr>
          <w:noProof/>
        </w:rPr>
        <w:pPrChange w:id="961" w:author="German Uritskiy" w:date="2018-06-12T15:46:00Z">
          <w:pPr>
            <w:pStyle w:val="EndNoteBibliography"/>
            <w:ind w:left="720" w:hanging="720"/>
          </w:pPr>
        </w:pPrChange>
      </w:pPr>
      <w:r w:rsidRPr="001D12DC">
        <w:rPr>
          <w:noProof/>
        </w:rPr>
        <w:t>50.</w:t>
      </w:r>
      <w:r w:rsidRPr="001D12DC">
        <w:rPr>
          <w:noProof/>
        </w:rPr>
        <w:tab/>
        <w:t xml:space="preserve">Alexander H, Brown CT: </w:t>
      </w:r>
      <w:r w:rsidRPr="001D12DC">
        <w:rPr>
          <w:b/>
          <w:noProof/>
        </w:rPr>
        <w:t>DIBSI Metagenomics Workshop at UC Davis</w:t>
      </w:r>
      <w:r w:rsidRPr="001D12DC">
        <w:rPr>
          <w:noProof/>
        </w:rPr>
        <w:t>. In</w:t>
      </w:r>
      <w:r w:rsidRPr="001D12DC">
        <w:rPr>
          <w:i/>
          <w:noProof/>
        </w:rPr>
        <w:t>.</w:t>
      </w:r>
      <w:r w:rsidRPr="001D12DC">
        <w:rPr>
          <w:noProof/>
        </w:rPr>
        <w:t xml:space="preserve">, </w:t>
      </w:r>
      <w:r>
        <w:rPr>
          <w:noProof/>
        </w:rPr>
        <w:fldChar w:fldCharType="begin"/>
      </w:r>
      <w:r>
        <w:rPr>
          <w:noProof/>
        </w:rPr>
        <w:instrText xml:space="preserve"> HYPERLINK "http://2017-dibsi-metagenomics.readthedocs.io/en/latest/" </w:instrText>
      </w:r>
      <w:r>
        <w:rPr>
          <w:noProof/>
        </w:rPr>
      </w:r>
      <w:r>
        <w:rPr>
          <w:noProof/>
        </w:rPr>
        <w:fldChar w:fldCharType="separate"/>
      </w:r>
      <w:r w:rsidRPr="001D12DC">
        <w:rPr>
          <w:rStyle w:val="Hyperlink"/>
          <w:noProof/>
        </w:rPr>
        <w:t>http://2017-dibsi-metagenomics.readthedocs.io/en/latest/</w:t>
      </w:r>
      <w:r>
        <w:rPr>
          <w:noProof/>
        </w:rPr>
        <w:fldChar w:fldCharType="end"/>
      </w:r>
      <w:r w:rsidRPr="001D12DC">
        <w:rPr>
          <w:noProof/>
        </w:rPr>
        <w:t>; 2017.</w:t>
      </w:r>
    </w:p>
    <w:p w14:paraId="2A147DCB" w14:textId="77777777" w:rsidR="001D12DC" w:rsidRPr="001D12DC" w:rsidRDefault="001D12DC" w:rsidP="00446299">
      <w:pPr>
        <w:pStyle w:val="EndNoteBibliography"/>
        <w:spacing w:line="480" w:lineRule="auto"/>
        <w:ind w:left="720" w:hanging="720"/>
        <w:rPr>
          <w:noProof/>
        </w:rPr>
        <w:pPrChange w:id="962" w:author="German Uritskiy" w:date="2018-06-12T15:46:00Z">
          <w:pPr>
            <w:pStyle w:val="EndNoteBibliography"/>
            <w:ind w:left="720" w:hanging="720"/>
          </w:pPr>
        </w:pPrChange>
      </w:pPr>
      <w:r w:rsidRPr="001D12DC">
        <w:rPr>
          <w:noProof/>
        </w:rPr>
        <w:t>51.</w:t>
      </w:r>
      <w:r w:rsidRPr="001D12DC">
        <w:rPr>
          <w:noProof/>
        </w:rPr>
        <w:tab/>
        <w:t xml:space="preserve">Seemann T: </w:t>
      </w:r>
      <w:r w:rsidRPr="001D12DC">
        <w:rPr>
          <w:b/>
          <w:noProof/>
        </w:rPr>
        <w:t>Prokka: rapid prokaryotic genome annotation</w:t>
      </w:r>
      <w:r w:rsidRPr="001D12DC">
        <w:rPr>
          <w:noProof/>
        </w:rPr>
        <w:t xml:space="preserve">. </w:t>
      </w:r>
      <w:r w:rsidRPr="001D12DC">
        <w:rPr>
          <w:i/>
          <w:noProof/>
        </w:rPr>
        <w:t xml:space="preserve">Bioinformatics </w:t>
      </w:r>
      <w:r w:rsidRPr="001D12DC">
        <w:rPr>
          <w:noProof/>
        </w:rPr>
        <w:t xml:space="preserve">2014, </w:t>
      </w:r>
      <w:r w:rsidRPr="001D12DC">
        <w:rPr>
          <w:b/>
          <w:noProof/>
        </w:rPr>
        <w:t>30</w:t>
      </w:r>
      <w:r w:rsidRPr="001D12DC">
        <w:rPr>
          <w:noProof/>
        </w:rPr>
        <w:t>(14):2068-2069.</w:t>
      </w:r>
    </w:p>
    <w:p w14:paraId="6B403BD4" w14:textId="189F15D0" w:rsidR="008C5C3D" w:rsidRPr="00561943" w:rsidRDefault="00E84F72" w:rsidP="00446299">
      <w:pPr>
        <w:spacing w:line="480" w:lineRule="auto"/>
        <w:rPr>
          <w:rFonts w:asciiTheme="minorHAnsi" w:hAnsiTheme="minorHAnsi"/>
        </w:rPr>
        <w:pPrChange w:id="963" w:author="German Uritskiy" w:date="2018-06-12T15:46:00Z">
          <w:pPr/>
        </w:pPrChange>
      </w:pPr>
      <w:r w:rsidRPr="00561943">
        <w:rPr>
          <w:rFonts w:asciiTheme="minorHAnsi" w:hAnsiTheme="minorHAnsi"/>
        </w:rPr>
        <w:fldChar w:fldCharType="end"/>
      </w:r>
    </w:p>
    <w:sectPr w:rsidR="008C5C3D" w:rsidRPr="00561943" w:rsidSect="00FD681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370AC"/>
    <w:multiLevelType w:val="hybridMultilevel"/>
    <w:tmpl w:val="9B50E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9513C"/>
    <w:multiLevelType w:val="hybridMultilevel"/>
    <w:tmpl w:val="9EA8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172F5"/>
    <w:multiLevelType w:val="multilevel"/>
    <w:tmpl w:val="E16EF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man Uritskiy">
    <w15:presenceInfo w15:providerId="None" w15:userId="German Uritski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 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5394&lt;/item&gt;&lt;item&gt;6438&lt;/item&gt;&lt;item&gt;6831&lt;/item&gt;&lt;item&gt;7683&lt;/item&gt;&lt;item&gt;7977&lt;/item&gt;&lt;item&gt;8146&lt;/item&gt;&lt;item&gt;8278&lt;/item&gt;&lt;item&gt;8279&lt;/item&gt;&lt;item&gt;8355&lt;/item&gt;&lt;item&gt;8373&lt;/item&gt;&lt;item&gt;8375&lt;/item&gt;&lt;item&gt;8376&lt;/item&gt;&lt;item&gt;8423&lt;/item&gt;&lt;item&gt;8425&lt;/item&gt;&lt;item&gt;8426&lt;/item&gt;&lt;item&gt;8427&lt;/item&gt;&lt;item&gt;8428&lt;/item&gt;&lt;item&gt;8429&lt;/item&gt;&lt;item&gt;8431&lt;/item&gt;&lt;item&gt;8432&lt;/item&gt;&lt;item&gt;8434&lt;/item&gt;&lt;item&gt;8441&lt;/item&gt;&lt;item&gt;8445&lt;/item&gt;&lt;item&gt;8446&lt;/item&gt;&lt;item&gt;8447&lt;/item&gt;&lt;item&gt;8449&lt;/item&gt;&lt;item&gt;8451&lt;/item&gt;&lt;item&gt;8453&lt;/item&gt;&lt;item&gt;8455&lt;/item&gt;&lt;item&gt;8456&lt;/item&gt;&lt;item&gt;8458&lt;/item&gt;&lt;item&gt;8459&lt;/item&gt;&lt;item&gt;8460&lt;/item&gt;&lt;item&gt;8461&lt;/item&gt;&lt;item&gt;8467&lt;/item&gt;&lt;item&gt;8473&lt;/item&gt;&lt;item&gt;8475&lt;/item&gt;&lt;item&gt;8476&lt;/item&gt;&lt;item&gt;8481&lt;/item&gt;&lt;item&gt;8484&lt;/item&gt;&lt;item&gt;8485&lt;/item&gt;&lt;item&gt;8488&lt;/item&gt;&lt;item&gt;8491&lt;/item&gt;&lt;item&gt;8510&lt;/item&gt;&lt;item&gt;8556&lt;/item&gt;&lt;item&gt;8563&lt;/item&gt;&lt;item&gt;8565&lt;/item&gt;&lt;item&gt;8567&lt;/item&gt;&lt;item&gt;8568&lt;/item&gt;&lt;item&gt;8569&lt;/item&gt;&lt;item&gt;8570&lt;/item&gt;&lt;item&gt;8573&lt;/item&gt;&lt;/record-ids&gt;&lt;/item&gt;&lt;/Libraries&gt;"/>
  </w:docVars>
  <w:rsids>
    <w:rsidRoot w:val="00E112A9"/>
    <w:rsid w:val="00000CA2"/>
    <w:rsid w:val="00001996"/>
    <w:rsid w:val="0000387E"/>
    <w:rsid w:val="00005468"/>
    <w:rsid w:val="00010389"/>
    <w:rsid w:val="00017D84"/>
    <w:rsid w:val="00030929"/>
    <w:rsid w:val="0004125C"/>
    <w:rsid w:val="00054CF1"/>
    <w:rsid w:val="000560A0"/>
    <w:rsid w:val="000616AD"/>
    <w:rsid w:val="0007354D"/>
    <w:rsid w:val="000906BB"/>
    <w:rsid w:val="000A59DF"/>
    <w:rsid w:val="000B09B3"/>
    <w:rsid w:val="000C3FA2"/>
    <w:rsid w:val="000C745B"/>
    <w:rsid w:val="000D0CB8"/>
    <w:rsid w:val="000D3E29"/>
    <w:rsid w:val="000D6E27"/>
    <w:rsid w:val="000E48BB"/>
    <w:rsid w:val="000F1717"/>
    <w:rsid w:val="000F1FD4"/>
    <w:rsid w:val="000F6F85"/>
    <w:rsid w:val="001004AA"/>
    <w:rsid w:val="00102A10"/>
    <w:rsid w:val="00117FB1"/>
    <w:rsid w:val="0012023C"/>
    <w:rsid w:val="001263E6"/>
    <w:rsid w:val="00127FFB"/>
    <w:rsid w:val="0013441D"/>
    <w:rsid w:val="0013705E"/>
    <w:rsid w:val="00162691"/>
    <w:rsid w:val="00162CD9"/>
    <w:rsid w:val="00167685"/>
    <w:rsid w:val="00167DC5"/>
    <w:rsid w:val="00174D68"/>
    <w:rsid w:val="0018399B"/>
    <w:rsid w:val="001912AC"/>
    <w:rsid w:val="00192DBA"/>
    <w:rsid w:val="001B2371"/>
    <w:rsid w:val="001B5C8C"/>
    <w:rsid w:val="001C1747"/>
    <w:rsid w:val="001C25A1"/>
    <w:rsid w:val="001C30BE"/>
    <w:rsid w:val="001D12DC"/>
    <w:rsid w:val="001D2D1A"/>
    <w:rsid w:val="001D686F"/>
    <w:rsid w:val="001D6FE6"/>
    <w:rsid w:val="001E1DC1"/>
    <w:rsid w:val="001E25F7"/>
    <w:rsid w:val="001E3A34"/>
    <w:rsid w:val="001F105D"/>
    <w:rsid w:val="001F20ED"/>
    <w:rsid w:val="00214127"/>
    <w:rsid w:val="0021420C"/>
    <w:rsid w:val="00217701"/>
    <w:rsid w:val="00224049"/>
    <w:rsid w:val="002308FF"/>
    <w:rsid w:val="00234F21"/>
    <w:rsid w:val="002356D3"/>
    <w:rsid w:val="00243F69"/>
    <w:rsid w:val="00255091"/>
    <w:rsid w:val="002551E5"/>
    <w:rsid w:val="00257363"/>
    <w:rsid w:val="0025795D"/>
    <w:rsid w:val="00267EA0"/>
    <w:rsid w:val="00272638"/>
    <w:rsid w:val="002726B2"/>
    <w:rsid w:val="002815E7"/>
    <w:rsid w:val="0028215A"/>
    <w:rsid w:val="0028459F"/>
    <w:rsid w:val="00284C00"/>
    <w:rsid w:val="002A33C9"/>
    <w:rsid w:val="002C00D0"/>
    <w:rsid w:val="002C6DFA"/>
    <w:rsid w:val="002C770A"/>
    <w:rsid w:val="002C776A"/>
    <w:rsid w:val="002D1856"/>
    <w:rsid w:val="002D1A40"/>
    <w:rsid w:val="002D2EC5"/>
    <w:rsid w:val="002D4142"/>
    <w:rsid w:val="002D48E2"/>
    <w:rsid w:val="002D4D38"/>
    <w:rsid w:val="002E1288"/>
    <w:rsid w:val="002E3331"/>
    <w:rsid w:val="002F5A52"/>
    <w:rsid w:val="002F7C6A"/>
    <w:rsid w:val="00300B4C"/>
    <w:rsid w:val="003021A7"/>
    <w:rsid w:val="00310C6A"/>
    <w:rsid w:val="00311A3D"/>
    <w:rsid w:val="0031407B"/>
    <w:rsid w:val="0031428E"/>
    <w:rsid w:val="0031513F"/>
    <w:rsid w:val="003230E1"/>
    <w:rsid w:val="00324065"/>
    <w:rsid w:val="003256A8"/>
    <w:rsid w:val="003264DB"/>
    <w:rsid w:val="003275E0"/>
    <w:rsid w:val="003438A7"/>
    <w:rsid w:val="00347130"/>
    <w:rsid w:val="00351F6F"/>
    <w:rsid w:val="00356230"/>
    <w:rsid w:val="003569D8"/>
    <w:rsid w:val="00365FB4"/>
    <w:rsid w:val="00374A58"/>
    <w:rsid w:val="00375840"/>
    <w:rsid w:val="0037701F"/>
    <w:rsid w:val="003866BB"/>
    <w:rsid w:val="00391625"/>
    <w:rsid w:val="003919EF"/>
    <w:rsid w:val="003935F2"/>
    <w:rsid w:val="00396C58"/>
    <w:rsid w:val="003A4BE4"/>
    <w:rsid w:val="003B3696"/>
    <w:rsid w:val="003B3804"/>
    <w:rsid w:val="003B7354"/>
    <w:rsid w:val="003E1F76"/>
    <w:rsid w:val="003E4357"/>
    <w:rsid w:val="003E6971"/>
    <w:rsid w:val="003F1B49"/>
    <w:rsid w:val="003F1E76"/>
    <w:rsid w:val="003F533A"/>
    <w:rsid w:val="003F73DF"/>
    <w:rsid w:val="00405B0A"/>
    <w:rsid w:val="00415163"/>
    <w:rsid w:val="0041656B"/>
    <w:rsid w:val="004206A4"/>
    <w:rsid w:val="0042192D"/>
    <w:rsid w:val="00426CDF"/>
    <w:rsid w:val="00442918"/>
    <w:rsid w:val="00442B2F"/>
    <w:rsid w:val="00446299"/>
    <w:rsid w:val="004478DE"/>
    <w:rsid w:val="00454D1F"/>
    <w:rsid w:val="00457AA5"/>
    <w:rsid w:val="00465DCF"/>
    <w:rsid w:val="004767AE"/>
    <w:rsid w:val="00481DDA"/>
    <w:rsid w:val="00486E43"/>
    <w:rsid w:val="00486EE4"/>
    <w:rsid w:val="00487294"/>
    <w:rsid w:val="004874C4"/>
    <w:rsid w:val="00490C6C"/>
    <w:rsid w:val="0049713A"/>
    <w:rsid w:val="004A27B6"/>
    <w:rsid w:val="004A685A"/>
    <w:rsid w:val="004A7DEE"/>
    <w:rsid w:val="004B50B5"/>
    <w:rsid w:val="004C5BD8"/>
    <w:rsid w:val="004C76B8"/>
    <w:rsid w:val="004D0DF7"/>
    <w:rsid w:val="004D28AB"/>
    <w:rsid w:val="004E03CB"/>
    <w:rsid w:val="004E1F81"/>
    <w:rsid w:val="004E3623"/>
    <w:rsid w:val="004E4FA5"/>
    <w:rsid w:val="005031BB"/>
    <w:rsid w:val="00503D01"/>
    <w:rsid w:val="00511041"/>
    <w:rsid w:val="0051260E"/>
    <w:rsid w:val="005136EC"/>
    <w:rsid w:val="00517075"/>
    <w:rsid w:val="00522279"/>
    <w:rsid w:val="005307B9"/>
    <w:rsid w:val="0053555E"/>
    <w:rsid w:val="00536845"/>
    <w:rsid w:val="00542B20"/>
    <w:rsid w:val="005456B6"/>
    <w:rsid w:val="00551437"/>
    <w:rsid w:val="00560E7F"/>
    <w:rsid w:val="00561943"/>
    <w:rsid w:val="00561F6D"/>
    <w:rsid w:val="00565A31"/>
    <w:rsid w:val="00573DAF"/>
    <w:rsid w:val="005752ED"/>
    <w:rsid w:val="005755F7"/>
    <w:rsid w:val="0057568E"/>
    <w:rsid w:val="00586B7C"/>
    <w:rsid w:val="00587A9E"/>
    <w:rsid w:val="0059329D"/>
    <w:rsid w:val="005935DB"/>
    <w:rsid w:val="005A3B95"/>
    <w:rsid w:val="005A5265"/>
    <w:rsid w:val="005A6EC3"/>
    <w:rsid w:val="005B1545"/>
    <w:rsid w:val="005B4EB8"/>
    <w:rsid w:val="005B510B"/>
    <w:rsid w:val="005B692F"/>
    <w:rsid w:val="005C2B57"/>
    <w:rsid w:val="005C2C4F"/>
    <w:rsid w:val="005C4A36"/>
    <w:rsid w:val="005D4832"/>
    <w:rsid w:val="005D5C97"/>
    <w:rsid w:val="005E4857"/>
    <w:rsid w:val="005E6D53"/>
    <w:rsid w:val="005F1281"/>
    <w:rsid w:val="00606325"/>
    <w:rsid w:val="006120D3"/>
    <w:rsid w:val="006138E3"/>
    <w:rsid w:val="006164E6"/>
    <w:rsid w:val="00617F8E"/>
    <w:rsid w:val="00622CFA"/>
    <w:rsid w:val="0062514C"/>
    <w:rsid w:val="006345F8"/>
    <w:rsid w:val="00636097"/>
    <w:rsid w:val="00643F6D"/>
    <w:rsid w:val="0065403A"/>
    <w:rsid w:val="006575E3"/>
    <w:rsid w:val="006624E5"/>
    <w:rsid w:val="00665CF5"/>
    <w:rsid w:val="00666818"/>
    <w:rsid w:val="00670FBE"/>
    <w:rsid w:val="006712DD"/>
    <w:rsid w:val="00674688"/>
    <w:rsid w:val="00690475"/>
    <w:rsid w:val="0069446B"/>
    <w:rsid w:val="00694941"/>
    <w:rsid w:val="00696D76"/>
    <w:rsid w:val="006A48E0"/>
    <w:rsid w:val="006A4E23"/>
    <w:rsid w:val="006B40E9"/>
    <w:rsid w:val="006B49A7"/>
    <w:rsid w:val="006B7011"/>
    <w:rsid w:val="006B75A3"/>
    <w:rsid w:val="006C15F2"/>
    <w:rsid w:val="006C4E05"/>
    <w:rsid w:val="006D2FBF"/>
    <w:rsid w:val="006E1FD3"/>
    <w:rsid w:val="006E74FA"/>
    <w:rsid w:val="006F2BFF"/>
    <w:rsid w:val="006F2CEA"/>
    <w:rsid w:val="006F3FBB"/>
    <w:rsid w:val="006F4CE4"/>
    <w:rsid w:val="006F69AF"/>
    <w:rsid w:val="00703BAE"/>
    <w:rsid w:val="00706EE1"/>
    <w:rsid w:val="00707FBD"/>
    <w:rsid w:val="0071504F"/>
    <w:rsid w:val="00715104"/>
    <w:rsid w:val="0071693B"/>
    <w:rsid w:val="00720E92"/>
    <w:rsid w:val="007249D8"/>
    <w:rsid w:val="00724ADF"/>
    <w:rsid w:val="0073464D"/>
    <w:rsid w:val="007419AD"/>
    <w:rsid w:val="007421DA"/>
    <w:rsid w:val="00742415"/>
    <w:rsid w:val="00745EF2"/>
    <w:rsid w:val="00747A37"/>
    <w:rsid w:val="007509A9"/>
    <w:rsid w:val="00750D06"/>
    <w:rsid w:val="00751584"/>
    <w:rsid w:val="007522F9"/>
    <w:rsid w:val="00756917"/>
    <w:rsid w:val="0076060E"/>
    <w:rsid w:val="0076247A"/>
    <w:rsid w:val="00765CEF"/>
    <w:rsid w:val="00766B8C"/>
    <w:rsid w:val="007731BA"/>
    <w:rsid w:val="00775114"/>
    <w:rsid w:val="007944FC"/>
    <w:rsid w:val="00796FA0"/>
    <w:rsid w:val="007A31DA"/>
    <w:rsid w:val="007A5A68"/>
    <w:rsid w:val="007B1AF0"/>
    <w:rsid w:val="007B4A44"/>
    <w:rsid w:val="007B6082"/>
    <w:rsid w:val="007C43BC"/>
    <w:rsid w:val="007C47AD"/>
    <w:rsid w:val="007C4C79"/>
    <w:rsid w:val="007C7582"/>
    <w:rsid w:val="007D0424"/>
    <w:rsid w:val="007D068A"/>
    <w:rsid w:val="007D684C"/>
    <w:rsid w:val="007D7E37"/>
    <w:rsid w:val="007E0DA9"/>
    <w:rsid w:val="0080134F"/>
    <w:rsid w:val="0081604B"/>
    <w:rsid w:val="0081690C"/>
    <w:rsid w:val="008170B7"/>
    <w:rsid w:val="008316D3"/>
    <w:rsid w:val="00833238"/>
    <w:rsid w:val="00836FBA"/>
    <w:rsid w:val="00841DA3"/>
    <w:rsid w:val="00846643"/>
    <w:rsid w:val="00847C52"/>
    <w:rsid w:val="00852216"/>
    <w:rsid w:val="0085483E"/>
    <w:rsid w:val="00854C90"/>
    <w:rsid w:val="00863CAA"/>
    <w:rsid w:val="00875847"/>
    <w:rsid w:val="00880868"/>
    <w:rsid w:val="00882D07"/>
    <w:rsid w:val="008A145F"/>
    <w:rsid w:val="008A25DB"/>
    <w:rsid w:val="008A391E"/>
    <w:rsid w:val="008A40AB"/>
    <w:rsid w:val="008A4BC3"/>
    <w:rsid w:val="008C5C3D"/>
    <w:rsid w:val="008D0DD2"/>
    <w:rsid w:val="008D293D"/>
    <w:rsid w:val="008D3EB6"/>
    <w:rsid w:val="008D4B5B"/>
    <w:rsid w:val="008D4FE6"/>
    <w:rsid w:val="008D7420"/>
    <w:rsid w:val="008E7595"/>
    <w:rsid w:val="008F1462"/>
    <w:rsid w:val="00906E0E"/>
    <w:rsid w:val="009102EE"/>
    <w:rsid w:val="009119D9"/>
    <w:rsid w:val="009135CF"/>
    <w:rsid w:val="00920A30"/>
    <w:rsid w:val="009218EB"/>
    <w:rsid w:val="0092670C"/>
    <w:rsid w:val="0093251A"/>
    <w:rsid w:val="009360C4"/>
    <w:rsid w:val="0094422C"/>
    <w:rsid w:val="00950FF2"/>
    <w:rsid w:val="0095118D"/>
    <w:rsid w:val="00952CBC"/>
    <w:rsid w:val="009554D3"/>
    <w:rsid w:val="00957E70"/>
    <w:rsid w:val="00980FFB"/>
    <w:rsid w:val="009810DC"/>
    <w:rsid w:val="00983DD8"/>
    <w:rsid w:val="00985BE3"/>
    <w:rsid w:val="00995DAC"/>
    <w:rsid w:val="009A22F8"/>
    <w:rsid w:val="009A3546"/>
    <w:rsid w:val="009A3F6D"/>
    <w:rsid w:val="009A553E"/>
    <w:rsid w:val="009A6A02"/>
    <w:rsid w:val="009B76F8"/>
    <w:rsid w:val="009B7EC6"/>
    <w:rsid w:val="009D419E"/>
    <w:rsid w:val="009E0DF8"/>
    <w:rsid w:val="009F0A52"/>
    <w:rsid w:val="009F75A2"/>
    <w:rsid w:val="00A013C4"/>
    <w:rsid w:val="00A01F19"/>
    <w:rsid w:val="00A047E0"/>
    <w:rsid w:val="00A07FA6"/>
    <w:rsid w:val="00A1409D"/>
    <w:rsid w:val="00A17827"/>
    <w:rsid w:val="00A25519"/>
    <w:rsid w:val="00A30BD3"/>
    <w:rsid w:val="00A35452"/>
    <w:rsid w:val="00A40F59"/>
    <w:rsid w:val="00A43BF7"/>
    <w:rsid w:val="00A4416A"/>
    <w:rsid w:val="00A471F0"/>
    <w:rsid w:val="00A53FB1"/>
    <w:rsid w:val="00A55A89"/>
    <w:rsid w:val="00A57DD2"/>
    <w:rsid w:val="00A6535E"/>
    <w:rsid w:val="00A6680E"/>
    <w:rsid w:val="00A66A1C"/>
    <w:rsid w:val="00A81D0E"/>
    <w:rsid w:val="00A83D05"/>
    <w:rsid w:val="00A85F18"/>
    <w:rsid w:val="00A9042F"/>
    <w:rsid w:val="00A9402F"/>
    <w:rsid w:val="00A979CF"/>
    <w:rsid w:val="00A97E86"/>
    <w:rsid w:val="00AA4ECA"/>
    <w:rsid w:val="00AB0862"/>
    <w:rsid w:val="00AB2E49"/>
    <w:rsid w:val="00AB548C"/>
    <w:rsid w:val="00AB7DF8"/>
    <w:rsid w:val="00AC517D"/>
    <w:rsid w:val="00AD0B4E"/>
    <w:rsid w:val="00AD30B3"/>
    <w:rsid w:val="00AD5FB0"/>
    <w:rsid w:val="00AE6B84"/>
    <w:rsid w:val="00AF0C74"/>
    <w:rsid w:val="00B02ABA"/>
    <w:rsid w:val="00B04375"/>
    <w:rsid w:val="00B11BC0"/>
    <w:rsid w:val="00B13BFA"/>
    <w:rsid w:val="00B1778B"/>
    <w:rsid w:val="00B200A3"/>
    <w:rsid w:val="00B2179A"/>
    <w:rsid w:val="00B3313D"/>
    <w:rsid w:val="00B33314"/>
    <w:rsid w:val="00B416B3"/>
    <w:rsid w:val="00B46F93"/>
    <w:rsid w:val="00B566F3"/>
    <w:rsid w:val="00B653F6"/>
    <w:rsid w:val="00B67EE4"/>
    <w:rsid w:val="00B71255"/>
    <w:rsid w:val="00B756BC"/>
    <w:rsid w:val="00B80B65"/>
    <w:rsid w:val="00B85259"/>
    <w:rsid w:val="00B860BC"/>
    <w:rsid w:val="00B86444"/>
    <w:rsid w:val="00B91D27"/>
    <w:rsid w:val="00B93719"/>
    <w:rsid w:val="00B95D0C"/>
    <w:rsid w:val="00BA1F04"/>
    <w:rsid w:val="00BA5569"/>
    <w:rsid w:val="00BA775C"/>
    <w:rsid w:val="00BB7D85"/>
    <w:rsid w:val="00BC1166"/>
    <w:rsid w:val="00BC47B8"/>
    <w:rsid w:val="00BC5B8E"/>
    <w:rsid w:val="00BC7508"/>
    <w:rsid w:val="00BC76CA"/>
    <w:rsid w:val="00BE02D3"/>
    <w:rsid w:val="00BE4CF0"/>
    <w:rsid w:val="00C005B3"/>
    <w:rsid w:val="00C05012"/>
    <w:rsid w:val="00C05D08"/>
    <w:rsid w:val="00C1096D"/>
    <w:rsid w:val="00C1321A"/>
    <w:rsid w:val="00C17F33"/>
    <w:rsid w:val="00C3036D"/>
    <w:rsid w:val="00C3042D"/>
    <w:rsid w:val="00C32B2A"/>
    <w:rsid w:val="00C35F52"/>
    <w:rsid w:val="00C4168C"/>
    <w:rsid w:val="00C42A97"/>
    <w:rsid w:val="00C46BAD"/>
    <w:rsid w:val="00C61B78"/>
    <w:rsid w:val="00C61C19"/>
    <w:rsid w:val="00C62DD1"/>
    <w:rsid w:val="00C66473"/>
    <w:rsid w:val="00C6740F"/>
    <w:rsid w:val="00C74627"/>
    <w:rsid w:val="00C8146F"/>
    <w:rsid w:val="00C85968"/>
    <w:rsid w:val="00C87270"/>
    <w:rsid w:val="00C87409"/>
    <w:rsid w:val="00C91F71"/>
    <w:rsid w:val="00CA562C"/>
    <w:rsid w:val="00CA7AEF"/>
    <w:rsid w:val="00CB68DC"/>
    <w:rsid w:val="00CC20BC"/>
    <w:rsid w:val="00CC3E9D"/>
    <w:rsid w:val="00CC47B1"/>
    <w:rsid w:val="00CD7007"/>
    <w:rsid w:val="00CD73AB"/>
    <w:rsid w:val="00CE17AE"/>
    <w:rsid w:val="00CE459E"/>
    <w:rsid w:val="00CE6A80"/>
    <w:rsid w:val="00CF0587"/>
    <w:rsid w:val="00CF196C"/>
    <w:rsid w:val="00CF581B"/>
    <w:rsid w:val="00CF6C33"/>
    <w:rsid w:val="00D030B7"/>
    <w:rsid w:val="00D1015E"/>
    <w:rsid w:val="00D1251C"/>
    <w:rsid w:val="00D1293E"/>
    <w:rsid w:val="00D17C49"/>
    <w:rsid w:val="00D20D55"/>
    <w:rsid w:val="00D21E53"/>
    <w:rsid w:val="00D27C2F"/>
    <w:rsid w:val="00D34F9B"/>
    <w:rsid w:val="00D44953"/>
    <w:rsid w:val="00D45B28"/>
    <w:rsid w:val="00D52393"/>
    <w:rsid w:val="00D62217"/>
    <w:rsid w:val="00D651CE"/>
    <w:rsid w:val="00D70588"/>
    <w:rsid w:val="00D75B0B"/>
    <w:rsid w:val="00D81CA0"/>
    <w:rsid w:val="00D82E03"/>
    <w:rsid w:val="00D84917"/>
    <w:rsid w:val="00DA1F49"/>
    <w:rsid w:val="00DB0204"/>
    <w:rsid w:val="00DC0739"/>
    <w:rsid w:val="00DC1629"/>
    <w:rsid w:val="00DC2B67"/>
    <w:rsid w:val="00DD0259"/>
    <w:rsid w:val="00DD48DC"/>
    <w:rsid w:val="00DD537B"/>
    <w:rsid w:val="00DE2E9B"/>
    <w:rsid w:val="00DE31CC"/>
    <w:rsid w:val="00DF35C9"/>
    <w:rsid w:val="00DF62CC"/>
    <w:rsid w:val="00E014E3"/>
    <w:rsid w:val="00E0199A"/>
    <w:rsid w:val="00E01F53"/>
    <w:rsid w:val="00E02D58"/>
    <w:rsid w:val="00E10911"/>
    <w:rsid w:val="00E10FB8"/>
    <w:rsid w:val="00E112A9"/>
    <w:rsid w:val="00E12342"/>
    <w:rsid w:val="00E230BF"/>
    <w:rsid w:val="00E255E7"/>
    <w:rsid w:val="00E25C52"/>
    <w:rsid w:val="00E27C87"/>
    <w:rsid w:val="00E3757C"/>
    <w:rsid w:val="00E474E8"/>
    <w:rsid w:val="00E57937"/>
    <w:rsid w:val="00E6703B"/>
    <w:rsid w:val="00E713EC"/>
    <w:rsid w:val="00E81D2B"/>
    <w:rsid w:val="00E84F72"/>
    <w:rsid w:val="00E855E6"/>
    <w:rsid w:val="00E86490"/>
    <w:rsid w:val="00EA02D3"/>
    <w:rsid w:val="00EA20C2"/>
    <w:rsid w:val="00EA28EB"/>
    <w:rsid w:val="00EA30C1"/>
    <w:rsid w:val="00EA331E"/>
    <w:rsid w:val="00EB0C24"/>
    <w:rsid w:val="00EB17C5"/>
    <w:rsid w:val="00EB78B7"/>
    <w:rsid w:val="00EC0F11"/>
    <w:rsid w:val="00EC140F"/>
    <w:rsid w:val="00EC293E"/>
    <w:rsid w:val="00EC38A1"/>
    <w:rsid w:val="00EC44D0"/>
    <w:rsid w:val="00EC6238"/>
    <w:rsid w:val="00ED3B8E"/>
    <w:rsid w:val="00ED3D17"/>
    <w:rsid w:val="00ED770C"/>
    <w:rsid w:val="00EE3FFE"/>
    <w:rsid w:val="00F042C9"/>
    <w:rsid w:val="00F047E0"/>
    <w:rsid w:val="00F1163D"/>
    <w:rsid w:val="00F140E8"/>
    <w:rsid w:val="00F14153"/>
    <w:rsid w:val="00F14663"/>
    <w:rsid w:val="00F26D43"/>
    <w:rsid w:val="00F36B62"/>
    <w:rsid w:val="00F405A2"/>
    <w:rsid w:val="00F427FA"/>
    <w:rsid w:val="00F439DB"/>
    <w:rsid w:val="00F44871"/>
    <w:rsid w:val="00F47508"/>
    <w:rsid w:val="00F47C19"/>
    <w:rsid w:val="00F531D3"/>
    <w:rsid w:val="00F56C8C"/>
    <w:rsid w:val="00F66DDC"/>
    <w:rsid w:val="00F67BFC"/>
    <w:rsid w:val="00F80B5D"/>
    <w:rsid w:val="00F82DFE"/>
    <w:rsid w:val="00F8362C"/>
    <w:rsid w:val="00F84B51"/>
    <w:rsid w:val="00F86C5F"/>
    <w:rsid w:val="00F922CD"/>
    <w:rsid w:val="00FA712C"/>
    <w:rsid w:val="00FD6818"/>
    <w:rsid w:val="00FE15EC"/>
    <w:rsid w:val="00FE4CC3"/>
    <w:rsid w:val="00FF48EF"/>
    <w:rsid w:val="00FF5C9E"/>
    <w:rsid w:val="00FF6F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78B8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6CA"/>
    <w:pPr>
      <w:spacing w:after="0"/>
    </w:pPr>
    <w:rPr>
      <w:rFonts w:ascii="Times New Roman" w:hAnsi="Times New Roman" w:cs="Times New Roman"/>
    </w:rPr>
  </w:style>
  <w:style w:type="paragraph" w:styleId="Heading3">
    <w:name w:val="heading 3"/>
    <w:basedOn w:val="Normal"/>
    <w:link w:val="Heading3Char"/>
    <w:uiPriority w:val="9"/>
    <w:qFormat/>
    <w:rsid w:val="000F1FD4"/>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E112A9"/>
  </w:style>
  <w:style w:type="paragraph" w:styleId="DocumentMap">
    <w:name w:val="Document Map"/>
    <w:basedOn w:val="Normal"/>
    <w:link w:val="DocumentMapChar"/>
    <w:uiPriority w:val="99"/>
    <w:semiHidden/>
    <w:unhideWhenUsed/>
    <w:rsid w:val="005935DB"/>
  </w:style>
  <w:style w:type="character" w:customStyle="1" w:styleId="DocumentMapChar">
    <w:name w:val="Document Map Char"/>
    <w:basedOn w:val="DefaultParagraphFont"/>
    <w:link w:val="DocumentMap"/>
    <w:uiPriority w:val="99"/>
    <w:semiHidden/>
    <w:rsid w:val="005935DB"/>
    <w:rPr>
      <w:rFonts w:ascii="Times New Roman" w:hAnsi="Times New Roman" w:cs="Times New Roman"/>
    </w:rPr>
  </w:style>
  <w:style w:type="paragraph" w:customStyle="1" w:styleId="EndNoteBibliographyTitle">
    <w:name w:val="EndNote Bibliography Title"/>
    <w:basedOn w:val="Normal"/>
    <w:rsid w:val="00ED770C"/>
    <w:pPr>
      <w:jc w:val="center"/>
    </w:pPr>
  </w:style>
  <w:style w:type="paragraph" w:customStyle="1" w:styleId="EndNoteBibliography">
    <w:name w:val="EndNote Bibliography"/>
    <w:basedOn w:val="Normal"/>
    <w:rsid w:val="00ED770C"/>
  </w:style>
  <w:style w:type="character" w:styleId="LineNumber">
    <w:name w:val="line number"/>
    <w:basedOn w:val="DefaultParagraphFont"/>
    <w:uiPriority w:val="99"/>
    <w:semiHidden/>
    <w:unhideWhenUsed/>
    <w:rsid w:val="00FD6818"/>
  </w:style>
  <w:style w:type="paragraph" w:styleId="BalloonText">
    <w:name w:val="Balloon Text"/>
    <w:basedOn w:val="Normal"/>
    <w:link w:val="BalloonTextChar"/>
    <w:uiPriority w:val="99"/>
    <w:semiHidden/>
    <w:unhideWhenUsed/>
    <w:rsid w:val="00952C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C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CBC"/>
    <w:rPr>
      <w:sz w:val="18"/>
      <w:szCs w:val="18"/>
    </w:rPr>
  </w:style>
  <w:style w:type="paragraph" w:styleId="CommentText">
    <w:name w:val="annotation text"/>
    <w:basedOn w:val="Normal"/>
    <w:link w:val="CommentTextChar"/>
    <w:uiPriority w:val="99"/>
    <w:semiHidden/>
    <w:unhideWhenUsed/>
    <w:rsid w:val="00952CBC"/>
  </w:style>
  <w:style w:type="character" w:customStyle="1" w:styleId="CommentTextChar">
    <w:name w:val="Comment Text Char"/>
    <w:basedOn w:val="DefaultParagraphFont"/>
    <w:link w:val="CommentText"/>
    <w:uiPriority w:val="99"/>
    <w:semiHidden/>
    <w:rsid w:val="00952CBC"/>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52CBC"/>
    <w:rPr>
      <w:b/>
      <w:bCs/>
      <w:sz w:val="20"/>
      <w:szCs w:val="20"/>
    </w:rPr>
  </w:style>
  <w:style w:type="character" w:customStyle="1" w:styleId="CommentSubjectChar">
    <w:name w:val="Comment Subject Char"/>
    <w:basedOn w:val="CommentTextChar"/>
    <w:link w:val="CommentSubject"/>
    <w:uiPriority w:val="99"/>
    <w:semiHidden/>
    <w:rsid w:val="00952CBC"/>
    <w:rPr>
      <w:rFonts w:ascii="Times New Roman" w:hAnsi="Times New Roman" w:cs="Times New Roman"/>
      <w:b/>
      <w:bCs/>
      <w:sz w:val="20"/>
      <w:szCs w:val="20"/>
    </w:rPr>
  </w:style>
  <w:style w:type="paragraph" w:styleId="Revision">
    <w:name w:val="Revision"/>
    <w:hidden/>
    <w:uiPriority w:val="99"/>
    <w:semiHidden/>
    <w:rsid w:val="000D6E27"/>
    <w:pPr>
      <w:spacing w:after="0"/>
    </w:pPr>
    <w:rPr>
      <w:rFonts w:ascii="Times New Roman" w:hAnsi="Times New Roman" w:cs="Times New Roman"/>
    </w:rPr>
  </w:style>
  <w:style w:type="character" w:styleId="Hyperlink">
    <w:name w:val="Hyperlink"/>
    <w:basedOn w:val="DefaultParagraphFont"/>
    <w:uiPriority w:val="99"/>
    <w:unhideWhenUsed/>
    <w:rsid w:val="00E57937"/>
    <w:rPr>
      <w:color w:val="0563C1" w:themeColor="hyperlink"/>
      <w:u w:val="single"/>
    </w:rPr>
  </w:style>
  <w:style w:type="paragraph" w:styleId="ListParagraph">
    <w:name w:val="List Paragraph"/>
    <w:basedOn w:val="Normal"/>
    <w:uiPriority w:val="34"/>
    <w:qFormat/>
    <w:rsid w:val="0073464D"/>
    <w:pPr>
      <w:ind w:left="720"/>
      <w:contextualSpacing/>
    </w:pPr>
  </w:style>
  <w:style w:type="paragraph" w:styleId="NormalWeb">
    <w:name w:val="Normal (Web)"/>
    <w:basedOn w:val="Normal"/>
    <w:uiPriority w:val="99"/>
    <w:unhideWhenUsed/>
    <w:rsid w:val="00405B0A"/>
    <w:pPr>
      <w:spacing w:before="100" w:beforeAutospacing="1" w:after="100" w:afterAutospacing="1"/>
    </w:pPr>
  </w:style>
  <w:style w:type="character" w:styleId="FollowedHyperlink">
    <w:name w:val="FollowedHyperlink"/>
    <w:basedOn w:val="DefaultParagraphFont"/>
    <w:uiPriority w:val="99"/>
    <w:semiHidden/>
    <w:unhideWhenUsed/>
    <w:rsid w:val="00D81CA0"/>
    <w:rPr>
      <w:color w:val="954F72" w:themeColor="followedHyperlink"/>
      <w:u w:val="single"/>
    </w:rPr>
  </w:style>
  <w:style w:type="character" w:customStyle="1" w:styleId="Heading3Char">
    <w:name w:val="Heading 3 Char"/>
    <w:basedOn w:val="DefaultParagraphFont"/>
    <w:link w:val="Heading3"/>
    <w:uiPriority w:val="9"/>
    <w:rsid w:val="000F1FD4"/>
    <w:rPr>
      <w:rFonts w:ascii="Times New Roman" w:hAnsi="Times New Roman" w:cs="Times New Roman"/>
      <w:b/>
      <w:bCs/>
      <w:sz w:val="27"/>
      <w:szCs w:val="27"/>
    </w:rPr>
  </w:style>
  <w:style w:type="character" w:styleId="Strong">
    <w:name w:val="Strong"/>
    <w:basedOn w:val="DefaultParagraphFont"/>
    <w:uiPriority w:val="22"/>
    <w:qFormat/>
    <w:rsid w:val="009218EB"/>
    <w:rPr>
      <w:b/>
      <w:bCs/>
    </w:rPr>
  </w:style>
  <w:style w:type="paragraph" w:styleId="Caption">
    <w:name w:val="caption"/>
    <w:basedOn w:val="Normal"/>
    <w:next w:val="Normal"/>
    <w:uiPriority w:val="35"/>
    <w:unhideWhenUsed/>
    <w:qFormat/>
    <w:rsid w:val="008A391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4431">
      <w:bodyDiv w:val="1"/>
      <w:marLeft w:val="0"/>
      <w:marRight w:val="0"/>
      <w:marTop w:val="0"/>
      <w:marBottom w:val="0"/>
      <w:divBdr>
        <w:top w:val="none" w:sz="0" w:space="0" w:color="auto"/>
        <w:left w:val="none" w:sz="0" w:space="0" w:color="auto"/>
        <w:bottom w:val="none" w:sz="0" w:space="0" w:color="auto"/>
        <w:right w:val="none" w:sz="0" w:space="0" w:color="auto"/>
      </w:divBdr>
    </w:div>
    <w:div w:id="81874608">
      <w:bodyDiv w:val="1"/>
      <w:marLeft w:val="0"/>
      <w:marRight w:val="0"/>
      <w:marTop w:val="0"/>
      <w:marBottom w:val="0"/>
      <w:divBdr>
        <w:top w:val="none" w:sz="0" w:space="0" w:color="auto"/>
        <w:left w:val="none" w:sz="0" w:space="0" w:color="auto"/>
        <w:bottom w:val="none" w:sz="0" w:space="0" w:color="auto"/>
        <w:right w:val="none" w:sz="0" w:space="0" w:color="auto"/>
      </w:divBdr>
    </w:div>
    <w:div w:id="127090646">
      <w:bodyDiv w:val="1"/>
      <w:marLeft w:val="0"/>
      <w:marRight w:val="0"/>
      <w:marTop w:val="0"/>
      <w:marBottom w:val="0"/>
      <w:divBdr>
        <w:top w:val="none" w:sz="0" w:space="0" w:color="auto"/>
        <w:left w:val="none" w:sz="0" w:space="0" w:color="auto"/>
        <w:bottom w:val="none" w:sz="0" w:space="0" w:color="auto"/>
        <w:right w:val="none" w:sz="0" w:space="0" w:color="auto"/>
      </w:divBdr>
    </w:div>
    <w:div w:id="155802067">
      <w:bodyDiv w:val="1"/>
      <w:marLeft w:val="0"/>
      <w:marRight w:val="0"/>
      <w:marTop w:val="0"/>
      <w:marBottom w:val="0"/>
      <w:divBdr>
        <w:top w:val="none" w:sz="0" w:space="0" w:color="auto"/>
        <w:left w:val="none" w:sz="0" w:space="0" w:color="auto"/>
        <w:bottom w:val="none" w:sz="0" w:space="0" w:color="auto"/>
        <w:right w:val="none" w:sz="0" w:space="0" w:color="auto"/>
      </w:divBdr>
    </w:div>
    <w:div w:id="277683858">
      <w:bodyDiv w:val="1"/>
      <w:marLeft w:val="0"/>
      <w:marRight w:val="0"/>
      <w:marTop w:val="0"/>
      <w:marBottom w:val="0"/>
      <w:divBdr>
        <w:top w:val="none" w:sz="0" w:space="0" w:color="auto"/>
        <w:left w:val="none" w:sz="0" w:space="0" w:color="auto"/>
        <w:bottom w:val="none" w:sz="0" w:space="0" w:color="auto"/>
        <w:right w:val="none" w:sz="0" w:space="0" w:color="auto"/>
      </w:divBdr>
    </w:div>
    <w:div w:id="470176454">
      <w:bodyDiv w:val="1"/>
      <w:marLeft w:val="0"/>
      <w:marRight w:val="0"/>
      <w:marTop w:val="0"/>
      <w:marBottom w:val="0"/>
      <w:divBdr>
        <w:top w:val="none" w:sz="0" w:space="0" w:color="auto"/>
        <w:left w:val="none" w:sz="0" w:space="0" w:color="auto"/>
        <w:bottom w:val="none" w:sz="0" w:space="0" w:color="auto"/>
        <w:right w:val="none" w:sz="0" w:space="0" w:color="auto"/>
      </w:divBdr>
    </w:div>
    <w:div w:id="470364315">
      <w:bodyDiv w:val="1"/>
      <w:marLeft w:val="0"/>
      <w:marRight w:val="0"/>
      <w:marTop w:val="0"/>
      <w:marBottom w:val="0"/>
      <w:divBdr>
        <w:top w:val="none" w:sz="0" w:space="0" w:color="auto"/>
        <w:left w:val="none" w:sz="0" w:space="0" w:color="auto"/>
        <w:bottom w:val="none" w:sz="0" w:space="0" w:color="auto"/>
        <w:right w:val="none" w:sz="0" w:space="0" w:color="auto"/>
      </w:divBdr>
      <w:divsChild>
        <w:div w:id="1504855709">
          <w:marLeft w:val="0"/>
          <w:marRight w:val="0"/>
          <w:marTop w:val="0"/>
          <w:marBottom w:val="0"/>
          <w:divBdr>
            <w:top w:val="none" w:sz="0" w:space="0" w:color="auto"/>
            <w:left w:val="none" w:sz="0" w:space="0" w:color="auto"/>
            <w:bottom w:val="none" w:sz="0" w:space="0" w:color="auto"/>
            <w:right w:val="none" w:sz="0" w:space="0" w:color="auto"/>
          </w:divBdr>
          <w:divsChild>
            <w:div w:id="12315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622">
      <w:bodyDiv w:val="1"/>
      <w:marLeft w:val="0"/>
      <w:marRight w:val="0"/>
      <w:marTop w:val="0"/>
      <w:marBottom w:val="0"/>
      <w:divBdr>
        <w:top w:val="none" w:sz="0" w:space="0" w:color="auto"/>
        <w:left w:val="none" w:sz="0" w:space="0" w:color="auto"/>
        <w:bottom w:val="none" w:sz="0" w:space="0" w:color="auto"/>
        <w:right w:val="none" w:sz="0" w:space="0" w:color="auto"/>
      </w:divBdr>
    </w:div>
    <w:div w:id="508375887">
      <w:bodyDiv w:val="1"/>
      <w:marLeft w:val="0"/>
      <w:marRight w:val="0"/>
      <w:marTop w:val="0"/>
      <w:marBottom w:val="0"/>
      <w:divBdr>
        <w:top w:val="none" w:sz="0" w:space="0" w:color="auto"/>
        <w:left w:val="none" w:sz="0" w:space="0" w:color="auto"/>
        <w:bottom w:val="none" w:sz="0" w:space="0" w:color="auto"/>
        <w:right w:val="none" w:sz="0" w:space="0" w:color="auto"/>
      </w:divBdr>
    </w:div>
    <w:div w:id="610627858">
      <w:bodyDiv w:val="1"/>
      <w:marLeft w:val="0"/>
      <w:marRight w:val="0"/>
      <w:marTop w:val="0"/>
      <w:marBottom w:val="0"/>
      <w:divBdr>
        <w:top w:val="none" w:sz="0" w:space="0" w:color="auto"/>
        <w:left w:val="none" w:sz="0" w:space="0" w:color="auto"/>
        <w:bottom w:val="none" w:sz="0" w:space="0" w:color="auto"/>
        <w:right w:val="none" w:sz="0" w:space="0" w:color="auto"/>
      </w:divBdr>
    </w:div>
    <w:div w:id="619066975">
      <w:bodyDiv w:val="1"/>
      <w:marLeft w:val="0"/>
      <w:marRight w:val="0"/>
      <w:marTop w:val="0"/>
      <w:marBottom w:val="0"/>
      <w:divBdr>
        <w:top w:val="none" w:sz="0" w:space="0" w:color="auto"/>
        <w:left w:val="none" w:sz="0" w:space="0" w:color="auto"/>
        <w:bottom w:val="none" w:sz="0" w:space="0" w:color="auto"/>
        <w:right w:val="none" w:sz="0" w:space="0" w:color="auto"/>
      </w:divBdr>
    </w:div>
    <w:div w:id="679506127">
      <w:bodyDiv w:val="1"/>
      <w:marLeft w:val="0"/>
      <w:marRight w:val="0"/>
      <w:marTop w:val="0"/>
      <w:marBottom w:val="0"/>
      <w:divBdr>
        <w:top w:val="none" w:sz="0" w:space="0" w:color="auto"/>
        <w:left w:val="none" w:sz="0" w:space="0" w:color="auto"/>
        <w:bottom w:val="none" w:sz="0" w:space="0" w:color="auto"/>
        <w:right w:val="none" w:sz="0" w:space="0" w:color="auto"/>
      </w:divBdr>
    </w:div>
    <w:div w:id="714622309">
      <w:bodyDiv w:val="1"/>
      <w:marLeft w:val="0"/>
      <w:marRight w:val="0"/>
      <w:marTop w:val="0"/>
      <w:marBottom w:val="0"/>
      <w:divBdr>
        <w:top w:val="none" w:sz="0" w:space="0" w:color="auto"/>
        <w:left w:val="none" w:sz="0" w:space="0" w:color="auto"/>
        <w:bottom w:val="none" w:sz="0" w:space="0" w:color="auto"/>
        <w:right w:val="none" w:sz="0" w:space="0" w:color="auto"/>
      </w:divBdr>
    </w:div>
    <w:div w:id="729039336">
      <w:bodyDiv w:val="1"/>
      <w:marLeft w:val="0"/>
      <w:marRight w:val="0"/>
      <w:marTop w:val="0"/>
      <w:marBottom w:val="0"/>
      <w:divBdr>
        <w:top w:val="none" w:sz="0" w:space="0" w:color="auto"/>
        <w:left w:val="none" w:sz="0" w:space="0" w:color="auto"/>
        <w:bottom w:val="none" w:sz="0" w:space="0" w:color="auto"/>
        <w:right w:val="none" w:sz="0" w:space="0" w:color="auto"/>
      </w:divBdr>
    </w:div>
    <w:div w:id="798184650">
      <w:bodyDiv w:val="1"/>
      <w:marLeft w:val="0"/>
      <w:marRight w:val="0"/>
      <w:marTop w:val="0"/>
      <w:marBottom w:val="0"/>
      <w:divBdr>
        <w:top w:val="none" w:sz="0" w:space="0" w:color="auto"/>
        <w:left w:val="none" w:sz="0" w:space="0" w:color="auto"/>
        <w:bottom w:val="none" w:sz="0" w:space="0" w:color="auto"/>
        <w:right w:val="none" w:sz="0" w:space="0" w:color="auto"/>
      </w:divBdr>
    </w:div>
    <w:div w:id="809829067">
      <w:bodyDiv w:val="1"/>
      <w:marLeft w:val="0"/>
      <w:marRight w:val="0"/>
      <w:marTop w:val="0"/>
      <w:marBottom w:val="0"/>
      <w:divBdr>
        <w:top w:val="none" w:sz="0" w:space="0" w:color="auto"/>
        <w:left w:val="none" w:sz="0" w:space="0" w:color="auto"/>
        <w:bottom w:val="none" w:sz="0" w:space="0" w:color="auto"/>
        <w:right w:val="none" w:sz="0" w:space="0" w:color="auto"/>
      </w:divBdr>
    </w:div>
    <w:div w:id="913469147">
      <w:bodyDiv w:val="1"/>
      <w:marLeft w:val="0"/>
      <w:marRight w:val="0"/>
      <w:marTop w:val="0"/>
      <w:marBottom w:val="0"/>
      <w:divBdr>
        <w:top w:val="none" w:sz="0" w:space="0" w:color="auto"/>
        <w:left w:val="none" w:sz="0" w:space="0" w:color="auto"/>
        <w:bottom w:val="none" w:sz="0" w:space="0" w:color="auto"/>
        <w:right w:val="none" w:sz="0" w:space="0" w:color="auto"/>
      </w:divBdr>
    </w:div>
    <w:div w:id="1281762445">
      <w:bodyDiv w:val="1"/>
      <w:marLeft w:val="0"/>
      <w:marRight w:val="0"/>
      <w:marTop w:val="0"/>
      <w:marBottom w:val="0"/>
      <w:divBdr>
        <w:top w:val="none" w:sz="0" w:space="0" w:color="auto"/>
        <w:left w:val="none" w:sz="0" w:space="0" w:color="auto"/>
        <w:bottom w:val="none" w:sz="0" w:space="0" w:color="auto"/>
        <w:right w:val="none" w:sz="0" w:space="0" w:color="auto"/>
      </w:divBdr>
    </w:div>
    <w:div w:id="1308122632">
      <w:bodyDiv w:val="1"/>
      <w:marLeft w:val="0"/>
      <w:marRight w:val="0"/>
      <w:marTop w:val="0"/>
      <w:marBottom w:val="0"/>
      <w:divBdr>
        <w:top w:val="none" w:sz="0" w:space="0" w:color="auto"/>
        <w:left w:val="none" w:sz="0" w:space="0" w:color="auto"/>
        <w:bottom w:val="none" w:sz="0" w:space="0" w:color="auto"/>
        <w:right w:val="none" w:sz="0" w:space="0" w:color="auto"/>
      </w:divBdr>
    </w:div>
    <w:div w:id="1340234378">
      <w:bodyDiv w:val="1"/>
      <w:marLeft w:val="0"/>
      <w:marRight w:val="0"/>
      <w:marTop w:val="0"/>
      <w:marBottom w:val="0"/>
      <w:divBdr>
        <w:top w:val="none" w:sz="0" w:space="0" w:color="auto"/>
        <w:left w:val="none" w:sz="0" w:space="0" w:color="auto"/>
        <w:bottom w:val="none" w:sz="0" w:space="0" w:color="auto"/>
        <w:right w:val="none" w:sz="0" w:space="0" w:color="auto"/>
      </w:divBdr>
    </w:div>
    <w:div w:id="1576931664">
      <w:bodyDiv w:val="1"/>
      <w:marLeft w:val="0"/>
      <w:marRight w:val="0"/>
      <w:marTop w:val="0"/>
      <w:marBottom w:val="0"/>
      <w:divBdr>
        <w:top w:val="none" w:sz="0" w:space="0" w:color="auto"/>
        <w:left w:val="none" w:sz="0" w:space="0" w:color="auto"/>
        <w:bottom w:val="none" w:sz="0" w:space="0" w:color="auto"/>
        <w:right w:val="none" w:sz="0" w:space="0" w:color="auto"/>
      </w:divBdr>
    </w:div>
    <w:div w:id="1649281851">
      <w:bodyDiv w:val="1"/>
      <w:marLeft w:val="0"/>
      <w:marRight w:val="0"/>
      <w:marTop w:val="0"/>
      <w:marBottom w:val="0"/>
      <w:divBdr>
        <w:top w:val="none" w:sz="0" w:space="0" w:color="auto"/>
        <w:left w:val="none" w:sz="0" w:space="0" w:color="auto"/>
        <w:bottom w:val="none" w:sz="0" w:space="0" w:color="auto"/>
        <w:right w:val="none" w:sz="0" w:space="0" w:color="auto"/>
      </w:divBdr>
    </w:div>
    <w:div w:id="1686976218">
      <w:bodyDiv w:val="1"/>
      <w:marLeft w:val="0"/>
      <w:marRight w:val="0"/>
      <w:marTop w:val="0"/>
      <w:marBottom w:val="0"/>
      <w:divBdr>
        <w:top w:val="none" w:sz="0" w:space="0" w:color="auto"/>
        <w:left w:val="none" w:sz="0" w:space="0" w:color="auto"/>
        <w:bottom w:val="none" w:sz="0" w:space="0" w:color="auto"/>
        <w:right w:val="none" w:sz="0" w:space="0" w:color="auto"/>
      </w:divBdr>
    </w:div>
    <w:div w:id="1746799670">
      <w:bodyDiv w:val="1"/>
      <w:marLeft w:val="0"/>
      <w:marRight w:val="0"/>
      <w:marTop w:val="0"/>
      <w:marBottom w:val="0"/>
      <w:divBdr>
        <w:top w:val="none" w:sz="0" w:space="0" w:color="auto"/>
        <w:left w:val="none" w:sz="0" w:space="0" w:color="auto"/>
        <w:bottom w:val="none" w:sz="0" w:space="0" w:color="auto"/>
        <w:right w:val="none" w:sz="0" w:space="0" w:color="auto"/>
      </w:divBdr>
    </w:div>
    <w:div w:id="1767339312">
      <w:bodyDiv w:val="1"/>
      <w:marLeft w:val="0"/>
      <w:marRight w:val="0"/>
      <w:marTop w:val="0"/>
      <w:marBottom w:val="0"/>
      <w:divBdr>
        <w:top w:val="none" w:sz="0" w:space="0" w:color="auto"/>
        <w:left w:val="none" w:sz="0" w:space="0" w:color="auto"/>
        <w:bottom w:val="none" w:sz="0" w:space="0" w:color="auto"/>
        <w:right w:val="none" w:sz="0" w:space="0" w:color="auto"/>
      </w:divBdr>
    </w:div>
    <w:div w:id="1775199727">
      <w:bodyDiv w:val="1"/>
      <w:marLeft w:val="0"/>
      <w:marRight w:val="0"/>
      <w:marTop w:val="0"/>
      <w:marBottom w:val="0"/>
      <w:divBdr>
        <w:top w:val="none" w:sz="0" w:space="0" w:color="auto"/>
        <w:left w:val="none" w:sz="0" w:space="0" w:color="auto"/>
        <w:bottom w:val="none" w:sz="0" w:space="0" w:color="auto"/>
        <w:right w:val="none" w:sz="0" w:space="0" w:color="auto"/>
      </w:divBdr>
    </w:div>
    <w:div w:id="1826045308">
      <w:bodyDiv w:val="1"/>
      <w:marLeft w:val="0"/>
      <w:marRight w:val="0"/>
      <w:marTop w:val="0"/>
      <w:marBottom w:val="0"/>
      <w:divBdr>
        <w:top w:val="none" w:sz="0" w:space="0" w:color="auto"/>
        <w:left w:val="none" w:sz="0" w:space="0" w:color="auto"/>
        <w:bottom w:val="none" w:sz="0" w:space="0" w:color="auto"/>
        <w:right w:val="none" w:sz="0" w:space="0" w:color="auto"/>
      </w:divBdr>
    </w:div>
    <w:div w:id="1862235991">
      <w:bodyDiv w:val="1"/>
      <w:marLeft w:val="0"/>
      <w:marRight w:val="0"/>
      <w:marTop w:val="0"/>
      <w:marBottom w:val="0"/>
      <w:divBdr>
        <w:top w:val="none" w:sz="0" w:space="0" w:color="auto"/>
        <w:left w:val="none" w:sz="0" w:space="0" w:color="auto"/>
        <w:bottom w:val="none" w:sz="0" w:space="0" w:color="auto"/>
        <w:right w:val="none" w:sz="0" w:space="0" w:color="auto"/>
      </w:divBdr>
    </w:div>
    <w:div w:id="2042052611">
      <w:bodyDiv w:val="1"/>
      <w:marLeft w:val="0"/>
      <w:marRight w:val="0"/>
      <w:marTop w:val="0"/>
      <w:marBottom w:val="0"/>
      <w:divBdr>
        <w:top w:val="none" w:sz="0" w:space="0" w:color="auto"/>
        <w:left w:val="none" w:sz="0" w:space="0" w:color="auto"/>
        <w:bottom w:val="none" w:sz="0" w:space="0" w:color="auto"/>
        <w:right w:val="none" w:sz="0" w:space="0" w:color="auto"/>
      </w:divBdr>
    </w:div>
    <w:div w:id="2120491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8713F9-BC18-C74D-A87C-93EEB74C7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23</Pages>
  <Words>18759</Words>
  <Characters>106931</Characters>
  <Application>Microsoft Macintosh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125440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50</cp:revision>
  <cp:lastPrinted>2018-02-17T00:33:00Z</cp:lastPrinted>
  <dcterms:created xsi:type="dcterms:W3CDTF">2018-03-06T19:21:00Z</dcterms:created>
  <dcterms:modified xsi:type="dcterms:W3CDTF">2018-06-12T19:47:00Z</dcterms:modified>
</cp:coreProperties>
</file>